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3FC2C5" w14:textId="77777777" w:rsidR="00617C60" w:rsidRPr="00617C60" w:rsidRDefault="00617C60" w:rsidP="00617C60">
      <w:pPr>
        <w:widowControl/>
        <w:spacing w:before="100" w:beforeAutospacing="1" w:after="100" w:afterAutospacing="1"/>
        <w:jc w:val="left"/>
        <w:outlineLvl w:val="0"/>
        <w:rPr>
          <w:rFonts w:ascii="宋体" w:eastAsia="宋体" w:hAnsi="宋体" w:cs="宋体"/>
          <w:b/>
          <w:bCs/>
          <w:kern w:val="36"/>
          <w:sz w:val="48"/>
          <w:szCs w:val="48"/>
          <w14:ligatures w14:val="none"/>
        </w:rPr>
      </w:pPr>
      <w:r w:rsidRPr="00617C60">
        <w:rPr>
          <w:rFonts w:ascii="宋体" w:eastAsia="宋体" w:hAnsi="宋体" w:cs="宋体"/>
          <w:b/>
          <w:bCs/>
          <w:kern w:val="36"/>
          <w:sz w:val="48"/>
          <w:szCs w:val="48"/>
          <w14:ligatures w14:val="none"/>
        </w:rPr>
        <w:t>赵骰-回雪自定义插件帮助拓展文档</w:t>
      </w:r>
    </w:p>
    <w:p w14:paraId="431FE625"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"Zhao Dice"赵骰非官方插件交流群</w:t>
      </w:r>
    </w:p>
    <w:p w14:paraId="39CCE678"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2022年3月25日版</w:t>
      </w:r>
    </w:p>
    <w:p w14:paraId="04B258F2" w14:textId="77777777" w:rsidR="00617C60" w:rsidRPr="00617C60" w:rsidRDefault="00617C60" w:rsidP="00617C60">
      <w:pPr>
        <w:widowControl/>
        <w:spacing w:before="100" w:beforeAutospacing="1" w:after="100" w:afterAutospacing="1"/>
        <w:jc w:val="left"/>
        <w:outlineLvl w:val="0"/>
        <w:rPr>
          <w:rFonts w:ascii="宋体" w:eastAsia="宋体" w:hAnsi="宋体" w:cs="宋体"/>
          <w:b/>
          <w:bCs/>
          <w:kern w:val="36"/>
          <w:sz w:val="48"/>
          <w:szCs w:val="48"/>
          <w14:ligatures w14:val="none"/>
        </w:rPr>
      </w:pPr>
      <w:r w:rsidRPr="00617C60">
        <w:rPr>
          <w:rFonts w:ascii="宋体" w:eastAsia="宋体" w:hAnsi="宋体" w:cs="宋体"/>
          <w:b/>
          <w:bCs/>
          <w:kern w:val="36"/>
          <w:sz w:val="48"/>
          <w:szCs w:val="48"/>
          <w14:ligatures w14:val="none"/>
        </w:rPr>
        <w:t>目录</w:t>
      </w:r>
    </w:p>
    <w:p w14:paraId="490AFD1A"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hyperlink r:id="rId5" w:anchor="赵骰-回雪自定义插件帮助拓展文档" w:history="1">
        <w:r w:rsidRPr="00617C60">
          <w:rPr>
            <w:rFonts w:ascii="宋体" w:eastAsia="宋体" w:hAnsi="宋体" w:cs="宋体"/>
            <w:b/>
            <w:bCs/>
            <w:color w:val="0000FF"/>
            <w:kern w:val="0"/>
            <w:sz w:val="24"/>
            <w:szCs w:val="24"/>
            <w:u w:val="single"/>
            <w14:ligatures w14:val="none"/>
          </w:rPr>
          <w:t>赵骰-回雪自定义插件帮助拓展文档</w:t>
        </w:r>
      </w:hyperlink>
      <w:hyperlink r:id="rId6" w:anchor="目录" w:history="1">
        <w:r w:rsidRPr="00617C60">
          <w:rPr>
            <w:rFonts w:ascii="宋体" w:eastAsia="宋体" w:hAnsi="宋体" w:cs="宋体"/>
            <w:color w:val="0000FF"/>
            <w:kern w:val="0"/>
            <w:sz w:val="24"/>
            <w:szCs w:val="24"/>
            <w:u w:val="single"/>
            <w14:ligatures w14:val="none"/>
          </w:rPr>
          <w:t>目录</w:t>
        </w:r>
      </w:hyperlink>
      <w:hyperlink r:id="rId7" w:anchor="零-碎-前-言" w:history="1">
        <w:r w:rsidRPr="00617C60">
          <w:rPr>
            <w:rFonts w:ascii="宋体" w:eastAsia="宋体" w:hAnsi="宋体" w:cs="宋体"/>
            <w:b/>
            <w:bCs/>
            <w:color w:val="0000FF"/>
            <w:kern w:val="0"/>
            <w:sz w:val="24"/>
            <w:szCs w:val="24"/>
            <w:u w:val="single"/>
            <w14:ligatures w14:val="none"/>
          </w:rPr>
          <w:t>零 碎 前 言</w:t>
        </w:r>
      </w:hyperlink>
      <w:hyperlink r:id="rId8" w:anchor="0--准-备-工-作" w:history="1">
        <w:r w:rsidRPr="00617C60">
          <w:rPr>
            <w:rFonts w:ascii="宋体" w:eastAsia="宋体" w:hAnsi="宋体" w:cs="宋体"/>
            <w:b/>
            <w:bCs/>
            <w:color w:val="0000FF"/>
            <w:kern w:val="0"/>
            <w:sz w:val="24"/>
            <w:szCs w:val="24"/>
            <w:u w:val="single"/>
            <w14:ligatures w14:val="none"/>
          </w:rPr>
          <w:t>0 . 准 备 工 作</w:t>
        </w:r>
      </w:hyperlink>
      <w:hyperlink r:id="rId9" w:anchor="1--输-入" w:history="1">
        <w:r w:rsidRPr="00617C60">
          <w:rPr>
            <w:rFonts w:ascii="宋体" w:eastAsia="宋体" w:hAnsi="宋体" w:cs="宋体"/>
            <w:b/>
            <w:bCs/>
            <w:color w:val="0000FF"/>
            <w:kern w:val="0"/>
            <w:sz w:val="24"/>
            <w:szCs w:val="24"/>
            <w:u w:val="single"/>
            <w14:ligatures w14:val="none"/>
          </w:rPr>
          <w:t>1 . 输 入</w:t>
        </w:r>
      </w:hyperlink>
      <w:hyperlink r:id="rId10" w:anchor="11-通用处理" w:history="1">
        <w:r w:rsidRPr="00617C60">
          <w:rPr>
            <w:rFonts w:ascii="宋体" w:eastAsia="宋体" w:hAnsi="宋体" w:cs="宋体"/>
            <w:b/>
            <w:bCs/>
            <w:color w:val="0000FF"/>
            <w:kern w:val="0"/>
            <w:sz w:val="24"/>
            <w:szCs w:val="24"/>
            <w:u w:val="single"/>
            <w14:ligatures w14:val="none"/>
          </w:rPr>
          <w:t>1.1 通用处理</w:t>
        </w:r>
      </w:hyperlink>
      <w:hyperlink r:id="rId11" w:anchor="12-mirai码" w:history="1">
        <w:r w:rsidRPr="00617C60">
          <w:rPr>
            <w:rFonts w:ascii="宋体" w:eastAsia="宋体" w:hAnsi="宋体" w:cs="宋体"/>
            <w:b/>
            <w:bCs/>
            <w:color w:val="0000FF"/>
            <w:kern w:val="0"/>
            <w:sz w:val="24"/>
            <w:szCs w:val="24"/>
            <w:u w:val="single"/>
            <w14:ligatures w14:val="none"/>
          </w:rPr>
          <w:t>1.2 Mirai码</w:t>
        </w:r>
      </w:hyperlink>
      <w:hyperlink r:id="rId12" w:anchor="2--内-容-块" w:history="1">
        <w:r w:rsidRPr="00617C60">
          <w:rPr>
            <w:rFonts w:ascii="宋体" w:eastAsia="宋体" w:hAnsi="宋体" w:cs="宋体"/>
            <w:b/>
            <w:bCs/>
            <w:color w:val="0000FF"/>
            <w:kern w:val="0"/>
            <w:sz w:val="24"/>
            <w:szCs w:val="24"/>
            <w:u w:val="single"/>
            <w14:ligatures w14:val="none"/>
          </w:rPr>
          <w:t>2 . 内 容 块</w:t>
        </w:r>
      </w:hyperlink>
      <w:hyperlink r:id="rId13" w:anchor="21-auto" w:history="1">
        <w:r w:rsidRPr="00617C60">
          <w:rPr>
            <w:rFonts w:ascii="宋体" w:eastAsia="宋体" w:hAnsi="宋体" w:cs="宋体"/>
            <w:b/>
            <w:bCs/>
            <w:color w:val="0000FF"/>
            <w:kern w:val="0"/>
            <w:sz w:val="24"/>
            <w:szCs w:val="24"/>
            <w:u w:val="single"/>
            <w14:ligatures w14:val="none"/>
          </w:rPr>
          <w:t>2.1 [[auto]]</w:t>
        </w:r>
      </w:hyperlink>
      <w:hyperlink r:id="rId14" w:anchor="211-匹配词" w:history="1">
        <w:r w:rsidRPr="00617C60">
          <w:rPr>
            <w:rFonts w:ascii="宋体" w:eastAsia="宋体" w:hAnsi="宋体" w:cs="宋体"/>
            <w:b/>
            <w:bCs/>
            <w:color w:val="0000FF"/>
            <w:kern w:val="0"/>
            <w:sz w:val="24"/>
            <w:szCs w:val="24"/>
            <w:u w:val="single"/>
            <w14:ligatures w14:val="none"/>
          </w:rPr>
          <w:t>2.1.1 匹配词</w:t>
        </w:r>
      </w:hyperlink>
      <w:hyperlink r:id="rId15" w:anchor="2111-全词匹配" w:history="1">
        <w:r w:rsidRPr="00617C60">
          <w:rPr>
            <w:rFonts w:ascii="宋体" w:eastAsia="宋体" w:hAnsi="宋体" w:cs="宋体"/>
            <w:b/>
            <w:bCs/>
            <w:color w:val="0000FF"/>
            <w:kern w:val="0"/>
            <w:sz w:val="24"/>
            <w:szCs w:val="24"/>
            <w:u w:val="single"/>
            <w14:ligatures w14:val="none"/>
          </w:rPr>
          <w:t>2.1.1.1 全词匹配</w:t>
        </w:r>
      </w:hyperlink>
      <w:hyperlink r:id="rId16" w:anchor="2112-模糊词匹配" w:history="1">
        <w:r w:rsidRPr="00617C60">
          <w:rPr>
            <w:rFonts w:ascii="宋体" w:eastAsia="宋体" w:hAnsi="宋体" w:cs="宋体"/>
            <w:b/>
            <w:bCs/>
            <w:color w:val="0000FF"/>
            <w:kern w:val="0"/>
            <w:sz w:val="24"/>
            <w:szCs w:val="24"/>
            <w:u w:val="single"/>
            <w14:ligatures w14:val="none"/>
          </w:rPr>
          <w:t>2.1.1.2 模糊词匹配</w:t>
        </w:r>
      </w:hyperlink>
      <w:hyperlink r:id="rId17" w:anchor="2113-正则匹配" w:history="1">
        <w:r w:rsidRPr="00617C60">
          <w:rPr>
            <w:rFonts w:ascii="宋体" w:eastAsia="宋体" w:hAnsi="宋体" w:cs="宋体"/>
            <w:b/>
            <w:bCs/>
            <w:color w:val="0000FF"/>
            <w:kern w:val="0"/>
            <w:sz w:val="24"/>
            <w:szCs w:val="24"/>
            <w:u w:val="single"/>
            <w14:ligatures w14:val="none"/>
          </w:rPr>
          <w:t>2.1.1.3 正则匹配</w:t>
        </w:r>
      </w:hyperlink>
      <w:hyperlink r:id="rId18" w:anchor="2114-多匹配词多匹配模式" w:history="1">
        <w:r w:rsidRPr="00617C60">
          <w:rPr>
            <w:rFonts w:ascii="宋体" w:eastAsia="宋体" w:hAnsi="宋体" w:cs="宋体"/>
            <w:b/>
            <w:bCs/>
            <w:color w:val="0000FF"/>
            <w:kern w:val="0"/>
            <w:sz w:val="24"/>
            <w:szCs w:val="24"/>
            <w:u w:val="single"/>
            <w14:ligatures w14:val="none"/>
          </w:rPr>
          <w:t>2.1.1.4 多匹配词、多匹配模式</w:t>
        </w:r>
      </w:hyperlink>
      <w:hyperlink r:id="rId19" w:anchor="212-执行内容" w:history="1">
        <w:r w:rsidRPr="00617C60">
          <w:rPr>
            <w:rFonts w:ascii="宋体" w:eastAsia="宋体" w:hAnsi="宋体" w:cs="宋体"/>
            <w:b/>
            <w:bCs/>
            <w:color w:val="0000FF"/>
            <w:kern w:val="0"/>
            <w:sz w:val="24"/>
            <w:szCs w:val="24"/>
            <w:u w:val="single"/>
            <w14:ligatures w14:val="none"/>
          </w:rPr>
          <w:t>2.1.2 执行内容</w:t>
        </w:r>
      </w:hyperlink>
      <w:hyperlink r:id="rId20" w:anchor="213-其他项目" w:history="1">
        <w:r w:rsidRPr="00617C60">
          <w:rPr>
            <w:rFonts w:ascii="宋体" w:eastAsia="宋体" w:hAnsi="宋体" w:cs="宋体"/>
            <w:b/>
            <w:bCs/>
            <w:color w:val="0000FF"/>
            <w:kern w:val="0"/>
            <w:sz w:val="24"/>
            <w:szCs w:val="24"/>
            <w:u w:val="single"/>
            <w14:ligatures w14:val="none"/>
          </w:rPr>
          <w:t>2.1.3 其他项目</w:t>
        </w:r>
      </w:hyperlink>
      <w:hyperlink r:id="rId21" w:anchor="22-define" w:history="1">
        <w:r w:rsidRPr="00617C60">
          <w:rPr>
            <w:rFonts w:ascii="宋体" w:eastAsia="宋体" w:hAnsi="宋体" w:cs="宋体"/>
            <w:b/>
            <w:bCs/>
            <w:color w:val="0000FF"/>
            <w:kern w:val="0"/>
            <w:sz w:val="24"/>
            <w:szCs w:val="24"/>
            <w:u w:val="single"/>
            <w14:ligatures w14:val="none"/>
          </w:rPr>
          <w:t>2.2 [[define]]</w:t>
        </w:r>
      </w:hyperlink>
      <w:hyperlink r:id="rId22" w:anchor="23-timer" w:history="1">
        <w:r w:rsidRPr="00617C60">
          <w:rPr>
            <w:rFonts w:ascii="宋体" w:eastAsia="宋体" w:hAnsi="宋体" w:cs="宋体"/>
            <w:b/>
            <w:bCs/>
            <w:color w:val="0000FF"/>
            <w:kern w:val="0"/>
            <w:sz w:val="24"/>
            <w:szCs w:val="24"/>
            <w:u w:val="single"/>
            <w14:ligatures w14:val="none"/>
          </w:rPr>
          <w:t>2.3 [[timer]]</w:t>
        </w:r>
      </w:hyperlink>
      <w:hyperlink r:id="rId23" w:anchor="时间调度器" w:history="1">
        <w:r w:rsidRPr="00617C60">
          <w:rPr>
            <w:rFonts w:ascii="宋体" w:eastAsia="宋体" w:hAnsi="宋体" w:cs="宋体"/>
            <w:b/>
            <w:bCs/>
            <w:color w:val="0000FF"/>
            <w:kern w:val="0"/>
            <w:sz w:val="24"/>
            <w:szCs w:val="24"/>
            <w:u w:val="single"/>
            <w14:ligatures w14:val="none"/>
          </w:rPr>
          <w:t>时间调度器</w:t>
        </w:r>
      </w:hyperlink>
      <w:hyperlink r:id="rId24" w:anchor="24-lua" w:history="1">
        <w:r w:rsidRPr="00617C60">
          <w:rPr>
            <w:rFonts w:ascii="宋体" w:eastAsia="宋体" w:hAnsi="宋体" w:cs="宋体"/>
            <w:b/>
            <w:bCs/>
            <w:color w:val="0000FF"/>
            <w:kern w:val="0"/>
            <w:sz w:val="24"/>
            <w:szCs w:val="24"/>
            <w:u w:val="single"/>
            <w14:ligatures w14:val="none"/>
          </w:rPr>
          <w:t>2.4 [[lua]]</w:t>
        </w:r>
      </w:hyperlink>
      <w:hyperlink r:id="rId25" w:anchor="241-table声明" w:history="1">
        <w:r w:rsidRPr="00617C60">
          <w:rPr>
            <w:rFonts w:ascii="宋体" w:eastAsia="宋体" w:hAnsi="宋体" w:cs="宋体"/>
            <w:b/>
            <w:bCs/>
            <w:color w:val="0000FF"/>
            <w:kern w:val="0"/>
            <w:sz w:val="24"/>
            <w:szCs w:val="24"/>
            <w:u w:val="single"/>
            <w14:ligatures w14:val="none"/>
          </w:rPr>
          <w:t>2.4.1 table声明</w:t>
        </w:r>
      </w:hyperlink>
      <w:hyperlink r:id="rId26" w:anchor="242-函数定义" w:history="1">
        <w:r w:rsidRPr="00617C60">
          <w:rPr>
            <w:rFonts w:ascii="宋体" w:eastAsia="宋体" w:hAnsi="宋体" w:cs="宋体"/>
            <w:b/>
            <w:bCs/>
            <w:color w:val="0000FF"/>
            <w:kern w:val="0"/>
            <w:sz w:val="24"/>
            <w:szCs w:val="24"/>
            <w:u w:val="single"/>
            <w14:ligatures w14:val="none"/>
          </w:rPr>
          <w:t>2.4.2 函数定义</w:t>
        </w:r>
      </w:hyperlink>
      <w:hyperlink r:id="rId27" w:anchor="243-指令定义" w:history="1">
        <w:r w:rsidRPr="00617C60">
          <w:rPr>
            <w:rFonts w:ascii="宋体" w:eastAsia="宋体" w:hAnsi="宋体" w:cs="宋体"/>
            <w:b/>
            <w:bCs/>
            <w:color w:val="0000FF"/>
            <w:kern w:val="0"/>
            <w:sz w:val="24"/>
            <w:szCs w:val="24"/>
            <w:u w:val="single"/>
            <w14:ligatures w14:val="none"/>
          </w:rPr>
          <w:t>2.4.3 指令定义</w:t>
        </w:r>
      </w:hyperlink>
      <w:hyperlink r:id="rId28" w:anchor="2431-msg内容" w:history="1">
        <w:r w:rsidRPr="00617C60">
          <w:rPr>
            <w:rFonts w:ascii="宋体" w:eastAsia="宋体" w:hAnsi="宋体" w:cs="宋体"/>
            <w:b/>
            <w:bCs/>
            <w:color w:val="0000FF"/>
            <w:kern w:val="0"/>
            <w:sz w:val="24"/>
            <w:szCs w:val="24"/>
            <w:u w:val="single"/>
            <w14:ligatures w14:val="none"/>
          </w:rPr>
          <w:t>2.4.3.1 msg内容</w:t>
        </w:r>
      </w:hyperlink>
      <w:hyperlink r:id="rId29" w:anchor="2432-commands" w:history="1">
        <w:r w:rsidRPr="00617C60">
          <w:rPr>
            <w:rFonts w:ascii="宋体" w:eastAsia="宋体" w:hAnsi="宋体" w:cs="宋体"/>
            <w:b/>
            <w:bCs/>
            <w:color w:val="0000FF"/>
            <w:kern w:val="0"/>
            <w:sz w:val="24"/>
            <w:szCs w:val="24"/>
            <w:u w:val="single"/>
            <w14:ligatures w14:val="none"/>
          </w:rPr>
          <w:t>2.4.3.2 commands</w:t>
        </w:r>
      </w:hyperlink>
      <w:hyperlink r:id="rId30" w:anchor="2433-msgorder" w:history="1">
        <w:r w:rsidRPr="00617C60">
          <w:rPr>
            <w:rFonts w:ascii="宋体" w:eastAsia="宋体" w:hAnsi="宋体" w:cs="宋体"/>
            <w:b/>
            <w:bCs/>
            <w:color w:val="0000FF"/>
            <w:kern w:val="0"/>
            <w:sz w:val="24"/>
            <w:szCs w:val="24"/>
            <w:u w:val="single"/>
            <w14:ligatures w14:val="none"/>
          </w:rPr>
          <w:t>2.4.3.3 msg_order</w:t>
        </w:r>
      </w:hyperlink>
      <w:hyperlink r:id="rId31" w:anchor="2434-replaces" w:history="1">
        <w:r w:rsidRPr="00617C60">
          <w:rPr>
            <w:rFonts w:ascii="宋体" w:eastAsia="宋体" w:hAnsi="宋体" w:cs="宋体"/>
            <w:b/>
            <w:bCs/>
            <w:color w:val="0000FF"/>
            <w:kern w:val="0"/>
            <w:sz w:val="24"/>
            <w:szCs w:val="24"/>
            <w:u w:val="single"/>
            <w14:ligatures w14:val="none"/>
          </w:rPr>
          <w:t>2.4.3.4 replaces</w:t>
        </w:r>
      </w:hyperlink>
      <w:hyperlink r:id="rId32" w:anchor="2435-优先级" w:history="1">
        <w:r w:rsidRPr="00617C60">
          <w:rPr>
            <w:rFonts w:ascii="宋体" w:eastAsia="宋体" w:hAnsi="宋体" w:cs="宋体"/>
            <w:b/>
            <w:bCs/>
            <w:color w:val="0000FF"/>
            <w:kern w:val="0"/>
            <w:sz w:val="24"/>
            <w:szCs w:val="24"/>
            <w:u w:val="single"/>
            <w14:ligatures w14:val="none"/>
          </w:rPr>
          <w:t>2.4.3.5 优先级</w:t>
        </w:r>
      </w:hyperlink>
      <w:hyperlink r:id="rId33" w:anchor="3--基-本-代-码" w:history="1">
        <w:r w:rsidRPr="00617C60">
          <w:rPr>
            <w:rFonts w:ascii="宋体" w:eastAsia="宋体" w:hAnsi="宋体" w:cs="宋体"/>
            <w:color w:val="0000FF"/>
            <w:kern w:val="0"/>
            <w:sz w:val="24"/>
            <w:szCs w:val="24"/>
            <w:u w:val="single"/>
            <w14:ligatures w14:val="none"/>
          </w:rPr>
          <w:t>3 . 基 本 代 码</w:t>
        </w:r>
      </w:hyperlink>
      <w:hyperlink r:id="rId34" w:anchor="31-一天" w:history="1">
        <w:r w:rsidRPr="00617C60">
          <w:rPr>
            <w:rFonts w:ascii="宋体" w:eastAsia="宋体" w:hAnsi="宋体" w:cs="宋体"/>
            <w:b/>
            <w:bCs/>
            <w:color w:val="0000FF"/>
            <w:kern w:val="0"/>
            <w:sz w:val="24"/>
            <w:szCs w:val="24"/>
            <w:u w:val="single"/>
            <w14:ligatures w14:val="none"/>
          </w:rPr>
          <w:t>3.1 【一天】</w:t>
        </w:r>
      </w:hyperlink>
      <w:hyperlink r:id="rId35" w:anchor="32-块" w:history="1">
        <w:r w:rsidRPr="00617C60">
          <w:rPr>
            <w:rFonts w:ascii="宋体" w:eastAsia="宋体" w:hAnsi="宋体" w:cs="宋体"/>
            <w:b/>
            <w:bCs/>
            <w:color w:val="0000FF"/>
            <w:kern w:val="0"/>
            <w:sz w:val="24"/>
            <w:szCs w:val="24"/>
            <w:u w:val="single"/>
            <w14:ligatures w14:val="none"/>
          </w:rPr>
          <w:t>3.2 【块】</w:t>
        </w:r>
      </w:hyperlink>
      <w:hyperlink r:id="rId36" w:anchor="33--计算" w:history="1">
        <w:r w:rsidRPr="00617C60">
          <w:rPr>
            <w:rFonts w:ascii="宋体" w:eastAsia="宋体" w:hAnsi="宋体" w:cs="宋体"/>
            <w:color w:val="0000FF"/>
            <w:kern w:val="0"/>
            <w:sz w:val="24"/>
            <w:szCs w:val="24"/>
            <w:u w:val="single"/>
            <w14:ligatures w14:val="none"/>
          </w:rPr>
          <w:t>3.3 【计算】</w:t>
        </w:r>
      </w:hyperlink>
      <w:hyperlink r:id="rId37" w:anchor="34--变量" w:history="1">
        <w:r w:rsidRPr="00617C60">
          <w:rPr>
            <w:rFonts w:ascii="宋体" w:eastAsia="宋体" w:hAnsi="宋体" w:cs="宋体"/>
            <w:color w:val="0000FF"/>
            <w:kern w:val="0"/>
            <w:sz w:val="24"/>
            <w:szCs w:val="24"/>
            <w:u w:val="single"/>
            <w14:ligatures w14:val="none"/>
          </w:rPr>
          <w:t>3.4 【变量】</w:t>
        </w:r>
      </w:hyperlink>
      <w:hyperlink r:id="rId38" w:anchor="35--赋值变量" w:history="1">
        <w:r w:rsidRPr="00617C60">
          <w:rPr>
            <w:rFonts w:ascii="宋体" w:eastAsia="宋体" w:hAnsi="宋体" w:cs="宋体"/>
            <w:color w:val="0000FF"/>
            <w:kern w:val="0"/>
            <w:sz w:val="24"/>
            <w:szCs w:val="24"/>
            <w:u w:val="single"/>
            <w14:ligatures w14:val="none"/>
          </w:rPr>
          <w:t>3.5 【赋值变量】</w:t>
        </w:r>
      </w:hyperlink>
      <w:hyperlink r:id="rId39" w:anchor="36--常量" w:history="1">
        <w:r w:rsidRPr="00617C60">
          <w:rPr>
            <w:rFonts w:ascii="宋体" w:eastAsia="宋体" w:hAnsi="宋体" w:cs="宋体"/>
            <w:color w:val="0000FF"/>
            <w:kern w:val="0"/>
            <w:sz w:val="24"/>
            <w:szCs w:val="24"/>
            <w:u w:val="single"/>
            <w14:ligatures w14:val="none"/>
          </w:rPr>
          <w:t>3.6 【常量】</w:t>
        </w:r>
      </w:hyperlink>
      <w:hyperlink r:id="rId40" w:anchor="37--换行" w:history="1">
        <w:r w:rsidRPr="00617C60">
          <w:rPr>
            <w:rFonts w:ascii="宋体" w:eastAsia="宋体" w:hAnsi="宋体" w:cs="宋体"/>
            <w:color w:val="0000FF"/>
            <w:kern w:val="0"/>
            <w:sz w:val="24"/>
            <w:szCs w:val="24"/>
            <w:u w:val="single"/>
            <w14:ligatures w14:val="none"/>
          </w:rPr>
          <w:t>3.7 【换行】</w:t>
        </w:r>
      </w:hyperlink>
      <w:hyperlink r:id="rId41" w:anchor="38--随取" w:history="1">
        <w:r w:rsidRPr="00617C60">
          <w:rPr>
            <w:rFonts w:ascii="宋体" w:eastAsia="宋体" w:hAnsi="宋体" w:cs="宋体"/>
            <w:color w:val="0000FF"/>
            <w:kern w:val="0"/>
            <w:sz w:val="24"/>
            <w:szCs w:val="24"/>
            <w:u w:val="single"/>
            <w14:ligatures w14:val="none"/>
          </w:rPr>
          <w:t>3.8 【随取】</w:t>
        </w:r>
      </w:hyperlink>
      <w:hyperlink r:id="rId42" w:anchor="39--比较" w:history="1">
        <w:r w:rsidRPr="00617C60">
          <w:rPr>
            <w:rFonts w:ascii="宋体" w:eastAsia="宋体" w:hAnsi="宋体" w:cs="宋体"/>
            <w:color w:val="0000FF"/>
            <w:kern w:val="0"/>
            <w:sz w:val="24"/>
            <w:szCs w:val="24"/>
            <w:u w:val="single"/>
            <w14:ligatures w14:val="none"/>
          </w:rPr>
          <w:t>3.9 【比较】</w:t>
        </w:r>
      </w:hyperlink>
      <w:hyperlink r:id="rId43" w:anchor="310判断" w:history="1">
        <w:r w:rsidRPr="00617C60">
          <w:rPr>
            <w:rFonts w:ascii="宋体" w:eastAsia="宋体" w:hAnsi="宋体" w:cs="宋体"/>
            <w:color w:val="0000FF"/>
            <w:kern w:val="0"/>
            <w:sz w:val="24"/>
            <w:szCs w:val="24"/>
            <w:u w:val="single"/>
            <w14:ligatures w14:val="none"/>
          </w:rPr>
          <w:t>3.10【判断】</w:t>
        </w:r>
      </w:hyperlink>
      <w:hyperlink r:id="rId44" w:anchor="311判空" w:history="1">
        <w:r w:rsidRPr="00617C60">
          <w:rPr>
            <w:rFonts w:ascii="宋体" w:eastAsia="宋体" w:hAnsi="宋体" w:cs="宋体"/>
            <w:color w:val="0000FF"/>
            <w:kern w:val="0"/>
            <w:sz w:val="24"/>
            <w:szCs w:val="24"/>
            <w:u w:val="single"/>
            <w14:ligatures w14:val="none"/>
          </w:rPr>
          <w:t>3.11【判空】</w:t>
        </w:r>
      </w:hyperlink>
      <w:hyperlink r:id="rId45" w:anchor="312返回" w:history="1">
        <w:r w:rsidRPr="00617C60">
          <w:rPr>
            <w:rFonts w:ascii="宋体" w:eastAsia="宋体" w:hAnsi="宋体" w:cs="宋体"/>
            <w:color w:val="0000FF"/>
            <w:kern w:val="0"/>
            <w:sz w:val="24"/>
            <w:szCs w:val="24"/>
            <w:u w:val="single"/>
            <w14:ligatures w14:val="none"/>
          </w:rPr>
          <w:t>3.12【返回】</w:t>
        </w:r>
      </w:hyperlink>
      <w:hyperlink r:id="rId46" w:anchor="313隐藏" w:history="1">
        <w:r w:rsidRPr="00617C60">
          <w:rPr>
            <w:rFonts w:ascii="宋体" w:eastAsia="宋体" w:hAnsi="宋体" w:cs="宋体"/>
            <w:color w:val="0000FF"/>
            <w:kern w:val="0"/>
            <w:sz w:val="24"/>
            <w:szCs w:val="24"/>
            <w:u w:val="single"/>
            <w14:ligatures w14:val="none"/>
          </w:rPr>
          <w:t>3.13【隐藏】</w:t>
        </w:r>
      </w:hyperlink>
      <w:hyperlink r:id="rId47" w:anchor="314分割随取" w:history="1">
        <w:r w:rsidRPr="00617C60">
          <w:rPr>
            <w:rFonts w:ascii="宋体" w:eastAsia="宋体" w:hAnsi="宋体" w:cs="宋体"/>
            <w:color w:val="0000FF"/>
            <w:kern w:val="0"/>
            <w:sz w:val="24"/>
            <w:szCs w:val="24"/>
            <w:u w:val="single"/>
            <w14:ligatures w14:val="none"/>
          </w:rPr>
          <w:t>3.14【分割随取】</w:t>
        </w:r>
      </w:hyperlink>
      <w:hyperlink r:id="rId48" w:anchor="315执行变量" w:history="1">
        <w:r w:rsidRPr="00617C60">
          <w:rPr>
            <w:rFonts w:ascii="宋体" w:eastAsia="宋体" w:hAnsi="宋体" w:cs="宋体"/>
            <w:color w:val="0000FF"/>
            <w:kern w:val="0"/>
            <w:sz w:val="24"/>
            <w:szCs w:val="24"/>
            <w:u w:val="single"/>
            <w14:ligatures w14:val="none"/>
          </w:rPr>
          <w:t>3.15【执行变量】</w:t>
        </w:r>
      </w:hyperlink>
      <w:hyperlink r:id="rId49" w:anchor="316-读项目" w:history="1">
        <w:r w:rsidRPr="00617C60">
          <w:rPr>
            <w:rFonts w:ascii="宋体" w:eastAsia="宋体" w:hAnsi="宋体" w:cs="宋体"/>
            <w:b/>
            <w:bCs/>
            <w:color w:val="0000FF"/>
            <w:kern w:val="0"/>
            <w:sz w:val="24"/>
            <w:szCs w:val="24"/>
            <w:u w:val="single"/>
            <w14:ligatures w14:val="none"/>
          </w:rPr>
          <w:t>3.16 【读项目】</w:t>
        </w:r>
      </w:hyperlink>
      <w:hyperlink r:id="rId50" w:anchor="317骰点计算详细骰点计算" w:history="1">
        <w:r w:rsidRPr="00617C60">
          <w:rPr>
            <w:rFonts w:ascii="宋体" w:eastAsia="宋体" w:hAnsi="宋体" w:cs="宋体"/>
            <w:color w:val="0000FF"/>
            <w:kern w:val="0"/>
            <w:sz w:val="24"/>
            <w:szCs w:val="24"/>
            <w:u w:val="single"/>
            <w14:ligatures w14:val="none"/>
          </w:rPr>
          <w:t>3.17【骰点计算】【详细骰点计算】</w:t>
        </w:r>
      </w:hyperlink>
      <w:hyperlink r:id="rId51" w:anchor="318发送者qq" w:history="1">
        <w:r w:rsidRPr="00617C60">
          <w:rPr>
            <w:rFonts w:ascii="宋体" w:eastAsia="宋体" w:hAnsi="宋体" w:cs="宋体"/>
            <w:color w:val="0000FF"/>
            <w:kern w:val="0"/>
            <w:sz w:val="24"/>
            <w:szCs w:val="24"/>
            <w:u w:val="single"/>
            <w14:ligatures w14:val="none"/>
          </w:rPr>
          <w:t>3.18【发送者QQ】</w:t>
        </w:r>
      </w:hyperlink>
      <w:hyperlink r:id="rId52" w:anchor="319随机数" w:history="1">
        <w:r w:rsidRPr="00617C60">
          <w:rPr>
            <w:rFonts w:ascii="宋体" w:eastAsia="宋体" w:hAnsi="宋体" w:cs="宋体"/>
            <w:color w:val="0000FF"/>
            <w:kern w:val="0"/>
            <w:sz w:val="24"/>
            <w:szCs w:val="24"/>
            <w:u w:val="single"/>
            <w14:ligatures w14:val="none"/>
          </w:rPr>
          <w:t>3.19【随机数】</w:t>
        </w:r>
      </w:hyperlink>
      <w:hyperlink r:id="rId53" w:anchor="320当前群号" w:history="1">
        <w:r w:rsidRPr="00617C60">
          <w:rPr>
            <w:rFonts w:ascii="宋体" w:eastAsia="宋体" w:hAnsi="宋体" w:cs="宋体"/>
            <w:color w:val="0000FF"/>
            <w:kern w:val="0"/>
            <w:sz w:val="24"/>
            <w:szCs w:val="24"/>
            <w:u w:val="single"/>
            <w14:ligatures w14:val="none"/>
          </w:rPr>
          <w:t>3.20【当前群号】</w:t>
        </w:r>
      </w:hyperlink>
      <w:hyperlink r:id="rId54" w:anchor="321现行日期" w:history="1">
        <w:r w:rsidRPr="00617C60">
          <w:rPr>
            <w:rFonts w:ascii="宋体" w:eastAsia="宋体" w:hAnsi="宋体" w:cs="宋体"/>
            <w:color w:val="0000FF"/>
            <w:kern w:val="0"/>
            <w:sz w:val="24"/>
            <w:szCs w:val="24"/>
            <w:u w:val="single"/>
            <w14:ligatures w14:val="none"/>
          </w:rPr>
          <w:t>3.21【现行日期】</w:t>
        </w:r>
      </w:hyperlink>
      <w:hyperlink r:id="rId55" w:anchor="322执行脚本" w:history="1">
        <w:r w:rsidRPr="00617C60">
          <w:rPr>
            <w:rFonts w:ascii="宋体" w:eastAsia="宋体" w:hAnsi="宋体" w:cs="宋体"/>
            <w:color w:val="0000FF"/>
            <w:kern w:val="0"/>
            <w:sz w:val="24"/>
            <w:szCs w:val="24"/>
            <w:u w:val="single"/>
            <w14:ligatures w14:val="none"/>
          </w:rPr>
          <w:t>3.22【执行脚本】</w:t>
        </w:r>
      </w:hyperlink>
      <w:hyperlink r:id="rId56" w:anchor="32310位时间戳" w:history="1">
        <w:r w:rsidRPr="00617C60">
          <w:rPr>
            <w:rFonts w:ascii="宋体" w:eastAsia="宋体" w:hAnsi="宋体" w:cs="宋体"/>
            <w:color w:val="0000FF"/>
            <w:kern w:val="0"/>
            <w:sz w:val="24"/>
            <w:szCs w:val="24"/>
            <w:u w:val="single"/>
            <w14:ligatures w14:val="none"/>
          </w:rPr>
          <w:t>3.23【10位时间戳】</w:t>
        </w:r>
      </w:hyperlink>
      <w:hyperlink r:id="rId57" w:anchor="324设置固态变量" w:history="1">
        <w:r w:rsidRPr="00617C60">
          <w:rPr>
            <w:rFonts w:ascii="宋体" w:eastAsia="宋体" w:hAnsi="宋体" w:cs="宋体"/>
            <w:color w:val="0000FF"/>
            <w:kern w:val="0"/>
            <w:sz w:val="24"/>
            <w:szCs w:val="24"/>
            <w:u w:val="single"/>
            <w14:ligatures w14:val="none"/>
          </w:rPr>
          <w:t>3.24【设置固态变量】</w:t>
        </w:r>
      </w:hyperlink>
      <w:hyperlink r:id="rId58" w:anchor="325设置变量针对个人设置变量针对群" w:history="1">
        <w:r w:rsidRPr="00617C60">
          <w:rPr>
            <w:rFonts w:ascii="宋体" w:eastAsia="宋体" w:hAnsi="宋体" w:cs="宋体"/>
            <w:color w:val="0000FF"/>
            <w:kern w:val="0"/>
            <w:sz w:val="24"/>
            <w:szCs w:val="24"/>
            <w:u w:val="single"/>
            <w14:ligatures w14:val="none"/>
          </w:rPr>
          <w:t>3.25【设置变量针对个人】【设置变量针对群】</w:t>
        </w:r>
      </w:hyperlink>
      <w:hyperlink r:id="rId59" w:anchor="326设置变量有效期" w:history="1">
        <w:r w:rsidRPr="00617C60">
          <w:rPr>
            <w:rFonts w:ascii="宋体" w:eastAsia="宋体" w:hAnsi="宋体" w:cs="宋体"/>
            <w:color w:val="0000FF"/>
            <w:kern w:val="0"/>
            <w:sz w:val="24"/>
            <w:szCs w:val="24"/>
            <w:u w:val="single"/>
            <w14:ligatures w14:val="none"/>
          </w:rPr>
          <w:t>3.26【设置变量有效期】</w:t>
        </w:r>
      </w:hyperlink>
      <w:hyperlink r:id="rId60" w:anchor="327正则匹配到的" w:history="1">
        <w:r w:rsidRPr="00617C60">
          <w:rPr>
            <w:rFonts w:ascii="宋体" w:eastAsia="宋体" w:hAnsi="宋体" w:cs="宋体"/>
            <w:color w:val="0000FF"/>
            <w:kern w:val="0"/>
            <w:sz w:val="24"/>
            <w:szCs w:val="24"/>
            <w:u w:val="single"/>
            <w14:ligatures w14:val="none"/>
          </w:rPr>
          <w:t>3.27【正则匹配到的】</w:t>
        </w:r>
      </w:hyperlink>
      <w:hyperlink r:id="rId61" w:anchor="328-到整数" w:history="1">
        <w:r w:rsidRPr="00617C60">
          <w:rPr>
            <w:rFonts w:ascii="宋体" w:eastAsia="宋体" w:hAnsi="宋体" w:cs="宋体"/>
            <w:b/>
            <w:bCs/>
            <w:color w:val="0000FF"/>
            <w:kern w:val="0"/>
            <w:sz w:val="24"/>
            <w:szCs w:val="24"/>
            <w:u w:val="single"/>
            <w14:ligatures w14:val="none"/>
          </w:rPr>
          <w:t>3.28 【到整数】</w:t>
        </w:r>
      </w:hyperlink>
      <w:hyperlink r:id="rId62" w:anchor="4--回-雪-编-写" w:history="1">
        <w:r w:rsidRPr="00617C60">
          <w:rPr>
            <w:rFonts w:ascii="宋体" w:eastAsia="宋体" w:hAnsi="宋体" w:cs="宋体"/>
            <w:b/>
            <w:bCs/>
            <w:color w:val="0000FF"/>
            <w:kern w:val="0"/>
            <w:sz w:val="24"/>
            <w:szCs w:val="24"/>
            <w:u w:val="single"/>
            <w14:ligatures w14:val="none"/>
          </w:rPr>
          <w:t>4 . 回 雪 编 写</w:t>
        </w:r>
      </w:hyperlink>
      <w:hyperlink r:id="rId63" w:anchor="41-基本方法" w:history="1">
        <w:r w:rsidRPr="00617C60">
          <w:rPr>
            <w:rFonts w:ascii="宋体" w:eastAsia="宋体" w:hAnsi="宋体" w:cs="宋体"/>
            <w:b/>
            <w:bCs/>
            <w:color w:val="0000FF"/>
            <w:kern w:val="0"/>
            <w:sz w:val="24"/>
            <w:szCs w:val="24"/>
            <w:u w:val="single"/>
            <w14:ligatures w14:val="none"/>
          </w:rPr>
          <w:t>4.1 基本方法</w:t>
        </w:r>
      </w:hyperlink>
      <w:hyperlink r:id="rId64" w:anchor="411-顺次" w:history="1">
        <w:r w:rsidRPr="00617C60">
          <w:rPr>
            <w:rFonts w:ascii="宋体" w:eastAsia="宋体" w:hAnsi="宋体" w:cs="宋体"/>
            <w:b/>
            <w:bCs/>
            <w:color w:val="0000FF"/>
            <w:kern w:val="0"/>
            <w:sz w:val="24"/>
            <w:szCs w:val="24"/>
            <w:u w:val="single"/>
            <w14:ligatures w14:val="none"/>
          </w:rPr>
          <w:t>4.1.1 顺次</w:t>
        </w:r>
      </w:hyperlink>
      <w:hyperlink r:id="rId65" w:anchor="412-嵌套" w:history="1">
        <w:r w:rsidRPr="00617C60">
          <w:rPr>
            <w:rFonts w:ascii="宋体" w:eastAsia="宋体" w:hAnsi="宋体" w:cs="宋体"/>
            <w:b/>
            <w:bCs/>
            <w:color w:val="0000FF"/>
            <w:kern w:val="0"/>
            <w:sz w:val="24"/>
            <w:szCs w:val="24"/>
            <w:u w:val="single"/>
            <w14:ligatures w14:val="none"/>
          </w:rPr>
          <w:t>4.1.2 嵌套</w:t>
        </w:r>
      </w:hyperlink>
      <w:hyperlink r:id="rId66" w:anchor="413-拼接" w:history="1">
        <w:r w:rsidRPr="00617C60">
          <w:rPr>
            <w:rFonts w:ascii="宋体" w:eastAsia="宋体" w:hAnsi="宋体" w:cs="宋体"/>
            <w:b/>
            <w:bCs/>
            <w:color w:val="0000FF"/>
            <w:kern w:val="0"/>
            <w:sz w:val="24"/>
            <w:szCs w:val="24"/>
            <w:u w:val="single"/>
            <w14:ligatures w14:val="none"/>
          </w:rPr>
          <w:t>4.1.3 拼接</w:t>
        </w:r>
      </w:hyperlink>
      <w:hyperlink r:id="rId67" w:anchor="42-规范化插件" w:history="1">
        <w:r w:rsidRPr="00617C60">
          <w:rPr>
            <w:rFonts w:ascii="宋体" w:eastAsia="宋体" w:hAnsi="宋体" w:cs="宋体"/>
            <w:b/>
            <w:bCs/>
            <w:color w:val="0000FF"/>
            <w:kern w:val="0"/>
            <w:sz w:val="24"/>
            <w:szCs w:val="24"/>
            <w:u w:val="single"/>
            <w14:ligatures w14:val="none"/>
          </w:rPr>
          <w:t>4.2 规范化插件</w:t>
        </w:r>
      </w:hyperlink>
      <w:hyperlink r:id="rId68" w:anchor="421-格式化" w:history="1">
        <w:r w:rsidRPr="00617C60">
          <w:rPr>
            <w:rFonts w:ascii="宋体" w:eastAsia="宋体" w:hAnsi="宋体" w:cs="宋体"/>
            <w:b/>
            <w:bCs/>
            <w:color w:val="0000FF"/>
            <w:kern w:val="0"/>
            <w:sz w:val="24"/>
            <w:szCs w:val="24"/>
            <w:u w:val="single"/>
            <w14:ligatures w14:val="none"/>
          </w:rPr>
          <w:t>4.2.1 格式化</w:t>
        </w:r>
      </w:hyperlink>
      <w:hyperlink r:id="rId69" w:anchor="4211-一次性输出" w:history="1">
        <w:r w:rsidRPr="00617C60">
          <w:rPr>
            <w:rFonts w:ascii="宋体" w:eastAsia="宋体" w:hAnsi="宋体" w:cs="宋体"/>
            <w:b/>
            <w:bCs/>
            <w:color w:val="0000FF"/>
            <w:kern w:val="0"/>
            <w:sz w:val="24"/>
            <w:szCs w:val="24"/>
            <w:u w:val="single"/>
            <w14:ligatures w14:val="none"/>
          </w:rPr>
          <w:t>4.2.1.1 一次性输出</w:t>
        </w:r>
      </w:hyperlink>
      <w:hyperlink r:id="rId70" w:anchor="4212-输出整合" w:history="1">
        <w:r w:rsidRPr="00617C60">
          <w:rPr>
            <w:rFonts w:ascii="宋体" w:eastAsia="宋体" w:hAnsi="宋体" w:cs="宋体"/>
            <w:b/>
            <w:bCs/>
            <w:color w:val="0000FF"/>
            <w:kern w:val="0"/>
            <w:sz w:val="24"/>
            <w:szCs w:val="24"/>
            <w:u w:val="single"/>
            <w14:ligatures w14:val="none"/>
          </w:rPr>
          <w:t>4.2.1.2 输出整合</w:t>
        </w:r>
      </w:hyperlink>
      <w:hyperlink r:id="rId71" w:anchor="4213-保护回车" w:history="1">
        <w:r w:rsidRPr="00617C60">
          <w:rPr>
            <w:rFonts w:ascii="宋体" w:eastAsia="宋体" w:hAnsi="宋体" w:cs="宋体"/>
            <w:b/>
            <w:bCs/>
            <w:color w:val="0000FF"/>
            <w:kern w:val="0"/>
            <w:sz w:val="24"/>
            <w:szCs w:val="24"/>
            <w:u w:val="single"/>
            <w14:ligatures w14:val="none"/>
          </w:rPr>
          <w:t>4.2.1.3 【】保护回车</w:t>
        </w:r>
      </w:hyperlink>
      <w:hyperlink r:id="rId72" w:anchor="422-模块化" w:history="1">
        <w:r w:rsidRPr="00617C60">
          <w:rPr>
            <w:rFonts w:ascii="宋体" w:eastAsia="宋体" w:hAnsi="宋体" w:cs="宋体"/>
            <w:b/>
            <w:bCs/>
            <w:color w:val="0000FF"/>
            <w:kern w:val="0"/>
            <w:sz w:val="24"/>
            <w:szCs w:val="24"/>
            <w:u w:val="single"/>
            <w14:ligatures w14:val="none"/>
          </w:rPr>
          <w:t>4.2.2 模块化</w:t>
        </w:r>
      </w:hyperlink>
      <w:hyperlink r:id="rId73" w:anchor="43-反斜杠" w:history="1">
        <w:r w:rsidRPr="00617C60">
          <w:rPr>
            <w:rFonts w:ascii="宋体" w:eastAsia="宋体" w:hAnsi="宋体" w:cs="宋体"/>
            <w:b/>
            <w:bCs/>
            <w:color w:val="0000FF"/>
            <w:kern w:val="0"/>
            <w:sz w:val="24"/>
            <w:szCs w:val="24"/>
            <w:u w:val="single"/>
            <w14:ligatures w14:val="none"/>
          </w:rPr>
          <w:t>4.3 反斜杠“\”</w:t>
        </w:r>
      </w:hyperlink>
      <w:hyperlink r:id="rId74" w:anchor="5--输-出" w:history="1">
        <w:r w:rsidRPr="00617C60">
          <w:rPr>
            <w:rFonts w:ascii="宋体" w:eastAsia="宋体" w:hAnsi="宋体" w:cs="宋体"/>
            <w:b/>
            <w:bCs/>
            <w:color w:val="0000FF"/>
            <w:kern w:val="0"/>
            <w:sz w:val="24"/>
            <w:szCs w:val="24"/>
            <w:u w:val="single"/>
            <w14:ligatures w14:val="none"/>
          </w:rPr>
          <w:t>5 . 输 出</w:t>
        </w:r>
      </w:hyperlink>
      <w:hyperlink r:id="rId75" w:anchor="51-各类输出" w:history="1">
        <w:r w:rsidRPr="00617C60">
          <w:rPr>
            <w:rFonts w:ascii="宋体" w:eastAsia="宋体" w:hAnsi="宋体" w:cs="宋体"/>
            <w:b/>
            <w:bCs/>
            <w:color w:val="0000FF"/>
            <w:kern w:val="0"/>
            <w:sz w:val="24"/>
            <w:szCs w:val="24"/>
            <w:u w:val="single"/>
            <w14:ligatures w14:val="none"/>
          </w:rPr>
          <w:t>5.1 各类输出</w:t>
        </w:r>
      </w:hyperlink>
      <w:hyperlink r:id="rId76" w:anchor="511-直接输出" w:history="1">
        <w:r w:rsidRPr="00617C60">
          <w:rPr>
            <w:rFonts w:ascii="宋体" w:eastAsia="宋体" w:hAnsi="宋体" w:cs="宋体"/>
            <w:b/>
            <w:bCs/>
            <w:color w:val="0000FF"/>
            <w:kern w:val="0"/>
            <w:sz w:val="24"/>
            <w:szCs w:val="24"/>
            <w:u w:val="single"/>
            <w14:ligatures w14:val="none"/>
          </w:rPr>
          <w:t>5.1.1 直接输出</w:t>
        </w:r>
      </w:hyperlink>
      <w:hyperlink r:id="rId77" w:anchor="512-文件输出" w:history="1">
        <w:r w:rsidRPr="00617C60">
          <w:rPr>
            <w:rFonts w:ascii="宋体" w:eastAsia="宋体" w:hAnsi="宋体" w:cs="宋体"/>
            <w:b/>
            <w:bCs/>
            <w:color w:val="0000FF"/>
            <w:kern w:val="0"/>
            <w:sz w:val="24"/>
            <w:szCs w:val="24"/>
            <w:u w:val="single"/>
            <w14:ligatures w14:val="none"/>
          </w:rPr>
          <w:t>5.1.2 文件输出</w:t>
        </w:r>
      </w:hyperlink>
      <w:hyperlink r:id="rId78" w:anchor="5121-变量标签" w:history="1">
        <w:r w:rsidRPr="00617C60">
          <w:rPr>
            <w:rFonts w:ascii="宋体" w:eastAsia="宋体" w:hAnsi="宋体" w:cs="宋体"/>
            <w:b/>
            <w:bCs/>
            <w:color w:val="0000FF"/>
            <w:kern w:val="0"/>
            <w:sz w:val="24"/>
            <w:szCs w:val="24"/>
            <w:u w:val="single"/>
            <w14:ligatures w14:val="none"/>
          </w:rPr>
          <w:t>5.1.2.1 变量标签</w:t>
        </w:r>
      </w:hyperlink>
      <w:hyperlink r:id="rId79" w:anchor="5122-变量有效期" w:history="1">
        <w:r w:rsidRPr="00617C60">
          <w:rPr>
            <w:rFonts w:ascii="宋体" w:eastAsia="宋体" w:hAnsi="宋体" w:cs="宋体"/>
            <w:b/>
            <w:bCs/>
            <w:color w:val="0000FF"/>
            <w:kern w:val="0"/>
            <w:sz w:val="24"/>
            <w:szCs w:val="24"/>
            <w:u w:val="single"/>
            <w14:ligatures w14:val="none"/>
          </w:rPr>
          <w:t>5.1.2.2 变量有效期</w:t>
        </w:r>
      </w:hyperlink>
      <w:hyperlink r:id="rId80" w:anchor="513-指定输出" w:history="1">
        <w:r w:rsidRPr="00617C60">
          <w:rPr>
            <w:rFonts w:ascii="宋体" w:eastAsia="宋体" w:hAnsi="宋体" w:cs="宋体"/>
            <w:b/>
            <w:bCs/>
            <w:color w:val="0000FF"/>
            <w:kern w:val="0"/>
            <w:sz w:val="24"/>
            <w:szCs w:val="24"/>
            <w:u w:val="single"/>
            <w14:ligatures w14:val="none"/>
          </w:rPr>
          <w:t>5.1.3 指定输出</w:t>
        </w:r>
      </w:hyperlink>
      <w:hyperlink r:id="rId81" w:anchor="52-输出前的处理" w:history="1">
        <w:r w:rsidRPr="00617C60">
          <w:rPr>
            <w:rFonts w:ascii="宋体" w:eastAsia="宋体" w:hAnsi="宋体" w:cs="宋体"/>
            <w:b/>
            <w:bCs/>
            <w:color w:val="0000FF"/>
            <w:kern w:val="0"/>
            <w:sz w:val="24"/>
            <w:szCs w:val="24"/>
            <w:u w:val="single"/>
            <w14:ligatures w14:val="none"/>
          </w:rPr>
          <w:t>5.2 输出前的处理</w:t>
        </w:r>
      </w:hyperlink>
      <w:hyperlink r:id="rId82" w:anchor="521特殊文本" w:history="1">
        <w:r w:rsidRPr="00617C60">
          <w:rPr>
            <w:rFonts w:ascii="宋体" w:eastAsia="宋体" w:hAnsi="宋体" w:cs="宋体"/>
            <w:b/>
            <w:bCs/>
            <w:color w:val="0000FF"/>
            <w:kern w:val="0"/>
            <w:sz w:val="24"/>
            <w:szCs w:val="24"/>
            <w:u w:val="single"/>
            <w14:ligatures w14:val="none"/>
          </w:rPr>
          <w:t>5.2.1特殊文本</w:t>
        </w:r>
      </w:hyperlink>
      <w:hyperlink r:id="rId83" w:anchor="522-mirai图片at码" w:history="1">
        <w:r w:rsidRPr="00617C60">
          <w:rPr>
            <w:rFonts w:ascii="宋体" w:eastAsia="宋体" w:hAnsi="宋体" w:cs="宋体"/>
            <w:b/>
            <w:bCs/>
            <w:color w:val="0000FF"/>
            <w:kern w:val="0"/>
            <w:sz w:val="24"/>
            <w:szCs w:val="24"/>
            <w:u w:val="single"/>
            <w14:ligatures w14:val="none"/>
          </w:rPr>
          <w:t>5.2.2 Mirai图片/at码</w:t>
        </w:r>
      </w:hyperlink>
      <w:hyperlink r:id="rId84" w:anchor="523-句首处理" w:history="1">
        <w:r w:rsidRPr="00617C60">
          <w:rPr>
            <w:rFonts w:ascii="宋体" w:eastAsia="宋体" w:hAnsi="宋体" w:cs="宋体"/>
            <w:b/>
            <w:bCs/>
            <w:color w:val="0000FF"/>
            <w:kern w:val="0"/>
            <w:sz w:val="24"/>
            <w:szCs w:val="24"/>
            <w:u w:val="single"/>
            <w14:ligatures w14:val="none"/>
          </w:rPr>
          <w:t>5.2.3 句首处理</w:t>
        </w:r>
      </w:hyperlink>
      <w:hyperlink r:id="rId85" w:anchor="6--插-件-调-试" w:history="1">
        <w:r w:rsidRPr="00617C60">
          <w:rPr>
            <w:rFonts w:ascii="宋体" w:eastAsia="宋体" w:hAnsi="宋体" w:cs="宋体"/>
            <w:color w:val="0000FF"/>
            <w:kern w:val="0"/>
            <w:sz w:val="24"/>
            <w:szCs w:val="24"/>
            <w:u w:val="single"/>
            <w14:ligatures w14:val="none"/>
          </w:rPr>
          <w:t>6 . 插 件 调 试</w:t>
        </w:r>
      </w:hyperlink>
      <w:hyperlink r:id="rId86" w:anchor="61-装载插件" w:history="1">
        <w:r w:rsidRPr="00617C60">
          <w:rPr>
            <w:rFonts w:ascii="宋体" w:eastAsia="宋体" w:hAnsi="宋体" w:cs="宋体"/>
            <w:b/>
            <w:bCs/>
            <w:color w:val="0000FF"/>
            <w:kern w:val="0"/>
            <w:sz w:val="24"/>
            <w:szCs w:val="24"/>
            <w:u w:val="single"/>
            <w14:ligatures w14:val="none"/>
          </w:rPr>
          <w:t>6.1 装载插件</w:t>
        </w:r>
      </w:hyperlink>
      <w:hyperlink r:id="rId87" w:anchor="62-执行报错" w:history="1">
        <w:r w:rsidRPr="00617C60">
          <w:rPr>
            <w:rFonts w:ascii="宋体" w:eastAsia="宋体" w:hAnsi="宋体" w:cs="宋体"/>
            <w:b/>
            <w:bCs/>
            <w:color w:val="0000FF"/>
            <w:kern w:val="0"/>
            <w:sz w:val="24"/>
            <w:szCs w:val="24"/>
            <w:u w:val="single"/>
            <w14:ligatures w14:val="none"/>
          </w:rPr>
          <w:t>6.2 执行报错</w:t>
        </w:r>
      </w:hyperlink>
      <w:hyperlink r:id="rId88" w:anchor="63-插件debug" w:history="1">
        <w:r w:rsidRPr="00617C60">
          <w:rPr>
            <w:rFonts w:ascii="宋体" w:eastAsia="宋体" w:hAnsi="宋体" w:cs="宋体"/>
            <w:b/>
            <w:bCs/>
            <w:color w:val="0000FF"/>
            <w:kern w:val="0"/>
            <w:sz w:val="24"/>
            <w:szCs w:val="24"/>
            <w:u w:val="single"/>
            <w14:ligatures w14:val="none"/>
          </w:rPr>
          <w:t>6.3 插件debug</w:t>
        </w:r>
      </w:hyperlink>
      <w:hyperlink r:id="rId89" w:anchor="7--j-a-v-a-s-c-r-i-p-t" w:history="1">
        <w:r w:rsidRPr="00617C60">
          <w:rPr>
            <w:rFonts w:ascii="宋体" w:eastAsia="宋体" w:hAnsi="宋体" w:cs="宋体"/>
            <w:color w:val="0000FF"/>
            <w:kern w:val="0"/>
            <w:sz w:val="24"/>
            <w:szCs w:val="24"/>
            <w:u w:val="single"/>
            <w14:ligatures w14:val="none"/>
          </w:rPr>
          <w:t>7 . J a v a S c r i p t</w:t>
        </w:r>
      </w:hyperlink>
      <w:hyperlink r:id="rId90" w:anchor="71-参数传递" w:history="1">
        <w:r w:rsidRPr="00617C60">
          <w:rPr>
            <w:rFonts w:ascii="宋体" w:eastAsia="宋体" w:hAnsi="宋体" w:cs="宋体"/>
            <w:color w:val="0000FF"/>
            <w:kern w:val="0"/>
            <w:sz w:val="24"/>
            <w:szCs w:val="24"/>
            <w:u w:val="single"/>
            <w14:ligatures w14:val="none"/>
          </w:rPr>
          <w:t>7.1 参数传递</w:t>
        </w:r>
      </w:hyperlink>
      <w:hyperlink r:id="rId91" w:anchor="72-js输出" w:history="1">
        <w:r w:rsidRPr="00617C60">
          <w:rPr>
            <w:rFonts w:ascii="宋体" w:eastAsia="宋体" w:hAnsi="宋体" w:cs="宋体"/>
            <w:color w:val="0000FF"/>
            <w:kern w:val="0"/>
            <w:sz w:val="24"/>
            <w:szCs w:val="24"/>
            <w:u w:val="single"/>
            <w14:ligatures w14:val="none"/>
          </w:rPr>
          <w:t>7.2 JS输出</w:t>
        </w:r>
      </w:hyperlink>
      <w:hyperlink r:id="rId92" w:anchor="73-js的lib库" w:history="1">
        <w:r w:rsidRPr="00617C60">
          <w:rPr>
            <w:rFonts w:ascii="宋体" w:eastAsia="宋体" w:hAnsi="宋体" w:cs="宋体"/>
            <w:color w:val="0000FF"/>
            <w:kern w:val="0"/>
            <w:sz w:val="24"/>
            <w:szCs w:val="24"/>
            <w:u w:val="single"/>
            <w14:ligatures w14:val="none"/>
          </w:rPr>
          <w:t>7.3 JS的Lib库</w:t>
        </w:r>
      </w:hyperlink>
      <w:hyperlink r:id="rId93" w:anchor="74-js对象" w:history="1">
        <w:r w:rsidRPr="00617C60">
          <w:rPr>
            <w:rFonts w:ascii="宋体" w:eastAsia="宋体" w:hAnsi="宋体" w:cs="宋体"/>
            <w:color w:val="0000FF"/>
            <w:kern w:val="0"/>
            <w:sz w:val="24"/>
            <w:szCs w:val="24"/>
            <w:u w:val="single"/>
            <w14:ligatures w14:val="none"/>
          </w:rPr>
          <w:t>7.4 JS对象</w:t>
        </w:r>
      </w:hyperlink>
      <w:hyperlink r:id="rId94" w:anchor="75-json" w:history="1">
        <w:r w:rsidRPr="00617C60">
          <w:rPr>
            <w:rFonts w:ascii="宋体" w:eastAsia="宋体" w:hAnsi="宋体" w:cs="宋体"/>
            <w:color w:val="0000FF"/>
            <w:kern w:val="0"/>
            <w:sz w:val="24"/>
            <w:szCs w:val="24"/>
            <w:u w:val="single"/>
            <w14:ligatures w14:val="none"/>
          </w:rPr>
          <w:t>7.5 JSON</w:t>
        </w:r>
      </w:hyperlink>
      <w:hyperlink r:id="rId95" w:anchor="76-js进阶" w:history="1">
        <w:r w:rsidRPr="00617C60">
          <w:rPr>
            <w:rFonts w:ascii="宋体" w:eastAsia="宋体" w:hAnsi="宋体" w:cs="宋体"/>
            <w:color w:val="0000FF"/>
            <w:kern w:val="0"/>
            <w:sz w:val="24"/>
            <w:szCs w:val="24"/>
            <w:u w:val="single"/>
            <w14:ligatures w14:val="none"/>
          </w:rPr>
          <w:t>7.6 JS进阶</w:t>
        </w:r>
      </w:hyperlink>
      <w:hyperlink r:id="rId96" w:anchor="8--l-u-a" w:history="1">
        <w:r w:rsidRPr="00617C60">
          <w:rPr>
            <w:rFonts w:ascii="宋体" w:eastAsia="宋体" w:hAnsi="宋体" w:cs="宋体"/>
            <w:b/>
            <w:bCs/>
            <w:color w:val="0000FF"/>
            <w:kern w:val="0"/>
            <w:sz w:val="24"/>
            <w:szCs w:val="24"/>
            <w:u w:val="single"/>
            <w14:ligatures w14:val="none"/>
          </w:rPr>
          <w:t>8 .</w:t>
        </w:r>
        <w:r w:rsidRPr="00617C60">
          <w:rPr>
            <w:rFonts w:ascii="宋体" w:eastAsia="宋体" w:hAnsi="宋体" w:cs="宋体"/>
            <w:color w:val="0000FF"/>
            <w:kern w:val="0"/>
            <w:sz w:val="24"/>
            <w:szCs w:val="24"/>
            <w:u w:val="single"/>
            <w14:ligatures w14:val="none"/>
          </w:rPr>
          <w:t xml:space="preserve"> </w:t>
        </w:r>
        <w:r w:rsidRPr="00617C60">
          <w:rPr>
            <w:rFonts w:ascii="宋体" w:eastAsia="宋体" w:hAnsi="宋体" w:cs="宋体"/>
            <w:b/>
            <w:bCs/>
            <w:color w:val="0000FF"/>
            <w:kern w:val="0"/>
            <w:sz w:val="24"/>
            <w:szCs w:val="24"/>
            <w:u w:val="single"/>
            <w14:ligatures w14:val="none"/>
          </w:rPr>
          <w:t>L</w:t>
        </w:r>
        <w:r w:rsidRPr="00617C60">
          <w:rPr>
            <w:rFonts w:ascii="宋体" w:eastAsia="宋体" w:hAnsi="宋体" w:cs="宋体"/>
            <w:color w:val="0000FF"/>
            <w:kern w:val="0"/>
            <w:sz w:val="24"/>
            <w:szCs w:val="24"/>
            <w:u w:val="single"/>
            <w14:ligatures w14:val="none"/>
          </w:rPr>
          <w:t xml:space="preserve"> </w:t>
        </w:r>
        <w:r w:rsidRPr="00617C60">
          <w:rPr>
            <w:rFonts w:ascii="宋体" w:eastAsia="宋体" w:hAnsi="宋体" w:cs="宋体"/>
            <w:b/>
            <w:bCs/>
            <w:color w:val="0000FF"/>
            <w:kern w:val="0"/>
            <w:sz w:val="24"/>
            <w:szCs w:val="24"/>
            <w:u w:val="single"/>
            <w14:ligatures w14:val="none"/>
          </w:rPr>
          <w:t>u</w:t>
        </w:r>
        <w:r w:rsidRPr="00617C60">
          <w:rPr>
            <w:rFonts w:ascii="宋体" w:eastAsia="宋体" w:hAnsi="宋体" w:cs="宋体"/>
            <w:color w:val="0000FF"/>
            <w:kern w:val="0"/>
            <w:sz w:val="24"/>
            <w:szCs w:val="24"/>
            <w:u w:val="single"/>
            <w14:ligatures w14:val="none"/>
          </w:rPr>
          <w:t xml:space="preserve"> </w:t>
        </w:r>
        <w:r w:rsidRPr="00617C60">
          <w:rPr>
            <w:rFonts w:ascii="宋体" w:eastAsia="宋体" w:hAnsi="宋体" w:cs="宋体"/>
            <w:b/>
            <w:bCs/>
            <w:color w:val="0000FF"/>
            <w:kern w:val="0"/>
            <w:sz w:val="24"/>
            <w:szCs w:val="24"/>
            <w:u w:val="single"/>
            <w14:ligatures w14:val="none"/>
          </w:rPr>
          <w:t>a</w:t>
        </w:r>
      </w:hyperlink>
      <w:hyperlink r:id="rId97" w:anchor="81-基本格式" w:history="1">
        <w:r w:rsidRPr="00617C60">
          <w:rPr>
            <w:rFonts w:ascii="宋体" w:eastAsia="宋体" w:hAnsi="宋体" w:cs="宋体"/>
            <w:color w:val="0000FF"/>
            <w:kern w:val="0"/>
            <w:sz w:val="24"/>
            <w:szCs w:val="24"/>
            <w:u w:val="single"/>
            <w14:ligatures w14:val="none"/>
          </w:rPr>
          <w:t>8.1 基本格式</w:t>
        </w:r>
      </w:hyperlink>
      <w:hyperlink r:id="rId98" w:anchor="82-插件示例" w:history="1">
        <w:r w:rsidRPr="00617C60">
          <w:rPr>
            <w:rFonts w:ascii="宋体" w:eastAsia="宋体" w:hAnsi="宋体" w:cs="宋体"/>
            <w:color w:val="0000FF"/>
            <w:kern w:val="0"/>
            <w:sz w:val="24"/>
            <w:szCs w:val="24"/>
            <w:u w:val="single"/>
            <w14:ligatures w14:val="none"/>
          </w:rPr>
          <w:t>8.2 插件示例</w:t>
        </w:r>
      </w:hyperlink>
      <w:hyperlink r:id="rId99" w:anchor="821-官方补丁暗骰屏蔽" w:history="1">
        <w:r w:rsidRPr="00617C60">
          <w:rPr>
            <w:rFonts w:ascii="宋体" w:eastAsia="宋体" w:hAnsi="宋体" w:cs="宋体"/>
            <w:color w:val="0000FF"/>
            <w:kern w:val="0"/>
            <w:sz w:val="24"/>
            <w:szCs w:val="24"/>
            <w:u w:val="single"/>
            <w14:ligatures w14:val="none"/>
          </w:rPr>
          <w:t>8.2.1 【官方补丁】暗骰屏蔽</w:t>
        </w:r>
      </w:hyperlink>
      <w:hyperlink r:id="rId100" w:anchor="822-群文件）示范屏蔽某个赵骰功能的lua" w:history="1">
        <w:r w:rsidRPr="00617C60">
          <w:rPr>
            <w:rFonts w:ascii="宋体" w:eastAsia="宋体" w:hAnsi="宋体" w:cs="宋体"/>
            <w:color w:val="0000FF"/>
            <w:kern w:val="0"/>
            <w:sz w:val="24"/>
            <w:szCs w:val="24"/>
            <w:u w:val="single"/>
            <w14:ligatures w14:val="none"/>
          </w:rPr>
          <w:t>8.2.2 （群文件）示范屏蔽某个赵骰功能的Lua</w:t>
        </w:r>
      </w:hyperlink>
      <w:hyperlink r:id="rId101" w:anchor="823-官方扩展赵骰dnd特化模块" w:history="1">
        <w:r w:rsidRPr="00617C60">
          <w:rPr>
            <w:rFonts w:ascii="宋体" w:eastAsia="宋体" w:hAnsi="宋体" w:cs="宋体"/>
            <w:color w:val="0000FF"/>
            <w:kern w:val="0"/>
            <w:sz w:val="24"/>
            <w:szCs w:val="24"/>
            <w:u w:val="single"/>
            <w14:ligatures w14:val="none"/>
          </w:rPr>
          <w:t>8.2.3 【官方扩展】赵骰DND特化模块</w:t>
        </w:r>
      </w:hyperlink>
      <w:hyperlink r:id="rId102" w:anchor="824-群文件）luafile-lua进行的文件io" w:history="1">
        <w:r w:rsidRPr="00617C60">
          <w:rPr>
            <w:rFonts w:ascii="宋体" w:eastAsia="宋体" w:hAnsi="宋体" w:cs="宋体"/>
            <w:color w:val="0000FF"/>
            <w:kern w:val="0"/>
            <w:sz w:val="24"/>
            <w:szCs w:val="24"/>
            <w:u w:val="single"/>
            <w14:ligatures w14:val="none"/>
          </w:rPr>
          <w:t>8.2.4 （群文件）luafile Lua进行的文件io</w:t>
        </w:r>
      </w:hyperlink>
      <w:hyperlink r:id="rId103" w:anchor="9--mirai插件" w:history="1">
        <w:r w:rsidRPr="00617C60">
          <w:rPr>
            <w:rFonts w:ascii="宋体" w:eastAsia="宋体" w:hAnsi="宋体" w:cs="宋体"/>
            <w:b/>
            <w:bCs/>
            <w:color w:val="0000FF"/>
            <w:kern w:val="0"/>
            <w:sz w:val="24"/>
            <w:szCs w:val="24"/>
            <w:u w:val="single"/>
            <w14:ligatures w14:val="none"/>
          </w:rPr>
          <w:t>9</w:t>
        </w:r>
        <w:r w:rsidRPr="00617C60">
          <w:rPr>
            <w:rFonts w:ascii="宋体" w:eastAsia="宋体" w:hAnsi="宋体" w:cs="宋体"/>
            <w:color w:val="0000FF"/>
            <w:kern w:val="0"/>
            <w:sz w:val="24"/>
            <w:szCs w:val="24"/>
            <w:u w:val="single"/>
            <w14:ligatures w14:val="none"/>
          </w:rPr>
          <w:t xml:space="preserve"> </w:t>
        </w:r>
        <w:r w:rsidRPr="00617C60">
          <w:rPr>
            <w:rFonts w:ascii="宋体" w:eastAsia="宋体" w:hAnsi="宋体" w:cs="宋体"/>
            <w:b/>
            <w:bCs/>
            <w:color w:val="0000FF"/>
            <w:kern w:val="0"/>
            <w:sz w:val="24"/>
            <w:szCs w:val="24"/>
            <w:u w:val="single"/>
            <w14:ligatures w14:val="none"/>
          </w:rPr>
          <w:t>.</w:t>
        </w:r>
        <w:r w:rsidRPr="00617C60">
          <w:rPr>
            <w:rFonts w:ascii="宋体" w:eastAsia="宋体" w:hAnsi="宋体" w:cs="宋体"/>
            <w:color w:val="0000FF"/>
            <w:kern w:val="0"/>
            <w:sz w:val="24"/>
            <w:szCs w:val="24"/>
            <w:u w:val="single"/>
            <w14:ligatures w14:val="none"/>
          </w:rPr>
          <w:t xml:space="preserve"> </w:t>
        </w:r>
        <w:r w:rsidRPr="00617C60">
          <w:rPr>
            <w:rFonts w:ascii="宋体" w:eastAsia="宋体" w:hAnsi="宋体" w:cs="宋体"/>
            <w:b/>
            <w:bCs/>
            <w:color w:val="0000FF"/>
            <w:kern w:val="0"/>
            <w:sz w:val="24"/>
            <w:szCs w:val="24"/>
            <w:u w:val="single"/>
            <w14:ligatures w14:val="none"/>
          </w:rPr>
          <w:t>Mirai插件</w:t>
        </w:r>
      </w:hyperlink>
      <w:hyperlink r:id="rId104" w:anchor="mirai是什么" w:history="1">
        <w:r w:rsidRPr="00617C60">
          <w:rPr>
            <w:rFonts w:ascii="宋体" w:eastAsia="宋体" w:hAnsi="宋体" w:cs="宋体"/>
            <w:color w:val="0000FF"/>
            <w:kern w:val="0"/>
            <w:sz w:val="24"/>
            <w:szCs w:val="24"/>
            <w:u w:val="single"/>
            <w14:ligatures w14:val="none"/>
          </w:rPr>
          <w:t>Mirai是什么？</w:t>
        </w:r>
      </w:hyperlink>
      <w:hyperlink r:id="rId105" w:anchor="如何在赵骰里放一个mirai插件" w:history="1">
        <w:r w:rsidRPr="00617C60">
          <w:rPr>
            <w:rFonts w:ascii="宋体" w:eastAsia="宋体" w:hAnsi="宋体" w:cs="宋体"/>
            <w:color w:val="0000FF"/>
            <w:kern w:val="0"/>
            <w:sz w:val="24"/>
            <w:szCs w:val="24"/>
            <w:u w:val="single"/>
            <w14:ligatures w14:val="none"/>
          </w:rPr>
          <w:t>如何在赵骰里放一个Mirai插件</w:t>
        </w:r>
      </w:hyperlink>
      <w:hyperlink r:id="rId106" w:anchor="一些几乎是必备的插件" w:history="1">
        <w:r w:rsidRPr="00617C60">
          <w:rPr>
            <w:rFonts w:ascii="宋体" w:eastAsia="宋体" w:hAnsi="宋体" w:cs="宋体"/>
            <w:b/>
            <w:bCs/>
            <w:color w:val="0000FF"/>
            <w:kern w:val="0"/>
            <w:sz w:val="24"/>
            <w:szCs w:val="24"/>
            <w:u w:val="single"/>
            <w14:ligatures w14:val="none"/>
          </w:rPr>
          <w:t>一些几乎是必备的插件！</w:t>
        </w:r>
      </w:hyperlink>
      <w:hyperlink r:id="rId107" w:anchor="如何加载控制台与调试mirai插件" w:history="1">
        <w:r w:rsidRPr="00617C60">
          <w:rPr>
            <w:rFonts w:ascii="宋体" w:eastAsia="宋体" w:hAnsi="宋体" w:cs="宋体"/>
            <w:b/>
            <w:bCs/>
            <w:color w:val="0000FF"/>
            <w:kern w:val="0"/>
            <w:sz w:val="24"/>
            <w:szCs w:val="24"/>
            <w:u w:val="single"/>
            <w14:ligatures w14:val="none"/>
          </w:rPr>
          <w:t>如何加载控制台与调试Mirai插件</w:t>
        </w:r>
      </w:hyperlink>
      <w:hyperlink r:id="rId108" w:anchor="如何给自己权限" w:history="1">
        <w:r w:rsidRPr="00617C60">
          <w:rPr>
            <w:rFonts w:ascii="宋体" w:eastAsia="宋体" w:hAnsi="宋体" w:cs="宋体"/>
            <w:color w:val="0000FF"/>
            <w:kern w:val="0"/>
            <w:sz w:val="24"/>
            <w:szCs w:val="24"/>
            <w:u w:val="single"/>
            <w14:ligatures w14:val="none"/>
          </w:rPr>
          <w:t>如何给自己权限</w:t>
        </w:r>
      </w:hyperlink>
      <w:hyperlink r:id="rId109" w:anchor="关于mirai-native插件的加载" w:history="1">
        <w:r w:rsidRPr="00617C60">
          <w:rPr>
            <w:rFonts w:ascii="宋体" w:eastAsia="宋体" w:hAnsi="宋体" w:cs="宋体"/>
            <w:b/>
            <w:bCs/>
            <w:color w:val="0000FF"/>
            <w:kern w:val="0"/>
            <w:sz w:val="24"/>
            <w:szCs w:val="24"/>
            <w:u w:val="single"/>
            <w14:ligatures w14:val="none"/>
          </w:rPr>
          <w:t>关于Mirai-Native插件的加载</w:t>
        </w:r>
      </w:hyperlink>
      <w:hyperlink r:id="rId110" w:anchor="关于lua-mirai" w:history="1">
        <w:r w:rsidRPr="00617C60">
          <w:rPr>
            <w:rFonts w:ascii="宋体" w:eastAsia="宋体" w:hAnsi="宋体" w:cs="宋体"/>
            <w:b/>
            <w:bCs/>
            <w:color w:val="0000FF"/>
            <w:kern w:val="0"/>
            <w:sz w:val="24"/>
            <w:szCs w:val="24"/>
            <w:u w:val="single"/>
            <w14:ligatures w14:val="none"/>
          </w:rPr>
          <w:t>关于Lua Mirai</w:t>
        </w:r>
      </w:hyperlink>
      <w:r w:rsidRPr="00617C60">
        <w:rPr>
          <w:rFonts w:ascii="宋体" w:eastAsia="宋体" w:hAnsi="宋体" w:cs="宋体"/>
          <w:kern w:val="0"/>
          <w:sz w:val="24"/>
          <w:szCs w:val="24"/>
          <w14:ligatures w14:val="none"/>
        </w:rPr>
        <w:fldChar w:fldCharType="begin"/>
      </w:r>
      <w:r w:rsidRPr="00617C60">
        <w:rPr>
          <w:rFonts w:ascii="宋体" w:eastAsia="宋体" w:hAnsi="宋体" w:cs="宋体"/>
          <w:kern w:val="0"/>
          <w:sz w:val="24"/>
          <w:szCs w:val="24"/>
          <w14:ligatures w14:val="none"/>
        </w:rPr>
        <w:instrText>HYPERLINK "file:///D:\\users\\download\\%E8%B5%B5%E9%AA%B0%E6%8F%92%E4%BB%B6%E9%80%9F%E6%88%90.%E4%BB%8E%E5%85%A5%E9%97%A8%E5%88%B0%E5%85%A5%E5%9C%9F(2022-3-26).html" \l "附-录-1-作-业--雾-）-自-我-提-高"</w:instrText>
      </w:r>
      <w:r w:rsidRPr="00617C60">
        <w:rPr>
          <w:rFonts w:ascii="宋体" w:eastAsia="宋体" w:hAnsi="宋体" w:cs="宋体"/>
          <w:kern w:val="0"/>
          <w:sz w:val="24"/>
          <w:szCs w:val="24"/>
          <w14:ligatures w14:val="none"/>
        </w:rPr>
      </w:r>
      <w:r w:rsidRPr="00617C60">
        <w:rPr>
          <w:rFonts w:ascii="宋体" w:eastAsia="宋体" w:hAnsi="宋体" w:cs="宋体"/>
          <w:kern w:val="0"/>
          <w:sz w:val="24"/>
          <w:szCs w:val="24"/>
          <w14:ligatures w14:val="none"/>
        </w:rPr>
        <w:fldChar w:fldCharType="separate"/>
      </w:r>
      <w:r w:rsidRPr="00617C60">
        <w:rPr>
          <w:rFonts w:ascii="宋体" w:eastAsia="宋体" w:hAnsi="宋体" w:cs="宋体"/>
          <w:color w:val="0000FF"/>
          <w:kern w:val="0"/>
          <w:sz w:val="24"/>
          <w:szCs w:val="24"/>
          <w:u w:val="single"/>
          <w14:ligatures w14:val="none"/>
        </w:rPr>
        <w:t xml:space="preserve">附 录 1 </w:t>
      </w:r>
      <w:del w:id="0" w:author="Unknown">
        <w:r w:rsidRPr="00617C60">
          <w:rPr>
            <w:rFonts w:ascii="宋体" w:eastAsia="宋体" w:hAnsi="宋体" w:cs="宋体"/>
            <w:color w:val="0000FF"/>
            <w:kern w:val="0"/>
            <w:sz w:val="24"/>
            <w:szCs w:val="24"/>
            <w:u w:val="single"/>
            <w14:ligatures w14:val="none"/>
          </w:rPr>
          <w:delText>作 业 （ 雾 ）</w:delText>
        </w:r>
      </w:del>
      <w:r w:rsidRPr="00617C60">
        <w:rPr>
          <w:rFonts w:ascii="宋体" w:eastAsia="宋体" w:hAnsi="宋体" w:cs="宋体"/>
          <w:color w:val="0000FF"/>
          <w:kern w:val="0"/>
          <w:sz w:val="24"/>
          <w:szCs w:val="24"/>
          <w:u w:val="single"/>
          <w14:ligatures w14:val="none"/>
        </w:rPr>
        <w:t xml:space="preserve"> 自 我 提 高</w:t>
      </w:r>
      <w:r w:rsidRPr="00617C60">
        <w:rPr>
          <w:rFonts w:ascii="宋体" w:eastAsia="宋体" w:hAnsi="宋体" w:cs="宋体"/>
          <w:kern w:val="0"/>
          <w:sz w:val="24"/>
          <w:szCs w:val="24"/>
          <w14:ligatures w14:val="none"/>
        </w:rPr>
        <w:fldChar w:fldCharType="end"/>
      </w:r>
      <w:hyperlink r:id="rId111" w:anchor="试一试" w:history="1">
        <w:r w:rsidRPr="00617C60">
          <w:rPr>
            <w:rFonts w:ascii="宋体" w:eastAsia="宋体" w:hAnsi="宋体" w:cs="宋体"/>
            <w:color w:val="0000FF"/>
            <w:kern w:val="0"/>
            <w:sz w:val="24"/>
            <w:szCs w:val="24"/>
            <w:u w:val="single"/>
            <w14:ligatures w14:val="none"/>
          </w:rPr>
          <w:t>试一试</w:t>
        </w:r>
      </w:hyperlink>
      <w:hyperlink r:id="rId112" w:anchor="1关键词回复" w:history="1">
        <w:r w:rsidRPr="00617C60">
          <w:rPr>
            <w:rFonts w:ascii="宋体" w:eastAsia="宋体" w:hAnsi="宋体" w:cs="宋体"/>
            <w:color w:val="0000FF"/>
            <w:kern w:val="0"/>
            <w:sz w:val="24"/>
            <w:szCs w:val="24"/>
            <w:u w:val="single"/>
            <w14:ligatures w14:val="none"/>
          </w:rPr>
          <w:t>1.关键词回复</w:t>
        </w:r>
      </w:hyperlink>
      <w:hyperlink r:id="rId113" w:anchor="2定时回复" w:history="1">
        <w:r w:rsidRPr="00617C60">
          <w:rPr>
            <w:rFonts w:ascii="宋体" w:eastAsia="宋体" w:hAnsi="宋体" w:cs="宋体"/>
            <w:color w:val="0000FF"/>
            <w:kern w:val="0"/>
            <w:sz w:val="24"/>
            <w:szCs w:val="24"/>
            <w:u w:val="single"/>
            <w14:ligatures w14:val="none"/>
          </w:rPr>
          <w:t>2.定时回复</w:t>
        </w:r>
      </w:hyperlink>
      <w:hyperlink r:id="rId114" w:anchor="3关键词回复群开关以关键词回复为基础）" w:history="1">
        <w:r w:rsidRPr="00617C60">
          <w:rPr>
            <w:rFonts w:ascii="宋体" w:eastAsia="宋体" w:hAnsi="宋体" w:cs="宋体"/>
            <w:color w:val="0000FF"/>
            <w:kern w:val="0"/>
            <w:sz w:val="24"/>
            <w:szCs w:val="24"/>
            <w:u w:val="single"/>
            <w14:ligatures w14:val="none"/>
          </w:rPr>
          <w:t>3.关键词回复群开关（以关键词回复为基础）</w:t>
        </w:r>
      </w:hyperlink>
      <w:hyperlink r:id="rId115" w:anchor="4快速调试" w:history="1">
        <w:r w:rsidRPr="00617C60">
          <w:rPr>
            <w:rFonts w:ascii="宋体" w:eastAsia="宋体" w:hAnsi="宋体" w:cs="宋体"/>
            <w:color w:val="0000FF"/>
            <w:kern w:val="0"/>
            <w:sz w:val="24"/>
            <w:szCs w:val="24"/>
            <w:u w:val="single"/>
            <w14:ligatures w14:val="none"/>
          </w:rPr>
          <w:t>4.快速调试</w:t>
        </w:r>
      </w:hyperlink>
      <w:hyperlink r:id="rId116" w:anchor="5关键词监控" w:history="1">
        <w:r w:rsidRPr="00617C60">
          <w:rPr>
            <w:rFonts w:ascii="宋体" w:eastAsia="宋体" w:hAnsi="宋体" w:cs="宋体"/>
            <w:color w:val="0000FF"/>
            <w:kern w:val="0"/>
            <w:sz w:val="24"/>
            <w:szCs w:val="24"/>
            <w:u w:val="single"/>
            <w14:ligatures w14:val="none"/>
          </w:rPr>
          <w:t xml:space="preserve">5.关键词监控 </w:t>
        </w:r>
      </w:hyperlink>
      <w:hyperlink r:id="rId117" w:anchor="6漂流瓶" w:history="1">
        <w:r w:rsidRPr="00617C60">
          <w:rPr>
            <w:rFonts w:ascii="宋体" w:eastAsia="宋体" w:hAnsi="宋体" w:cs="宋体"/>
            <w:color w:val="0000FF"/>
            <w:kern w:val="0"/>
            <w:sz w:val="24"/>
            <w:szCs w:val="24"/>
            <w:u w:val="single"/>
            <w14:ligatures w14:val="none"/>
          </w:rPr>
          <w:t>6.漂流瓶</w:t>
        </w:r>
      </w:hyperlink>
      <w:hyperlink r:id="rId118" w:anchor="7备忘录" w:history="1">
        <w:r w:rsidRPr="00617C60">
          <w:rPr>
            <w:rFonts w:ascii="宋体" w:eastAsia="宋体" w:hAnsi="宋体" w:cs="宋体"/>
            <w:color w:val="0000FF"/>
            <w:kern w:val="0"/>
            <w:sz w:val="24"/>
            <w:szCs w:val="24"/>
            <w:u w:val="single"/>
            <w14:ligatures w14:val="none"/>
          </w:rPr>
          <w:t>7.备忘录</w:t>
        </w:r>
      </w:hyperlink>
      <w:hyperlink r:id="rId119" w:anchor="8好感度" w:history="1">
        <w:r w:rsidRPr="00617C60">
          <w:rPr>
            <w:rFonts w:ascii="宋体" w:eastAsia="宋体" w:hAnsi="宋体" w:cs="宋体"/>
            <w:color w:val="0000FF"/>
            <w:kern w:val="0"/>
            <w:sz w:val="24"/>
            <w:szCs w:val="24"/>
            <w:u w:val="single"/>
            <w14:ligatures w14:val="none"/>
          </w:rPr>
          <w:t>8.好感度</w:t>
        </w:r>
      </w:hyperlink>
      <w:hyperlink r:id="rId120" w:anchor="9安科" w:history="1">
        <w:r w:rsidRPr="00617C60">
          <w:rPr>
            <w:rFonts w:ascii="宋体" w:eastAsia="宋体" w:hAnsi="宋体" w:cs="宋体"/>
            <w:color w:val="0000FF"/>
            <w:kern w:val="0"/>
            <w:sz w:val="24"/>
            <w:szCs w:val="24"/>
            <w:u w:val="single"/>
            <w14:ligatures w14:val="none"/>
          </w:rPr>
          <w:t xml:space="preserve">9.安科 </w:t>
        </w:r>
      </w:hyperlink>
      <w:hyperlink r:id="rId121" w:anchor="10广播" w:history="1">
        <w:r w:rsidRPr="00617C60">
          <w:rPr>
            <w:rFonts w:ascii="宋体" w:eastAsia="宋体" w:hAnsi="宋体" w:cs="宋体"/>
            <w:color w:val="0000FF"/>
            <w:kern w:val="0"/>
            <w:sz w:val="24"/>
            <w:szCs w:val="24"/>
            <w:u w:val="single"/>
            <w14:ligatures w14:val="none"/>
          </w:rPr>
          <w:t>10.广播</w:t>
        </w:r>
      </w:hyperlink>
      <w:hyperlink r:id="rId122" w:anchor="11复读机" w:history="1">
        <w:r w:rsidRPr="00617C60">
          <w:rPr>
            <w:rFonts w:ascii="宋体" w:eastAsia="宋体" w:hAnsi="宋体" w:cs="宋体"/>
            <w:color w:val="0000FF"/>
            <w:kern w:val="0"/>
            <w:sz w:val="24"/>
            <w:szCs w:val="24"/>
            <w:u w:val="single"/>
            <w14:ligatures w14:val="none"/>
          </w:rPr>
          <w:t>11.复读机</w:t>
        </w:r>
      </w:hyperlink>
      <w:hyperlink r:id="rId123" w:anchor="12反复读机" w:history="1">
        <w:r w:rsidRPr="00617C60">
          <w:rPr>
            <w:rFonts w:ascii="宋体" w:eastAsia="宋体" w:hAnsi="宋体" w:cs="宋体"/>
            <w:color w:val="0000FF"/>
            <w:kern w:val="0"/>
            <w:sz w:val="24"/>
            <w:szCs w:val="24"/>
            <w:u w:val="single"/>
            <w14:ligatures w14:val="none"/>
          </w:rPr>
          <w:t>12.反复读机</w:t>
        </w:r>
      </w:hyperlink>
      <w:hyperlink r:id="rId124" w:anchor="13闹钟" w:history="1">
        <w:r w:rsidRPr="00617C60">
          <w:rPr>
            <w:rFonts w:ascii="宋体" w:eastAsia="宋体" w:hAnsi="宋体" w:cs="宋体"/>
            <w:color w:val="0000FF"/>
            <w:kern w:val="0"/>
            <w:sz w:val="24"/>
            <w:szCs w:val="24"/>
            <w:u w:val="single"/>
            <w14:ligatures w14:val="none"/>
          </w:rPr>
          <w:t xml:space="preserve">13.闹钟 </w:t>
        </w:r>
      </w:hyperlink>
      <w:hyperlink r:id="rId125" w:anchor="14资讯" w:history="1">
        <w:r w:rsidRPr="00617C60">
          <w:rPr>
            <w:rFonts w:ascii="宋体" w:eastAsia="宋体" w:hAnsi="宋体" w:cs="宋体"/>
            <w:color w:val="0000FF"/>
            <w:kern w:val="0"/>
            <w:sz w:val="24"/>
            <w:szCs w:val="24"/>
            <w:u w:val="single"/>
            <w14:ligatures w14:val="none"/>
          </w:rPr>
          <w:t xml:space="preserve">14.资讯 </w:t>
        </w:r>
      </w:hyperlink>
      <w:hyperlink r:id="rId126" w:anchor="15赵骰" w:history="1">
        <w:r w:rsidRPr="00617C60">
          <w:rPr>
            <w:rFonts w:ascii="宋体" w:eastAsia="宋体" w:hAnsi="宋体" w:cs="宋体"/>
            <w:color w:val="0000FF"/>
            <w:kern w:val="0"/>
            <w:sz w:val="24"/>
            <w:szCs w:val="24"/>
            <w:u w:val="single"/>
            <w14:ligatures w14:val="none"/>
          </w:rPr>
          <w:t>15.赵骰</w:t>
        </w:r>
      </w:hyperlink>
      <w:hyperlink r:id="rId127" w:anchor="附-录-2-若-干-插-件-代-码-技-巧" w:history="1">
        <w:r w:rsidRPr="00617C60">
          <w:rPr>
            <w:rFonts w:ascii="宋体" w:eastAsia="宋体" w:hAnsi="宋体" w:cs="宋体"/>
            <w:color w:val="0000FF"/>
            <w:kern w:val="0"/>
            <w:sz w:val="24"/>
            <w:szCs w:val="24"/>
            <w:u w:val="single"/>
            <w14:ligatures w14:val="none"/>
          </w:rPr>
          <w:t>附 录 2 若 干 插 件 代 码 技 巧</w:t>
        </w:r>
      </w:hyperlink>
      <w:hyperlink r:id="rId128" w:anchor="附21-回雪循环" w:history="1">
        <w:r w:rsidRPr="00617C60">
          <w:rPr>
            <w:rFonts w:ascii="宋体" w:eastAsia="宋体" w:hAnsi="宋体" w:cs="宋体"/>
            <w:b/>
            <w:bCs/>
            <w:color w:val="0000FF"/>
            <w:kern w:val="0"/>
            <w:sz w:val="24"/>
            <w:szCs w:val="24"/>
            <w:u w:val="single"/>
            <w14:ligatures w14:val="none"/>
          </w:rPr>
          <w:t>附2.1 回雪循环</w:t>
        </w:r>
      </w:hyperlink>
      <w:hyperlink r:id="rId129" w:anchor="附22-常量头文件" w:history="1">
        <w:r w:rsidRPr="00617C60">
          <w:rPr>
            <w:rFonts w:ascii="宋体" w:eastAsia="宋体" w:hAnsi="宋体" w:cs="宋体"/>
            <w:b/>
            <w:bCs/>
            <w:color w:val="0000FF"/>
            <w:kern w:val="0"/>
            <w:sz w:val="24"/>
            <w:szCs w:val="24"/>
            <w:u w:val="single"/>
            <w14:ligatures w14:val="none"/>
          </w:rPr>
          <w:t>附2.2 常量“头文件”</w:t>
        </w:r>
      </w:hyperlink>
      <w:hyperlink r:id="rId130" w:anchor="附23-回雪数组及对象" w:history="1">
        <w:r w:rsidRPr="00617C60">
          <w:rPr>
            <w:rFonts w:ascii="宋体" w:eastAsia="宋体" w:hAnsi="宋体" w:cs="宋体"/>
            <w:b/>
            <w:bCs/>
            <w:color w:val="0000FF"/>
            <w:kern w:val="0"/>
            <w:sz w:val="24"/>
            <w:szCs w:val="24"/>
            <w:u w:val="single"/>
            <w14:ligatures w14:val="none"/>
          </w:rPr>
          <w:t>附2.3 回雪数组及对象</w:t>
        </w:r>
      </w:hyperlink>
      <w:hyperlink r:id="rId131" w:anchor="附24-回雪与js间的数组传递" w:history="1">
        <w:r w:rsidRPr="00617C60">
          <w:rPr>
            <w:rFonts w:ascii="宋体" w:eastAsia="宋体" w:hAnsi="宋体" w:cs="宋体"/>
            <w:b/>
            <w:bCs/>
            <w:color w:val="0000FF"/>
            <w:kern w:val="0"/>
            <w:sz w:val="24"/>
            <w:szCs w:val="24"/>
            <w:u w:val="single"/>
            <w14:ligatures w14:val="none"/>
          </w:rPr>
          <w:t>附2.4 回雪与JS间的数组传递</w:t>
        </w:r>
      </w:hyperlink>
      <w:hyperlink r:id="rId132" w:anchor="附-录-3-官-方-参-考-资-料" w:history="1">
        <w:r w:rsidRPr="00617C60">
          <w:rPr>
            <w:rFonts w:ascii="宋体" w:eastAsia="宋体" w:hAnsi="宋体" w:cs="宋体"/>
            <w:color w:val="0000FF"/>
            <w:kern w:val="0"/>
            <w:sz w:val="24"/>
            <w:szCs w:val="24"/>
            <w:u w:val="single"/>
            <w14:ligatures w14:val="none"/>
          </w:rPr>
          <w:t>附 录 3 官 方 参 考 资 料</w:t>
        </w:r>
      </w:hyperlink>
      <w:hyperlink r:id="rId133" w:anchor="附-录-4-杂-物--资-料-与-工-具" w:history="1">
        <w:r w:rsidRPr="00617C60">
          <w:rPr>
            <w:rFonts w:ascii="宋体" w:eastAsia="宋体" w:hAnsi="宋体" w:cs="宋体"/>
            <w:color w:val="0000FF"/>
            <w:kern w:val="0"/>
            <w:sz w:val="24"/>
            <w:szCs w:val="24"/>
            <w:u w:val="single"/>
            <w14:ligatures w14:val="none"/>
          </w:rPr>
          <w:t>附 录 4 杂 物 、 资 料 与 工 具</w:t>
        </w:r>
      </w:hyperlink>
      <w:hyperlink r:id="rId134" w:anchor="编-写-者-们" w:history="1">
        <w:r w:rsidRPr="00617C60">
          <w:rPr>
            <w:rFonts w:ascii="宋体" w:eastAsia="宋体" w:hAnsi="宋体" w:cs="宋体"/>
            <w:b/>
            <w:bCs/>
            <w:color w:val="0000FF"/>
            <w:kern w:val="0"/>
            <w:sz w:val="24"/>
            <w:szCs w:val="24"/>
            <w:u w:val="single"/>
            <w14:ligatures w14:val="none"/>
          </w:rPr>
          <w:t>编 写 者 们</w:t>
        </w:r>
      </w:hyperlink>
      <w:hyperlink r:id="rId135" w:anchor="鸣-谢-名-单" w:history="1">
        <w:r w:rsidRPr="00617C60">
          <w:rPr>
            <w:rFonts w:ascii="宋体" w:eastAsia="宋体" w:hAnsi="宋体" w:cs="宋体"/>
            <w:b/>
            <w:bCs/>
            <w:color w:val="0000FF"/>
            <w:kern w:val="0"/>
            <w:sz w:val="24"/>
            <w:szCs w:val="24"/>
            <w:u w:val="single"/>
            <w14:ligatures w14:val="none"/>
          </w:rPr>
          <w:t>鸣 谢 名 单</w:t>
        </w:r>
      </w:hyperlink>
    </w:p>
    <w:p w14:paraId="459CA955"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 </w:t>
      </w:r>
    </w:p>
    <w:p w14:paraId="26190862" w14:textId="77777777" w:rsidR="00617C60" w:rsidRPr="00617C60" w:rsidRDefault="00617C60" w:rsidP="00617C60">
      <w:pPr>
        <w:widowControl/>
        <w:spacing w:before="100" w:beforeAutospacing="1" w:after="100" w:afterAutospacing="1"/>
        <w:jc w:val="left"/>
        <w:outlineLvl w:val="0"/>
        <w:rPr>
          <w:rFonts w:ascii="宋体" w:eastAsia="宋体" w:hAnsi="宋体" w:cs="宋体"/>
          <w:b/>
          <w:bCs/>
          <w:kern w:val="36"/>
          <w:sz w:val="48"/>
          <w:szCs w:val="48"/>
          <w14:ligatures w14:val="none"/>
        </w:rPr>
      </w:pPr>
      <w:r w:rsidRPr="00617C60">
        <w:rPr>
          <w:rFonts w:ascii="宋体" w:eastAsia="宋体" w:hAnsi="宋体" w:cs="宋体"/>
          <w:b/>
          <w:bCs/>
          <w:kern w:val="36"/>
          <w:sz w:val="48"/>
          <w:szCs w:val="48"/>
          <w14:ligatures w14:val="none"/>
        </w:rPr>
        <w:lastRenderedPageBreak/>
        <w:t>零 碎 前 言</w:t>
      </w:r>
    </w:p>
    <w:p w14:paraId="29635DA9"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回雪自定义，原名类铃心自定义。是赵骰开发者“赵喵喵V2.0”基于Java语言构建的中文简易编程工具，本文档教你如何编写一个赵骰插件，并从回雪进阶至js，Lua，乃至Mirai的插件。</w:t>
      </w:r>
    </w:p>
    <w:p w14:paraId="640CEFDD"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在学习如何编写一个插件前，你应当先知道如何装载及使用一个赵骰插件。如果你不知道，那么你应当先去看搭骰教程。不知道如何使用插件就尝试着学习编写插件在我看来是一个本末倒置的行为。</w:t>
      </w:r>
    </w:p>
    <w:p w14:paraId="5F5AD876"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本文档是由非官方赵骰插件爱好者学习交流互助群“Zhao Dice”(871504232)的各位群员参考官方文档并结合自身经验共同编撰而成的非官方教程。阅读过程中请注意实践及既有知识的巩固。如有错误或争议之处，可联系</w:t>
      </w:r>
      <w:hyperlink r:id="rId136" w:history="1">
        <w:r w:rsidRPr="00617C60">
          <w:rPr>
            <w:rFonts w:ascii="宋体" w:eastAsia="宋体" w:hAnsi="宋体" w:cs="宋体"/>
            <w:color w:val="0000FF"/>
            <w:kern w:val="0"/>
            <w:sz w:val="24"/>
            <w:szCs w:val="24"/>
            <w:u w:val="single"/>
            <w14:ligatures w14:val="none"/>
          </w:rPr>
          <w:t>275807554@qq.com</w:t>
        </w:r>
      </w:hyperlink>
      <w:r w:rsidRPr="00617C60">
        <w:rPr>
          <w:rFonts w:ascii="宋体" w:eastAsia="宋体" w:hAnsi="宋体" w:cs="宋体"/>
          <w:kern w:val="0"/>
          <w:sz w:val="24"/>
          <w:szCs w:val="24"/>
          <w14:ligatures w14:val="none"/>
        </w:rPr>
        <w:t>。</w:t>
      </w:r>
    </w:p>
    <w:p w14:paraId="3B2F0547"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本文档以Mirai框架赵骰为准，文档中的Mirai相关内容不适用于GOCQ-Http框架下的GDice版本赵骰。</w:t>
      </w:r>
    </w:p>
    <w:p w14:paraId="15EA498A"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文档共有九个章节，分别为准备工作、内容块、基本回雪代码、回雪格式、输出、插件调试、JavaScript、Lua、Mirai插件。另有四个附录，以及编写者名单、鸣谢名单。文档内容并不完全遵循赵骰插件学习、入门、进阶的过程，遇到不懂的内容可以先尝试跳过。</w:t>
      </w:r>
    </w:p>
    <w:p w14:paraId="5813F751"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文档存在主观、不专业的理解内容，特别是我参与编撰的部分，请您自行评判。</w:t>
      </w:r>
    </w:p>
    <w:p w14:paraId="1103C382"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在编写文档时，由于深受高考作文习惯的影响，我所参与编撰的部分很可能会出现措辞冗长、风格八股、官话套话的情况，敬请谅解。</w:t>
      </w:r>
    </w:p>
    <w:p w14:paraId="587006FA"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请勿凭此文档拉踩、贬低官方的《类铃心帮助文档》及《代码档案》。《类铃心帮助文档》与《代码档案》是几乎所有群员入门回雪自定义时除成品插件外仅有的参考文件，本文档大量内容也是参考此二文档进行编写，其贡献与意义不可磨灭。</w:t>
      </w:r>
    </w:p>
    <w:p w14:paraId="5CC879DD"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当您编写插件时，应当仔细审视您所编写的插件的功能特点。若您编写的插件存在明确或潜在的恶搞性、破坏性、骚扰性、违法违规或其他不宜、有风险、有争议的功能、特性或内容，例如群发、刷屏、循环发送、复读、周期发送、私信骚扰、私信轰炸、广告、宣传推广、长消息、辱骂、违规违法内容等，您应当谨慎地使用您的插件，并对它的传播严加管控。本文档及编写者不为任何人凭此文档编写的任何插件所造成的任何不良后果承担任何责任。</w:t>
      </w:r>
    </w:p>
    <w:p w14:paraId="11F7F359"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联的冮山</w:t>
      </w:r>
    </w:p>
    <w:p w14:paraId="703F4B8F"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 </w:t>
      </w:r>
    </w:p>
    <w:p w14:paraId="4742AFEC"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lastRenderedPageBreak/>
        <w:t>本文档以在线文档方式存在并持续更新，如有问题，进QQ群：871504232 反馈。</w:t>
      </w:r>
    </w:p>
    <w:p w14:paraId="6463DE0E"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另外，你需要明确的一些关系：</w:t>
      </w:r>
    </w:p>
    <w:p w14:paraId="664A9973"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1.我们使用的就是所谓的第三方客户端，一般被称为QQ机器人而不是骰子。</w:t>
      </w:r>
    </w:p>
    <w:p w14:paraId="56EDACDD"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2.机器人（赵骰）的构成：</w:t>
      </w:r>
    </w:p>
    <w:p w14:paraId="770D7D30"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b/>
          <w:bCs/>
          <w:kern w:val="0"/>
          <w:sz w:val="24"/>
          <w:szCs w:val="24"/>
          <w14:ligatures w14:val="none"/>
        </w:rPr>
        <w:t>--框架：</w:t>
      </w:r>
    </w:p>
    <w:p w14:paraId="5B8891A6"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种类繁多，包括但不限于CQ、ono、qr、myqq、nonebot、OlivOS、qtm……</w:t>
      </w:r>
    </w:p>
    <w:p w14:paraId="214866D9" w14:textId="77777777" w:rsidR="00617C60" w:rsidRPr="00617C60" w:rsidRDefault="00617C60" w:rsidP="00617C60">
      <w:pPr>
        <w:widowControl/>
        <w:numPr>
          <w:ilvl w:val="0"/>
          <w:numId w:val="1"/>
        </w:numPr>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关于这一点，你只需要知道酷Q（CoolQ）是老大哥，他死了，但没完全死——机器人标准OneBot就是在CQHTTP 的基础之上确定的，因此你会见到很多插件是从CQ迁移的，甚至有些框架和插件就是为了迁移CQ插件而出现的。</w:t>
      </w:r>
    </w:p>
    <w:p w14:paraId="719E48A1" w14:textId="77777777" w:rsidR="00617C60" w:rsidRPr="00617C60" w:rsidRDefault="00617C60" w:rsidP="00617C60">
      <w:pPr>
        <w:widowControl/>
        <w:numPr>
          <w:ilvl w:val="0"/>
          <w:numId w:val="1"/>
        </w:numPr>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赵骰的框架</w:t>
      </w:r>
    </w:p>
    <w:p w14:paraId="6055325C"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过去的框架是先驱，已经寄了。</w:t>
      </w:r>
    </w:p>
    <w:p w14:paraId="3F79E696"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赵骰目前的框架是 mirai，以及使用 mirai 以及 MiraiGo 开发的go-cqhttp（GDice）</w:t>
      </w:r>
    </w:p>
    <w:p w14:paraId="428FE94D"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b/>
          <w:bCs/>
          <w:kern w:val="0"/>
          <w:sz w:val="24"/>
          <w:szCs w:val="24"/>
          <w14:ligatures w14:val="none"/>
        </w:rPr>
        <w:t>--插件：</w:t>
      </w:r>
    </w:p>
    <w:p w14:paraId="25F5FC86" w14:textId="77777777" w:rsidR="00617C60" w:rsidRPr="00617C60" w:rsidRDefault="00617C60" w:rsidP="00617C60">
      <w:pPr>
        <w:widowControl/>
        <w:numPr>
          <w:ilvl w:val="0"/>
          <w:numId w:val="2"/>
        </w:numPr>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赵骰是插件，也可以是插件的插件（指QTM的插件虚拟机），但不是框架，不要用拿插件问题去找框架开发者</w:t>
      </w:r>
    </w:p>
    <w:p w14:paraId="68E57A71" w14:textId="77777777" w:rsidR="00617C60" w:rsidRPr="00617C60" w:rsidRDefault="00617C60" w:rsidP="00617C60">
      <w:pPr>
        <w:widowControl/>
        <w:numPr>
          <w:ilvl w:val="0"/>
          <w:numId w:val="2"/>
        </w:numPr>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铃心是功能强大又知名的插件，但本质上与赵骰平级，不要用一个插件的问题去问另一个插件</w:t>
      </w:r>
    </w:p>
    <w:p w14:paraId="4697321E" w14:textId="77777777" w:rsidR="00617C60" w:rsidRPr="00617C60" w:rsidRDefault="00617C60" w:rsidP="00617C60">
      <w:pPr>
        <w:widowControl/>
        <w:numPr>
          <w:ilvl w:val="0"/>
          <w:numId w:val="2"/>
        </w:numPr>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mirai的其他插件同理（ 铃心适配框架相当多，不一定是mirai插件 ）</w:t>
      </w:r>
    </w:p>
    <w:p w14:paraId="316A8669"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b/>
          <w:bCs/>
          <w:kern w:val="0"/>
          <w:sz w:val="24"/>
          <w:szCs w:val="24"/>
          <w14:ligatures w14:val="none"/>
        </w:rPr>
        <w:t>--赵骰的插件（回雪）</w:t>
      </w:r>
    </w:p>
    <w:p w14:paraId="5EB337FE" w14:textId="77777777" w:rsidR="00617C60" w:rsidRPr="00617C60" w:rsidRDefault="00617C60" w:rsidP="00617C60">
      <w:pPr>
        <w:widowControl/>
        <w:numPr>
          <w:ilvl w:val="0"/>
          <w:numId w:val="3"/>
        </w:numPr>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支持的语言</w:t>
      </w:r>
    </w:p>
    <w:p w14:paraId="1C7800EA"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回雪：也就是类铃心，【】的形式，类，也就是与铃心相似，但功能不及铃心。</w:t>
      </w:r>
    </w:p>
    <w:p w14:paraId="42C7CB3A"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js（JavaScript）：JavaScript语言，有专门的lib库，不要疑惑你的插件为什么在在线编辑器下报错</w:t>
      </w:r>
    </w:p>
    <w:p w14:paraId="05CC4F15"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lua：Lua语言，同上，有SDK。</w:t>
      </w:r>
    </w:p>
    <w:p w14:paraId="0A029866" w14:textId="77777777" w:rsidR="00617C60" w:rsidRPr="00617C60" w:rsidRDefault="00617C60" w:rsidP="00617C60">
      <w:pPr>
        <w:widowControl/>
        <w:numPr>
          <w:ilvl w:val="0"/>
          <w:numId w:val="4"/>
        </w:numPr>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三种语言的变量名不互通。</w:t>
      </w:r>
    </w:p>
    <w:p w14:paraId="209D2446"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NAO</w:t>
      </w:r>
    </w:p>
    <w:p w14:paraId="47855324" w14:textId="77777777" w:rsidR="00617C60" w:rsidRPr="00617C60" w:rsidRDefault="00617C60" w:rsidP="00617C60">
      <w:pPr>
        <w:widowControl/>
        <w:spacing w:before="100" w:beforeAutospacing="1" w:after="100" w:afterAutospacing="1"/>
        <w:jc w:val="left"/>
        <w:outlineLvl w:val="0"/>
        <w:rPr>
          <w:rFonts w:ascii="宋体" w:eastAsia="宋体" w:hAnsi="宋体" w:cs="宋体"/>
          <w:b/>
          <w:bCs/>
          <w:kern w:val="36"/>
          <w:sz w:val="48"/>
          <w:szCs w:val="48"/>
          <w14:ligatures w14:val="none"/>
        </w:rPr>
      </w:pPr>
      <w:r w:rsidRPr="00617C60">
        <w:rPr>
          <w:rFonts w:ascii="宋体" w:eastAsia="宋体" w:hAnsi="宋体" w:cs="宋体"/>
          <w:b/>
          <w:bCs/>
          <w:kern w:val="36"/>
          <w:sz w:val="48"/>
          <w:szCs w:val="48"/>
          <w14:ligatures w14:val="none"/>
        </w:rPr>
        <w:lastRenderedPageBreak/>
        <w:t>0 . 准 备 工 作</w:t>
      </w:r>
    </w:p>
    <w:p w14:paraId="60D37161"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NAO&amp;弥</w:t>
      </w:r>
    </w:p>
    <w:p w14:paraId="2AB18642"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回雪自定义文件只支持UTF-8编码，文件后缀txt或者toml均可。事实上没有后缀也可以，内容正确即可。然而若因此故意找茬，加上zip, doc, jpg, mp3等后缀，出错实属自找。</w:t>
      </w:r>
    </w:p>
    <w:p w14:paraId="77785AA7"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新建一个UTF-8编码，后缀为txt或toml的文件。</w:t>
      </w:r>
    </w:p>
    <w:p w14:paraId="5F3AC036"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手机建议用MT管理器，在赵骰官方群文件里可以找到。你将在文本编辑界面的右上角看到“UTF-8”字样。</w:t>
      </w:r>
    </w:p>
    <w:p w14:paraId="6BECC815"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电脑用自带的记事本即可，你会在记事本右下角看到“UTF-8”字样。//另外，非常建议您使用VS code、epk、notepad++等更高级的文本编辑器！</w:t>
      </w:r>
    </w:p>
    <w:p w14:paraId="75C4C01E"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将以下几个代码块复制或抄进你刚刚新建的文件里。</w:t>
      </w:r>
    </w:p>
    <w:p w14:paraId="180B2DB8"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注意：请将第4行、第12行与第24行的“userQQ”改为你的QQ号。</w:t>
      </w:r>
    </w:p>
    <w:p w14:paraId="7FE5B831"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[[auto]]</w:t>
      </w:r>
    </w:p>
    <w:p w14:paraId="2AD83387"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keywordRegexp="^&amp;([\\s\\S]*)"</w:t>
      </w:r>
    </w:p>
    <w:p w14:paraId="433D821B"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program="""</w:t>
      </w:r>
    </w:p>
    <w:p w14:paraId="29B52B43"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【判断 【发送者QQ】,userQQ,【块】,</w:t>
      </w:r>
    </w:p>
    <w:p w14:paraId="264980EF"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【赋值变量 test,【正则匹配到的】】【执行变量 test】</w:t>
      </w:r>
    </w:p>
    <w:p w14:paraId="6CE41143"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&amp;运行已完成。】</w:t>
      </w:r>
    </w:p>
    <w:p w14:paraId="04771946"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w:t>
      </w:r>
    </w:p>
    <w:p w14:paraId="6811557D"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p>
    <w:p w14:paraId="7C098C0D"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[[auto]]</w:t>
      </w:r>
    </w:p>
    <w:p w14:paraId="154EC14A"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keywordRegexp="^js&amp;([\\s\\S]*)"</w:t>
      </w:r>
    </w:p>
    <w:p w14:paraId="095A0363"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program="""</w:t>
      </w:r>
    </w:p>
    <w:p w14:paraId="5D4095B9"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【判断 【发送者QQ】,userQQ,【块】,</w:t>
      </w:r>
    </w:p>
    <w:p w14:paraId="11BCD338"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【执行脚本 【正则匹配到的】】</w:t>
      </w:r>
    </w:p>
    <w:p w14:paraId="13FFCC3C"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js&amp;运行已完成。】</w:t>
      </w:r>
    </w:p>
    <w:p w14:paraId="574AD8CF"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w:t>
      </w:r>
    </w:p>
    <w:p w14:paraId="6D6C742F"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p>
    <w:p w14:paraId="74B219FE"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[[lua]]</w:t>
      </w:r>
    </w:p>
    <w:p w14:paraId="6F9C2D44"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version=1</w:t>
      </w:r>
    </w:p>
    <w:p w14:paraId="55817D9E"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name="lua console"</w:t>
      </w:r>
    </w:p>
    <w:p w14:paraId="63BCF03C"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help="lua调试"</w:t>
      </w:r>
    </w:p>
    <w:p w14:paraId="625925D5"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lua="""</w:t>
      </w:r>
    </w:p>
    <w:p w14:paraId="110D35C6"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msg_order = {}</w:t>
      </w:r>
    </w:p>
    <w:p w14:paraId="42D494CB"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function debug(msg)</w:t>
      </w:r>
    </w:p>
    <w:p w14:paraId="705CFB7F"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 xml:space="preserve">    if(msg.fromQQ == "userQQ")</w:t>
      </w:r>
    </w:p>
    <w:p w14:paraId="3A29297A"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lastRenderedPageBreak/>
        <w:t xml:space="preserve">    then</w:t>
      </w:r>
    </w:p>
    <w:p w14:paraId="58290E5A"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 xml:space="preserve">        local i = ZhaoDiceSDK.eval(string.gsub(msg.fromParams,"lua&amp;","",1))</w:t>
      </w:r>
    </w:p>
    <w:p w14:paraId="3A187527"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 xml:space="preserve">        return tostring(i) .. "\\nlua&amp;运行已完成。"</w:t>
      </w:r>
    </w:p>
    <w:p w14:paraId="57532691"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 xml:space="preserve">    end</w:t>
      </w:r>
    </w:p>
    <w:p w14:paraId="2BFB7ADE"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end</w:t>
      </w:r>
    </w:p>
    <w:p w14:paraId="69A56998"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msg_order["lua&amp;"] = "debug"</w:t>
      </w:r>
    </w:p>
    <w:p w14:paraId="09D0C8FC"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w:t>
      </w:r>
    </w:p>
    <w:p w14:paraId="29BB1A14"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注意除了【】以外的符号都是英文半角符号。</w:t>
      </w:r>
    </w:p>
    <w:p w14:paraId="09E44364"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现在你写成了你的第一个插件，它的功能是快速便捷地调试、演示代码，把这个插件装进你的骰子。</w:t>
      </w:r>
    </w:p>
    <w:p w14:paraId="14FA09CE"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向你的骰子发送“&amp;123”，如果你得到了</w:t>
      </w:r>
    </w:p>
    <w:p w14:paraId="5756D955"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123</w:t>
      </w:r>
    </w:p>
    <w:p w14:paraId="39DC863E"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&amp;运行已完成。</w:t>
      </w:r>
    </w:p>
    <w:p w14:paraId="5C16D5BC"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的回复，说明插件能够正常使用。</w:t>
      </w:r>
    </w:p>
    <w:p w14:paraId="731265A2"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*三个调试词是“&amp;”、“js&amp;”、“lua&amp;”</w:t>
      </w:r>
    </w:p>
    <w:p w14:paraId="23D1FDFA"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*调试具有潜在的危险性，JS调试可以使您的骰子暂时停摆（无上限），而Lua调试甚至可以使您的骰子被删除！</w:t>
      </w:r>
    </w:p>
    <w:p w14:paraId="4A0918B1" w14:textId="77777777" w:rsidR="00617C60" w:rsidRPr="00617C60" w:rsidRDefault="00617C60" w:rsidP="00617C60">
      <w:pPr>
        <w:widowControl/>
        <w:spacing w:before="100" w:beforeAutospacing="1" w:after="100" w:afterAutospacing="1"/>
        <w:jc w:val="left"/>
        <w:outlineLvl w:val="0"/>
        <w:rPr>
          <w:rFonts w:ascii="宋体" w:eastAsia="宋体" w:hAnsi="宋体" w:cs="宋体"/>
          <w:b/>
          <w:bCs/>
          <w:kern w:val="36"/>
          <w:sz w:val="48"/>
          <w:szCs w:val="48"/>
          <w14:ligatures w14:val="none"/>
        </w:rPr>
      </w:pPr>
      <w:r w:rsidRPr="00617C60">
        <w:rPr>
          <w:rFonts w:ascii="宋体" w:eastAsia="宋体" w:hAnsi="宋体" w:cs="宋体"/>
          <w:b/>
          <w:bCs/>
          <w:kern w:val="36"/>
          <w:sz w:val="48"/>
          <w:szCs w:val="48"/>
          <w14:ligatures w14:val="none"/>
        </w:rPr>
        <w:t>1 . 输 入</w:t>
      </w:r>
    </w:p>
    <w:p w14:paraId="5A0512F8"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联的冮山</w:t>
      </w:r>
    </w:p>
    <w:p w14:paraId="0FB597AD"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输入并不简单地指赵骰接收到的消息，而是接收到的消息经过处理后用于触发指令与插件的内容。输入对于几乎所有赵骰插件来说都是必须的，所有的关键词都由输入触发，而非直接由消息触发。因此，必须掌握消息与输入的不同，才能更好地编写插件。</w:t>
      </w:r>
    </w:p>
    <w:p w14:paraId="44888AAF"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骰子的控制台所显示的就是实际的输入内容。你可以一边阅读本章一边向骰子发送消息并查看控制台中的实际输入内容，增进理解。</w:t>
      </w:r>
    </w:p>
    <w:p w14:paraId="453D3650" w14:textId="77777777" w:rsidR="00617C60" w:rsidRPr="00617C60" w:rsidRDefault="00617C60" w:rsidP="00617C60">
      <w:pPr>
        <w:widowControl/>
        <w:spacing w:before="100" w:beforeAutospacing="1" w:after="100" w:afterAutospacing="1"/>
        <w:jc w:val="left"/>
        <w:outlineLvl w:val="1"/>
        <w:rPr>
          <w:rFonts w:ascii="宋体" w:eastAsia="宋体" w:hAnsi="宋体" w:cs="宋体"/>
          <w:b/>
          <w:bCs/>
          <w:kern w:val="0"/>
          <w:sz w:val="36"/>
          <w:szCs w:val="36"/>
          <w14:ligatures w14:val="none"/>
        </w:rPr>
      </w:pPr>
      <w:r w:rsidRPr="00617C60">
        <w:rPr>
          <w:rFonts w:ascii="宋体" w:eastAsia="宋体" w:hAnsi="宋体" w:cs="宋体"/>
          <w:b/>
          <w:bCs/>
          <w:kern w:val="0"/>
          <w:sz w:val="36"/>
          <w:szCs w:val="36"/>
          <w14:ligatures w14:val="none"/>
        </w:rPr>
        <w:t>1.1 通用处理</w:t>
      </w:r>
    </w:p>
    <w:p w14:paraId="585973A0"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消息开头的空白符会被过滤。手机赵骰会删去句首的空格，电脑赵骰则删去空格与制表符（Tab）。句首换行不受影响。</w:t>
      </w:r>
    </w:p>
    <w:p w14:paraId="7AB5B5C9"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lastRenderedPageBreak/>
        <w:t>信息中所有有效的@单人都会在输入中被转化为被@者的QQ号。例如“写教程@联的冮山”在控制台中即显示为“写教程275807554”。但是，如果被@者为骰子自身，且该@位于句首，那么该@会被直接截去，不会进入输入中。</w:t>
      </w:r>
    </w:p>
    <w:p w14:paraId="280BD91B"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一些特殊消息，如匿名聊天、双击头像、入场特效等消息不会被识别；厘米秀动作会被识别为“[动作消息]动作名称”；红包会被识别为“[QQ红包]请使用新版手机QQ查看红包。”；emoji不会被进行处理，而是直接进入输入内容；视频短片可能会被识别为“你的QQ暂不支持查看视频短片，请期待后续版本。”，也可能会被识别为空白；另外一些消息，比如群公告，会识别为“不支持的消息类型”。</w:t>
      </w:r>
    </w:p>
    <w:p w14:paraId="6994A8AA"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QQ表情处理被分为三种情况：投入使用较早的表情，如微笑，会被识别为空白；投入使用较晚的表情，如摸鱼，会被识别为“/摸鱼”；一些单独发送会有特殊效果的表情（官称“超级表情”），在单独发送时会显示“[表情名称]请使用最新版手机QQ体验新功能”，在非单独发送时则参考前两种情况。</w:t>
      </w:r>
    </w:p>
    <w:p w14:paraId="07176305"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练习1.1：思考一下赵骰是怎么区分@自己与@其他人的。</w:t>
      </w:r>
    </w:p>
    <w:p w14:paraId="273E6174" w14:textId="77777777" w:rsidR="00617C60" w:rsidRPr="00617C60" w:rsidRDefault="00617C60" w:rsidP="00617C60">
      <w:pPr>
        <w:widowControl/>
        <w:spacing w:before="100" w:beforeAutospacing="1" w:after="100" w:afterAutospacing="1"/>
        <w:jc w:val="left"/>
        <w:outlineLvl w:val="1"/>
        <w:rPr>
          <w:rFonts w:ascii="宋体" w:eastAsia="宋体" w:hAnsi="宋体" w:cs="宋体"/>
          <w:b/>
          <w:bCs/>
          <w:kern w:val="0"/>
          <w:sz w:val="36"/>
          <w:szCs w:val="36"/>
          <w14:ligatures w14:val="none"/>
        </w:rPr>
      </w:pPr>
      <w:r w:rsidRPr="00617C60">
        <w:rPr>
          <w:rFonts w:ascii="宋体" w:eastAsia="宋体" w:hAnsi="宋体" w:cs="宋体"/>
          <w:b/>
          <w:bCs/>
          <w:kern w:val="0"/>
          <w:sz w:val="36"/>
          <w:szCs w:val="36"/>
          <w14:ligatures w14:val="none"/>
        </w:rPr>
        <w:t>1.2 Mirai码</w:t>
      </w:r>
    </w:p>
    <w:p w14:paraId="1F2D602E"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你会发觉控制台里只有文字，而没有其他的任何东西，这是因为非纯文字消息未被识别，或被处理为文本内容。其中一些常用、常见的非纯文字消息，如图片表情、语音、回复、聊天记录、@全体成员，则会被转化为Mirai码的形式。</w:t>
      </w:r>
    </w:p>
    <w:p w14:paraId="2ACF91AA"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图片：[mirai:image:{图片码}.后缀名]</w:t>
      </w:r>
    </w:p>
    <w:p w14:paraId="7813EF23"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语音：[mirai:audio:音频码.后缀名]</w:t>
      </w:r>
    </w:p>
    <w:p w14:paraId="2FC9FD63"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回复：[mirai:quote:[ID1],[ID2]]</w:t>
      </w:r>
    </w:p>
    <w:p w14:paraId="730A998D"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聊天记录：[mirai:origin:FORWARD,编码]ForwardMessage(preview=[消息预览],title=卡片第一行,brief=[聊天记录],sourse=聊天记录,summary=查看n条消息记录,nodeList=[Node(senderId=发送者QQ,time=时间戳,senderName=群昵称,messageChain=消息),Node(……),……])</w:t>
      </w:r>
    </w:p>
    <w:p w14:paraId="78B1A736"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@全体成员：[mirai:atall]</w:t>
      </w:r>
    </w:p>
    <w:p w14:paraId="5268BF86"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练习1.2：从控制台得到一个图片码，并利用调试词“&amp;”让骰子把图片发送出来。（考虑到可能被tx屏蔽，建议私</w:t>
      </w:r>
    </w:p>
    <w:p w14:paraId="178849BB" w14:textId="77777777" w:rsidR="00617C60" w:rsidRPr="00617C60" w:rsidRDefault="00617C60" w:rsidP="00617C60">
      <w:pPr>
        <w:widowControl/>
        <w:spacing w:before="100" w:beforeAutospacing="1" w:after="100" w:afterAutospacing="1"/>
        <w:jc w:val="left"/>
        <w:outlineLvl w:val="0"/>
        <w:rPr>
          <w:rFonts w:ascii="宋体" w:eastAsia="宋体" w:hAnsi="宋体" w:cs="宋体"/>
          <w:b/>
          <w:bCs/>
          <w:kern w:val="36"/>
          <w:sz w:val="48"/>
          <w:szCs w:val="48"/>
          <w14:ligatures w14:val="none"/>
        </w:rPr>
      </w:pPr>
      <w:r w:rsidRPr="00617C60">
        <w:rPr>
          <w:rFonts w:ascii="宋体" w:eastAsia="宋体" w:hAnsi="宋体" w:cs="宋体"/>
          <w:b/>
          <w:bCs/>
          <w:kern w:val="36"/>
          <w:sz w:val="48"/>
          <w:szCs w:val="48"/>
          <w14:ligatures w14:val="none"/>
        </w:rPr>
        <w:t>2 . 内 容 块</w:t>
      </w:r>
    </w:p>
    <w:p w14:paraId="62813A70"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联的冮山&amp;竹林&amp;弥</w:t>
      </w:r>
    </w:p>
    <w:p w14:paraId="12ABBAAC"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lastRenderedPageBreak/>
        <w:t>在接触回雪代码前，需要先明白赵骰插件的基本格式。</w:t>
      </w:r>
    </w:p>
    <w:p w14:paraId="6125261C"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赵骰插件由内容块组成。这些内容块以[[auto]]、[[define]]、[[timer]]、[[lua]]开头。我们会进行一一讲解。</w:t>
      </w:r>
    </w:p>
    <w:p w14:paraId="6933E0E7" w14:textId="77777777" w:rsidR="00617C60" w:rsidRPr="00617C60" w:rsidRDefault="00617C60" w:rsidP="00617C60">
      <w:pPr>
        <w:widowControl/>
        <w:spacing w:before="100" w:beforeAutospacing="1" w:after="100" w:afterAutospacing="1"/>
        <w:jc w:val="left"/>
        <w:outlineLvl w:val="1"/>
        <w:rPr>
          <w:rFonts w:ascii="宋体" w:eastAsia="宋体" w:hAnsi="宋体" w:cs="宋体"/>
          <w:b/>
          <w:bCs/>
          <w:kern w:val="0"/>
          <w:sz w:val="36"/>
          <w:szCs w:val="36"/>
          <w14:ligatures w14:val="none"/>
        </w:rPr>
      </w:pPr>
      <w:r w:rsidRPr="00617C60">
        <w:rPr>
          <w:rFonts w:ascii="宋体" w:eastAsia="宋体" w:hAnsi="宋体" w:cs="宋体"/>
          <w:b/>
          <w:bCs/>
          <w:kern w:val="0"/>
          <w:sz w:val="36"/>
          <w:szCs w:val="36"/>
          <w14:ligatures w14:val="none"/>
        </w:rPr>
        <w:t>2.1 [[auto]]</w:t>
      </w:r>
    </w:p>
    <w:p w14:paraId="0647EADE"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[[auto]]是由关键词触发的内容块。它分为关键词、执行内容、其他项目三部分。</w:t>
      </w:r>
    </w:p>
    <w:p w14:paraId="1009FE2C"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[[auto]]</w:t>
      </w:r>
    </w:p>
    <w:p w14:paraId="6A68A850"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keywordxxx="匹配词"</w:t>
      </w:r>
    </w:p>
    <w:p w14:paraId="4C0DE618"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content/program="执行内容"</w:t>
      </w:r>
    </w:p>
    <w:p w14:paraId="4C41092D"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xxx="其他项目"</w:t>
      </w:r>
    </w:p>
    <w:p w14:paraId="7609D0BF"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骰子每收到一条消息，便会将此消息与装载的所有插件中的所有[[auto]]内容块的关键词进行匹配，并执行匹配成功的内容，然后处理下一条消息。在同一个插件文件中，骰子按照从上向下的顺序与所有[[auto]]内容块中的关键词一一匹配并执行。如果同一条消息在同一插件文件中触发执行了多个有内容输出的[[auto]]内容块，则只会输出最先执行的[[auto]]内容块的输出内容。</w:t>
      </w:r>
    </w:p>
    <w:p w14:paraId="719A2193" w14:textId="77777777" w:rsidR="00617C60" w:rsidRPr="00617C60" w:rsidRDefault="00617C60" w:rsidP="00617C60">
      <w:pPr>
        <w:widowControl/>
        <w:spacing w:before="100" w:beforeAutospacing="1" w:after="100" w:afterAutospacing="1"/>
        <w:jc w:val="left"/>
        <w:outlineLvl w:val="2"/>
        <w:rPr>
          <w:rFonts w:ascii="宋体" w:eastAsia="宋体" w:hAnsi="宋体" w:cs="宋体"/>
          <w:b/>
          <w:bCs/>
          <w:kern w:val="0"/>
          <w:sz w:val="27"/>
          <w:szCs w:val="27"/>
          <w14:ligatures w14:val="none"/>
        </w:rPr>
      </w:pPr>
      <w:r w:rsidRPr="00617C60">
        <w:rPr>
          <w:rFonts w:ascii="宋体" w:eastAsia="宋体" w:hAnsi="宋体" w:cs="宋体"/>
          <w:b/>
          <w:bCs/>
          <w:kern w:val="0"/>
          <w:sz w:val="27"/>
          <w:szCs w:val="27"/>
          <w14:ligatures w14:val="none"/>
        </w:rPr>
        <w:t>2.1.1 匹配词</w:t>
      </w:r>
    </w:p>
    <w:p w14:paraId="4106FDB6"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keyword是该内容块的关键词匹配方式，分为三种：keywordFull全词匹配、keywordContained模糊词匹配、keywordRegexp正则匹配。</w:t>
      </w:r>
    </w:p>
    <w:p w14:paraId="44400BF4" w14:textId="77777777" w:rsidR="00617C60" w:rsidRPr="00617C60" w:rsidRDefault="00617C60" w:rsidP="00617C60">
      <w:pPr>
        <w:widowControl/>
        <w:spacing w:before="100" w:beforeAutospacing="1" w:after="100" w:afterAutospacing="1"/>
        <w:jc w:val="left"/>
        <w:outlineLvl w:val="3"/>
        <w:rPr>
          <w:rFonts w:ascii="宋体" w:eastAsia="宋体" w:hAnsi="宋体" w:cs="宋体"/>
          <w:b/>
          <w:bCs/>
          <w:kern w:val="0"/>
          <w:sz w:val="24"/>
          <w:szCs w:val="24"/>
          <w14:ligatures w14:val="none"/>
        </w:rPr>
      </w:pPr>
      <w:r w:rsidRPr="00617C60">
        <w:rPr>
          <w:rFonts w:ascii="宋体" w:eastAsia="宋体" w:hAnsi="宋体" w:cs="宋体"/>
          <w:b/>
          <w:bCs/>
          <w:kern w:val="0"/>
          <w:sz w:val="24"/>
          <w:szCs w:val="24"/>
          <w14:ligatures w14:val="none"/>
        </w:rPr>
        <w:t>2.1.1.1 全词匹配</w:t>
      </w:r>
    </w:p>
    <w:p w14:paraId="68176B80"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全词匹配，即消息与关键词完全相同，不多不少，分毫不差，连符号的半角全角都不能有差别。在赵骰APP、软件直接设置的关键词回复就是全词匹配。</w:t>
      </w:r>
    </w:p>
    <w:p w14:paraId="658401DD"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练习2.1.1.1：现在你可以把你在赵骰APP/程序的设置界面设置的关键词回复搬到插件里了。</w:t>
      </w:r>
    </w:p>
    <w:p w14:paraId="14485880" w14:textId="77777777" w:rsidR="00617C60" w:rsidRPr="00617C60" w:rsidRDefault="00617C60" w:rsidP="00617C60">
      <w:pPr>
        <w:widowControl/>
        <w:spacing w:before="100" w:beforeAutospacing="1" w:after="100" w:afterAutospacing="1"/>
        <w:jc w:val="left"/>
        <w:outlineLvl w:val="3"/>
        <w:rPr>
          <w:rFonts w:ascii="宋体" w:eastAsia="宋体" w:hAnsi="宋体" w:cs="宋体"/>
          <w:b/>
          <w:bCs/>
          <w:kern w:val="0"/>
          <w:sz w:val="24"/>
          <w:szCs w:val="24"/>
          <w14:ligatures w14:val="none"/>
        </w:rPr>
      </w:pPr>
      <w:r w:rsidRPr="00617C60">
        <w:rPr>
          <w:rFonts w:ascii="宋体" w:eastAsia="宋体" w:hAnsi="宋体" w:cs="宋体"/>
          <w:b/>
          <w:bCs/>
          <w:kern w:val="0"/>
          <w:sz w:val="24"/>
          <w:szCs w:val="24"/>
          <w14:ligatures w14:val="none"/>
        </w:rPr>
        <w:t>2.1.1.2 模糊词匹配</w:t>
      </w:r>
    </w:p>
    <w:p w14:paraId="3677D87A"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模糊词匹配，即只要消息中完全包含了关键词，且是连续的、有序的，即视为匹配成功。</w:t>
      </w:r>
    </w:p>
    <w:p w14:paraId="2EB8A014"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连续的：设模糊词为“</w:t>
      </w:r>
      <w:r w:rsidRPr="00617C60">
        <w:rPr>
          <w:rFonts w:ascii="宋体" w:eastAsia="宋体" w:hAnsi="宋体" w:cs="宋体"/>
          <w:b/>
          <w:bCs/>
          <w:kern w:val="0"/>
          <w:sz w:val="24"/>
          <w:szCs w:val="24"/>
          <w14:ligatures w14:val="none"/>
        </w:rPr>
        <w:t>竹子</w:t>
      </w:r>
      <w:r w:rsidRPr="00617C60">
        <w:rPr>
          <w:rFonts w:ascii="宋体" w:eastAsia="宋体" w:hAnsi="宋体" w:cs="宋体"/>
          <w:kern w:val="0"/>
          <w:sz w:val="24"/>
          <w:szCs w:val="24"/>
          <w14:ligatures w14:val="none"/>
        </w:rPr>
        <w:t>”，“后山长了</w:t>
      </w:r>
      <w:r w:rsidRPr="00617C60">
        <w:rPr>
          <w:rFonts w:ascii="宋体" w:eastAsia="宋体" w:hAnsi="宋体" w:cs="宋体"/>
          <w:b/>
          <w:bCs/>
          <w:kern w:val="0"/>
          <w:sz w:val="24"/>
          <w:szCs w:val="24"/>
          <w14:ligatures w14:val="none"/>
        </w:rPr>
        <w:t>竹子</w:t>
      </w:r>
      <w:r w:rsidRPr="00617C60">
        <w:rPr>
          <w:rFonts w:ascii="宋体" w:eastAsia="宋体" w:hAnsi="宋体" w:cs="宋体"/>
          <w:kern w:val="0"/>
          <w:sz w:val="24"/>
          <w:szCs w:val="24"/>
          <w14:ligatures w14:val="none"/>
        </w:rPr>
        <w:t>”能够匹配，而“</w:t>
      </w:r>
      <w:r w:rsidRPr="00617C60">
        <w:rPr>
          <w:rFonts w:ascii="宋体" w:eastAsia="宋体" w:hAnsi="宋体" w:cs="宋体"/>
          <w:b/>
          <w:bCs/>
          <w:kern w:val="0"/>
          <w:sz w:val="24"/>
          <w:szCs w:val="24"/>
          <w14:ligatures w14:val="none"/>
        </w:rPr>
        <w:t>竹</w:t>
      </w:r>
      <w:r w:rsidRPr="00617C60">
        <w:rPr>
          <w:rFonts w:ascii="宋体" w:eastAsia="宋体" w:hAnsi="宋体" w:cs="宋体"/>
          <w:kern w:val="0"/>
          <w:sz w:val="24"/>
          <w:szCs w:val="24"/>
          <w14:ligatures w14:val="none"/>
        </w:rPr>
        <w:t>林地上全是叶</w:t>
      </w:r>
      <w:r w:rsidRPr="00617C60">
        <w:rPr>
          <w:rFonts w:ascii="宋体" w:eastAsia="宋体" w:hAnsi="宋体" w:cs="宋体"/>
          <w:b/>
          <w:bCs/>
          <w:kern w:val="0"/>
          <w:sz w:val="24"/>
          <w:szCs w:val="24"/>
          <w14:ligatures w14:val="none"/>
        </w:rPr>
        <w:t>子</w:t>
      </w:r>
      <w:r w:rsidRPr="00617C60">
        <w:rPr>
          <w:rFonts w:ascii="宋体" w:eastAsia="宋体" w:hAnsi="宋体" w:cs="宋体"/>
          <w:kern w:val="0"/>
          <w:sz w:val="24"/>
          <w:szCs w:val="24"/>
          <w14:ligatures w14:val="none"/>
        </w:rPr>
        <w:t>”不能匹配。</w:t>
      </w:r>
    </w:p>
    <w:p w14:paraId="7BE1FE59"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有序的：设模糊词为“</w:t>
      </w:r>
      <w:r w:rsidRPr="00617C60">
        <w:rPr>
          <w:rFonts w:ascii="宋体" w:eastAsia="宋体" w:hAnsi="宋体" w:cs="宋体"/>
          <w:b/>
          <w:bCs/>
          <w:kern w:val="0"/>
          <w:sz w:val="24"/>
          <w:szCs w:val="24"/>
          <w14:ligatures w14:val="none"/>
        </w:rPr>
        <w:t>蜜蜂</w:t>
      </w:r>
      <w:r w:rsidRPr="00617C60">
        <w:rPr>
          <w:rFonts w:ascii="宋体" w:eastAsia="宋体" w:hAnsi="宋体" w:cs="宋体"/>
          <w:kern w:val="0"/>
          <w:sz w:val="24"/>
          <w:szCs w:val="24"/>
          <w14:ligatures w14:val="none"/>
        </w:rPr>
        <w:t>”，“一窝</w:t>
      </w:r>
      <w:r w:rsidRPr="00617C60">
        <w:rPr>
          <w:rFonts w:ascii="宋体" w:eastAsia="宋体" w:hAnsi="宋体" w:cs="宋体"/>
          <w:b/>
          <w:bCs/>
          <w:kern w:val="0"/>
          <w:sz w:val="24"/>
          <w:szCs w:val="24"/>
          <w14:ligatures w14:val="none"/>
        </w:rPr>
        <w:t>蜜蜂</w:t>
      </w:r>
      <w:r w:rsidRPr="00617C60">
        <w:rPr>
          <w:rFonts w:ascii="宋体" w:eastAsia="宋体" w:hAnsi="宋体" w:cs="宋体"/>
          <w:kern w:val="0"/>
          <w:sz w:val="24"/>
          <w:szCs w:val="24"/>
          <w14:ligatures w14:val="none"/>
        </w:rPr>
        <w:t>”能够匹配，而“优质</w:t>
      </w:r>
      <w:r w:rsidRPr="00617C60">
        <w:rPr>
          <w:rFonts w:ascii="宋体" w:eastAsia="宋体" w:hAnsi="宋体" w:cs="宋体"/>
          <w:b/>
          <w:bCs/>
          <w:kern w:val="0"/>
          <w:sz w:val="24"/>
          <w:szCs w:val="24"/>
          <w14:ligatures w14:val="none"/>
        </w:rPr>
        <w:t>蜂蜜</w:t>
      </w:r>
      <w:r w:rsidRPr="00617C60">
        <w:rPr>
          <w:rFonts w:ascii="宋体" w:eastAsia="宋体" w:hAnsi="宋体" w:cs="宋体"/>
          <w:kern w:val="0"/>
          <w:sz w:val="24"/>
          <w:szCs w:val="24"/>
          <w14:ligatures w14:val="none"/>
        </w:rPr>
        <w:t>”不能匹配。</w:t>
      </w:r>
    </w:p>
    <w:p w14:paraId="27E7896E" w14:textId="77777777" w:rsidR="00617C60" w:rsidRPr="00617C60" w:rsidRDefault="00617C60" w:rsidP="00617C60">
      <w:pPr>
        <w:widowControl/>
        <w:spacing w:before="100" w:beforeAutospacing="1" w:after="100" w:afterAutospacing="1"/>
        <w:jc w:val="left"/>
        <w:outlineLvl w:val="3"/>
        <w:rPr>
          <w:rFonts w:ascii="宋体" w:eastAsia="宋体" w:hAnsi="宋体" w:cs="宋体"/>
          <w:b/>
          <w:bCs/>
          <w:kern w:val="0"/>
          <w:sz w:val="24"/>
          <w:szCs w:val="24"/>
          <w14:ligatures w14:val="none"/>
        </w:rPr>
      </w:pPr>
      <w:r w:rsidRPr="00617C60">
        <w:rPr>
          <w:rFonts w:ascii="宋体" w:eastAsia="宋体" w:hAnsi="宋体" w:cs="宋体"/>
          <w:b/>
          <w:bCs/>
          <w:kern w:val="0"/>
          <w:sz w:val="24"/>
          <w:szCs w:val="24"/>
          <w14:ligatures w14:val="none"/>
        </w:rPr>
        <w:lastRenderedPageBreak/>
        <w:t>2.1.1.3 正则匹配</w:t>
      </w:r>
    </w:p>
    <w:p w14:paraId="7890066B"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正则匹配，使用正则表达式对消息进行匹配，并具有捕获匹配内容的功能。</w:t>
      </w:r>
    </w:p>
    <w:p w14:paraId="48531F52"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至于正则表达式的学习与运用，请参考</w:t>
      </w:r>
      <w:hyperlink r:id="rId137" w:history="1">
        <w:r w:rsidRPr="00617C60">
          <w:rPr>
            <w:rFonts w:ascii="宋体" w:eastAsia="宋体" w:hAnsi="宋体" w:cs="宋体"/>
            <w:color w:val="0000FF"/>
            <w:kern w:val="0"/>
            <w:sz w:val="24"/>
            <w:szCs w:val="24"/>
            <w:u w:val="single"/>
            <w14:ligatures w14:val="none"/>
          </w:rPr>
          <w:t>正则表达式 – 语法 | 菜鸟教程</w:t>
        </w:r>
      </w:hyperlink>
      <w:r w:rsidRPr="00617C60">
        <w:rPr>
          <w:rFonts w:ascii="宋体" w:eastAsia="宋体" w:hAnsi="宋体" w:cs="宋体"/>
          <w:kern w:val="0"/>
          <w:sz w:val="24"/>
          <w:szCs w:val="24"/>
          <w14:ligatures w14:val="none"/>
        </w:rPr>
        <w:t>及其相关篇目内容。</w:t>
      </w:r>
    </w:p>
    <w:p w14:paraId="37E56EB9"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需要提醒的是，不同编程语言的正则表达式语法存在微小差别。以及，网页中的正则表达式格式为</w:t>
      </w:r>
    </w:p>
    <w:p w14:paraId="77D57231"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/正则表达式/修饰符</w:t>
      </w:r>
    </w:p>
    <w:p w14:paraId="528AAA7A"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而回雪自定义的正则表达式格式为</w:t>
      </w:r>
    </w:p>
    <w:p w14:paraId="2CBADAB8"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keywordRegexp="(?修饰符)正则表达式"</w:t>
      </w:r>
    </w:p>
    <w:p w14:paraId="17659ADD"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这些都是应当注意的地方。</w:t>
      </w:r>
    </w:p>
    <w:p w14:paraId="2FF2D7D8" w14:textId="77777777" w:rsidR="00617C60" w:rsidRPr="00617C60" w:rsidRDefault="00617C60" w:rsidP="00617C60">
      <w:pPr>
        <w:widowControl/>
        <w:spacing w:before="100" w:beforeAutospacing="1" w:after="100" w:afterAutospacing="1"/>
        <w:jc w:val="left"/>
        <w:outlineLvl w:val="3"/>
        <w:rPr>
          <w:rFonts w:ascii="宋体" w:eastAsia="宋体" w:hAnsi="宋体" w:cs="宋体"/>
          <w:b/>
          <w:bCs/>
          <w:kern w:val="0"/>
          <w:sz w:val="24"/>
          <w:szCs w:val="24"/>
          <w14:ligatures w14:val="none"/>
        </w:rPr>
      </w:pPr>
      <w:r w:rsidRPr="00617C60">
        <w:rPr>
          <w:rFonts w:ascii="宋体" w:eastAsia="宋体" w:hAnsi="宋体" w:cs="宋体"/>
          <w:b/>
          <w:bCs/>
          <w:kern w:val="0"/>
          <w:sz w:val="24"/>
          <w:szCs w:val="24"/>
          <w14:ligatures w14:val="none"/>
        </w:rPr>
        <w:t>2.1.1.4 多匹配词、多匹配模式</w:t>
      </w:r>
    </w:p>
    <w:p w14:paraId="124F3EDB"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一个[[auto]]内容块下可以设置多个匹配词，也可以设置多个匹配词模式。</w:t>
      </w:r>
    </w:p>
    <w:p w14:paraId="052B12AE"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--以设置多个全词匹配为例</w:t>
      </w:r>
    </w:p>
    <w:p w14:paraId="60785CC0"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keywordFull=["测试","调试","尝试"]    --keywordContained与keywordRegexp同样可行。</w:t>
      </w:r>
    </w:p>
    <w:p w14:paraId="048B0CCB"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content="测试成功"</w:t>
      </w:r>
    </w:p>
    <w:p w14:paraId="65766F75"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--多个匹配词模式</w:t>
      </w:r>
    </w:p>
    <w:p w14:paraId="0B9EBFB0"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keywordFull="关键词测试"</w:t>
      </w:r>
    </w:p>
    <w:p w14:paraId="642C70CB"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keywordContain="测试插件"</w:t>
      </w:r>
    </w:p>
    <w:p w14:paraId="17EFFBE2"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keywordRegexp=[".*插件$","^调试.*"]</w:t>
      </w:r>
    </w:p>
    <w:p w14:paraId="6C9EC24C"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content="触发匹配词"</w:t>
      </w:r>
    </w:p>
    <w:p w14:paraId="2190DC77"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如果你有编程基础，你应该很容易就能看出这是一个字符串数组。</w:t>
      </w:r>
    </w:p>
    <w:p w14:paraId="4D6688A3" w14:textId="77777777" w:rsidR="00617C60" w:rsidRPr="00617C60" w:rsidRDefault="00617C60" w:rsidP="00617C60">
      <w:pPr>
        <w:widowControl/>
        <w:spacing w:before="100" w:beforeAutospacing="1" w:after="100" w:afterAutospacing="1"/>
        <w:jc w:val="left"/>
        <w:outlineLvl w:val="2"/>
        <w:rPr>
          <w:rFonts w:ascii="宋体" w:eastAsia="宋体" w:hAnsi="宋体" w:cs="宋体"/>
          <w:b/>
          <w:bCs/>
          <w:kern w:val="0"/>
          <w:sz w:val="27"/>
          <w:szCs w:val="27"/>
          <w14:ligatures w14:val="none"/>
        </w:rPr>
      </w:pPr>
      <w:r w:rsidRPr="00617C60">
        <w:rPr>
          <w:rFonts w:ascii="宋体" w:eastAsia="宋体" w:hAnsi="宋体" w:cs="宋体"/>
          <w:b/>
          <w:bCs/>
          <w:kern w:val="0"/>
          <w:sz w:val="27"/>
          <w:szCs w:val="27"/>
          <w14:ligatures w14:val="none"/>
        </w:rPr>
        <w:t>2.1.2 执行内容</w:t>
      </w:r>
    </w:p>
    <w:p w14:paraId="7194B306"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执行内容有两种，program和content.</w:t>
      </w:r>
    </w:p>
    <w:p w14:paraId="70A4D6E7"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program会解析自己内容中的代码并执行，而content则直接将自己内容原封不动地输出。</w:t>
      </w:r>
    </w:p>
    <w:p w14:paraId="7ED54125"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除非没有回雪代码需要执行，一般都使用program。</w:t>
      </w:r>
    </w:p>
    <w:p w14:paraId="56311191"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与keyword一样，同一[[auto]]下可以设置多个content，效果为在多个content中随机发送一个。</w:t>
      </w:r>
    </w:p>
    <w:p w14:paraId="337BBB86"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lastRenderedPageBreak/>
        <w:t>同一[[auto]]下不能设置多个program.</w:t>
      </w:r>
    </w:p>
    <w:p w14:paraId="2CD5C0F9"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练习2.1：优化一下骰子的回复词吧。</w:t>
      </w:r>
    </w:p>
    <w:p w14:paraId="1F58DA44" w14:textId="77777777" w:rsidR="00617C60" w:rsidRPr="00617C60" w:rsidRDefault="00617C60" w:rsidP="00617C60">
      <w:pPr>
        <w:widowControl/>
        <w:spacing w:before="100" w:beforeAutospacing="1" w:after="100" w:afterAutospacing="1"/>
        <w:jc w:val="left"/>
        <w:outlineLvl w:val="2"/>
        <w:rPr>
          <w:rFonts w:ascii="宋体" w:eastAsia="宋体" w:hAnsi="宋体" w:cs="宋体"/>
          <w:b/>
          <w:bCs/>
          <w:kern w:val="0"/>
          <w:sz w:val="27"/>
          <w:szCs w:val="27"/>
          <w14:ligatures w14:val="none"/>
        </w:rPr>
      </w:pPr>
      <w:r w:rsidRPr="00617C60">
        <w:rPr>
          <w:rFonts w:ascii="宋体" w:eastAsia="宋体" w:hAnsi="宋体" w:cs="宋体"/>
          <w:b/>
          <w:bCs/>
          <w:kern w:val="0"/>
          <w:sz w:val="27"/>
          <w:szCs w:val="27"/>
          <w14:ligatures w14:val="none"/>
        </w:rPr>
        <w:t>2.1.3 其他项目</w:t>
      </w:r>
    </w:p>
    <w:p w14:paraId="2EBA12F5"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--打开你的调试插件，在第一个[[auto]]下写入以下内容</w:t>
      </w:r>
    </w:p>
    <w:p w14:paraId="337619F2"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blb="欢迎绑架赵赵"</w:t>
      </w:r>
    </w:p>
    <w:p w14:paraId="54CE23B1"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zhao="【发送者QQ】"</w:t>
      </w:r>
    </w:p>
    <w:p w14:paraId="033C21C9"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--这是两个项目，你在学习第三章时可以用它调试</w:t>
      </w:r>
    </w:p>
    <w:p w14:paraId="34E8BF63"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其他项目的形式皆为</w:t>
      </w:r>
    </w:p>
    <w:p w14:paraId="6003089D"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自定义项目名="项目内容"</w:t>
      </w:r>
    </w:p>
    <w:p w14:paraId="6F6E6319"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使用回雪【读项目】代码可以读取项目内容。项目内容是字符串形式，【读项目】并不会解析并执行其中可能存在的代码。这需要额外的步骤。</w:t>
      </w:r>
    </w:p>
    <w:p w14:paraId="78DC9DC8"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项目的有效范围仅限于其所处的[[auto]]内容块内。</w:t>
      </w:r>
    </w:p>
    <w:p w14:paraId="429DEA7B" w14:textId="77777777" w:rsidR="00617C60" w:rsidRPr="00617C60" w:rsidRDefault="00617C60" w:rsidP="00617C60">
      <w:pPr>
        <w:widowControl/>
        <w:spacing w:before="100" w:beforeAutospacing="1" w:after="100" w:afterAutospacing="1"/>
        <w:jc w:val="left"/>
        <w:outlineLvl w:val="1"/>
        <w:rPr>
          <w:rFonts w:ascii="宋体" w:eastAsia="宋体" w:hAnsi="宋体" w:cs="宋体"/>
          <w:b/>
          <w:bCs/>
          <w:kern w:val="0"/>
          <w:sz w:val="36"/>
          <w:szCs w:val="36"/>
          <w14:ligatures w14:val="none"/>
        </w:rPr>
      </w:pPr>
      <w:r w:rsidRPr="00617C60">
        <w:rPr>
          <w:rFonts w:ascii="宋体" w:eastAsia="宋体" w:hAnsi="宋体" w:cs="宋体"/>
          <w:b/>
          <w:bCs/>
          <w:kern w:val="0"/>
          <w:sz w:val="36"/>
          <w:szCs w:val="36"/>
          <w14:ligatures w14:val="none"/>
        </w:rPr>
        <w:t>2.2 [[define]]</w:t>
      </w:r>
    </w:p>
    <w:p w14:paraId="3F394F05"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[[define]]是常量，或者说“不可变量”。分为常量名和常量内容两部分。</w:t>
      </w:r>
    </w:p>
    <w:p w14:paraId="14994098"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[[define]]</w:t>
      </w:r>
    </w:p>
    <w:p w14:paraId="564FCF86"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name="常量名"</w:t>
      </w:r>
    </w:p>
    <w:p w14:paraId="4ED92C62"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content="常量内容"</w:t>
      </w:r>
    </w:p>
    <w:p w14:paraId="7C888A3C"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--例如，打开你的调试插件，写入以下内容。</w:t>
      </w:r>
    </w:p>
    <w:p w14:paraId="1D2C0973"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[[define]]</w:t>
      </w:r>
    </w:p>
    <w:p w14:paraId="3D7338C0"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name="def"</w:t>
      </w:r>
    </w:p>
    <w:p w14:paraId="0854EB87"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content="Hello world"</w:t>
      </w:r>
    </w:p>
    <w:p w14:paraId="3CDC6259"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--这就是一个完整的常量，你在学习第三章时可以用它调试。</w:t>
      </w:r>
    </w:p>
    <w:p w14:paraId="6DB5D508"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常量是固定的、只能通过直接修改插件来修改的“不可变量”。常量本身只有存储字符串内容的功能。它需要被[[auto]]或[[timer]]内容块使用【常量】代码调用。与【读项目】相同的是，【常量】并不会解析并执行常量中可能存在的代码。它们只是字符串。耍小聪明将常量的content改为program并不会起到作用，反而可能会导致程序出错——程序只会识别[[define]]内容块下的name和content.</w:t>
      </w:r>
    </w:p>
    <w:p w14:paraId="73BA98E7"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在[[define]]内容块下写任何其他项目都是没有意义的。因为常量只会被其他内容块调用，常量中的代码是也只能是在调用常量的内容块中执行。【读项目】也同样是在调用常量的内容块中执行。</w:t>
      </w:r>
    </w:p>
    <w:p w14:paraId="5888BFA4"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lastRenderedPageBreak/>
        <w:t>[[define]]的有效范围为全局——整个骰子。也就是说，常量可以跨插件调用。当然，你便需要考虑各插件间常量名冲突的潜在问题。</w:t>
      </w:r>
    </w:p>
    <w:p w14:paraId="112CDBCF" w14:textId="77777777" w:rsidR="00617C60" w:rsidRPr="00617C60" w:rsidRDefault="00617C60" w:rsidP="00617C60">
      <w:pPr>
        <w:widowControl/>
        <w:spacing w:before="100" w:beforeAutospacing="1" w:after="100" w:afterAutospacing="1"/>
        <w:jc w:val="left"/>
        <w:outlineLvl w:val="1"/>
        <w:rPr>
          <w:rFonts w:ascii="宋体" w:eastAsia="宋体" w:hAnsi="宋体" w:cs="宋体"/>
          <w:b/>
          <w:bCs/>
          <w:kern w:val="0"/>
          <w:sz w:val="36"/>
          <w:szCs w:val="36"/>
          <w14:ligatures w14:val="none"/>
        </w:rPr>
      </w:pPr>
      <w:r w:rsidRPr="00617C60">
        <w:rPr>
          <w:rFonts w:ascii="宋体" w:eastAsia="宋体" w:hAnsi="宋体" w:cs="宋体"/>
          <w:b/>
          <w:bCs/>
          <w:kern w:val="0"/>
          <w:sz w:val="36"/>
          <w:szCs w:val="36"/>
          <w14:ligatures w14:val="none"/>
        </w:rPr>
        <w:t>2.3 [[timer]]</w:t>
      </w:r>
    </w:p>
    <w:p w14:paraId="00F956E4"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[[timer]]依靠时间调度器，以精确到秒的时间设置触发后执行js脚本。也就是说[[timer]]无法使用回雪代码编写。分为名称、时间配置、js代码、其他项目四部分。</w:t>
      </w:r>
    </w:p>
    <w:p w14:paraId="78870F43"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[[timer]]</w:t>
      </w:r>
    </w:p>
    <w:p w14:paraId="70618482"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name="调度器名称"</w:t>
      </w:r>
    </w:p>
    <w:p w14:paraId="68256EAD"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expression="时间调度器"</w:t>
      </w:r>
    </w:p>
    <w:p w14:paraId="7F13E1FF"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js="脚本代码"</w:t>
      </w:r>
    </w:p>
    <w:p w14:paraId="38D1FD35" w14:textId="77777777" w:rsidR="00617C60" w:rsidRPr="00617C60" w:rsidRDefault="00617C60" w:rsidP="00617C60">
      <w:pPr>
        <w:widowControl/>
        <w:spacing w:before="100" w:beforeAutospacing="1" w:after="100" w:afterAutospacing="1"/>
        <w:jc w:val="left"/>
        <w:outlineLvl w:val="3"/>
        <w:rPr>
          <w:rFonts w:ascii="宋体" w:eastAsia="宋体" w:hAnsi="宋体" w:cs="宋体"/>
          <w:b/>
          <w:bCs/>
          <w:kern w:val="0"/>
          <w:sz w:val="24"/>
          <w:szCs w:val="24"/>
          <w14:ligatures w14:val="none"/>
        </w:rPr>
      </w:pPr>
      <w:r w:rsidRPr="00617C60">
        <w:rPr>
          <w:rFonts w:ascii="宋体" w:eastAsia="宋体" w:hAnsi="宋体" w:cs="宋体"/>
          <w:b/>
          <w:bCs/>
          <w:kern w:val="0"/>
          <w:sz w:val="24"/>
          <w:szCs w:val="24"/>
          <w14:ligatures w14:val="none"/>
        </w:rPr>
        <w:t>时间调度器</w:t>
      </w:r>
    </w:p>
    <w:p w14:paraId="6AEBA09C"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时间配置的格式为“秒 分 时 日 月 周”。</w:t>
      </w:r>
    </w:p>
    <w:p w14:paraId="6C7D7003"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例如设置每月23日16时33分整的格式为：</w:t>
      </w:r>
    </w:p>
    <w:p w14:paraId="233F204C"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"0 33 16 23 * ?"</w:t>
      </w:r>
    </w:p>
    <w:p w14:paraId="47C6CB2A"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设置每周一12点整的格式为：</w:t>
      </w:r>
    </w:p>
    <w:p w14:paraId="306CF602"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"0 0 12 * * MON"</w:t>
      </w:r>
    </w:p>
    <w:p w14:paraId="5F2665D8"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"0 0 12 * * 1"</w:t>
      </w:r>
    </w:p>
    <w:p w14:paraId="5F1DF55F"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设置以5秒为周期的格式为：</w:t>
      </w:r>
    </w:p>
    <w:p w14:paraId="1B5B188D"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"0/5 * * * * ?"</w:t>
      </w:r>
    </w:p>
    <w:p w14:paraId="10C9A74D"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如果你不明白，可以使用：</w:t>
      </w:r>
      <w:hyperlink r:id="rId138" w:history="1">
        <w:r w:rsidRPr="00617C60">
          <w:rPr>
            <w:rFonts w:ascii="宋体" w:eastAsia="宋体" w:hAnsi="宋体" w:cs="宋体"/>
            <w:color w:val="0000FF"/>
            <w:kern w:val="0"/>
            <w:sz w:val="24"/>
            <w:szCs w:val="24"/>
            <w:u w:val="single"/>
            <w14:ligatures w14:val="none"/>
          </w:rPr>
          <w:t>表达式生成器</w:t>
        </w:r>
      </w:hyperlink>
    </w:p>
    <w:p w14:paraId="2323F2CA"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练习2.3：让孩子跟你说声晚安。</w:t>
      </w:r>
    </w:p>
    <w:p w14:paraId="3526039A" w14:textId="77777777" w:rsidR="00617C60" w:rsidRPr="00617C60" w:rsidRDefault="00617C60" w:rsidP="00617C60">
      <w:pPr>
        <w:widowControl/>
        <w:spacing w:before="100" w:beforeAutospacing="1" w:after="100" w:afterAutospacing="1"/>
        <w:jc w:val="left"/>
        <w:outlineLvl w:val="1"/>
        <w:rPr>
          <w:rFonts w:ascii="宋体" w:eastAsia="宋体" w:hAnsi="宋体" w:cs="宋体"/>
          <w:b/>
          <w:bCs/>
          <w:kern w:val="0"/>
          <w:sz w:val="36"/>
          <w:szCs w:val="36"/>
          <w14:ligatures w14:val="none"/>
        </w:rPr>
      </w:pPr>
      <w:r w:rsidRPr="00617C60">
        <w:rPr>
          <w:rFonts w:ascii="宋体" w:eastAsia="宋体" w:hAnsi="宋体" w:cs="宋体"/>
          <w:b/>
          <w:bCs/>
          <w:kern w:val="0"/>
          <w:sz w:val="36"/>
          <w:szCs w:val="36"/>
          <w14:ligatures w14:val="none"/>
        </w:rPr>
        <w:t>2.4 [[lua]]</w:t>
      </w:r>
    </w:p>
    <w:p w14:paraId="0E650B15"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[[lua]]是赵骰在2021末、2022年初更新的，能够兼容执行Lua语言代码的内容块。[[lua]]内容块定义的指令优先级大于赵骰内置指令，但也比其他内容块复杂。本节讲解[[lua]]内容块中的基本构成。</w:t>
      </w:r>
    </w:p>
    <w:p w14:paraId="5566D9D4"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至于具体的Lua代码编写，我们给出一个网页供自行学习：</w:t>
      </w:r>
      <w:hyperlink r:id="rId139" w:history="1">
        <w:r w:rsidRPr="00617C60">
          <w:rPr>
            <w:rFonts w:ascii="宋体" w:eastAsia="宋体" w:hAnsi="宋体" w:cs="宋体"/>
            <w:color w:val="0000FF"/>
            <w:kern w:val="0"/>
            <w:sz w:val="24"/>
            <w:szCs w:val="24"/>
            <w:u w:val="single"/>
            <w14:ligatures w14:val="none"/>
          </w:rPr>
          <w:t>Lua 教程 | 菜鸟教程</w:t>
        </w:r>
      </w:hyperlink>
    </w:p>
    <w:p w14:paraId="65BF7281"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lastRenderedPageBreak/>
        <w:t>[[lua]]内容块由名称、注释、主体三部分构成，同时，主体由table声明、函数定义、指令定义三部分构成。</w:t>
      </w:r>
    </w:p>
    <w:p w14:paraId="7C98AC8E"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--注释</w:t>
      </w:r>
    </w:p>
    <w:p w14:paraId="0820C0CB"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[[lua]]</w:t>
      </w:r>
    </w:p>
    <w:p w14:paraId="6B90F34D"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name="名称"</w:t>
      </w:r>
    </w:p>
    <w:p w14:paraId="32D2BCB8"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help="注释"</w:t>
      </w:r>
    </w:p>
    <w:p w14:paraId="599EC079"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lua="""</w:t>
      </w:r>
    </w:p>
    <w:p w14:paraId="3A4AD5CC"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 xml:space="preserve">    --table声明</w:t>
      </w:r>
    </w:p>
    <w:p w14:paraId="63F8C5E7"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commands = {}</w:t>
      </w:r>
    </w:p>
    <w:p w14:paraId="59CD241B"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replaces = {}</w:t>
      </w:r>
    </w:p>
    <w:p w14:paraId="2DEEFCF2"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msg_order = {}</w:t>
      </w:r>
    </w:p>
    <w:p w14:paraId="446AA149"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 xml:space="preserve">    --指令定义与函数编写</w:t>
      </w:r>
    </w:p>
    <w:p w14:paraId="49BA5166"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sdk = ZhaoDiceSDK</w:t>
      </w:r>
    </w:p>
    <w:p w14:paraId="0BD194C4"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function function_name(msg)</w:t>
      </w:r>
    </w:p>
    <w:p w14:paraId="0244ED76"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 xml:space="preserve">    return xxx</w:t>
      </w:r>
    </w:p>
    <w:p w14:paraId="29567B92"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end</w:t>
      </w:r>
    </w:p>
    <w:p w14:paraId="75CF5041"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commands["command_name"] = "function_name"</w:t>
      </w:r>
    </w:p>
    <w:p w14:paraId="2D46B1A5"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replaces["command_name"] = "function_name"</w:t>
      </w:r>
    </w:p>
    <w:p w14:paraId="0C19CD4D"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msg_order["keyword"] = "function_name"</w:t>
      </w:r>
    </w:p>
    <w:p w14:paraId="54E5CBF4"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w:t>
      </w:r>
    </w:p>
    <w:p w14:paraId="0ECE2656"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名称、注释无需多言，重点在于主体。</w:t>
      </w:r>
    </w:p>
    <w:p w14:paraId="15A16ACA" w14:textId="77777777" w:rsidR="00617C60" w:rsidRPr="00617C60" w:rsidRDefault="00617C60" w:rsidP="00617C60">
      <w:pPr>
        <w:widowControl/>
        <w:spacing w:before="100" w:beforeAutospacing="1" w:after="100" w:afterAutospacing="1"/>
        <w:jc w:val="left"/>
        <w:outlineLvl w:val="2"/>
        <w:rPr>
          <w:rFonts w:ascii="宋体" w:eastAsia="宋体" w:hAnsi="宋体" w:cs="宋体"/>
          <w:b/>
          <w:bCs/>
          <w:kern w:val="0"/>
          <w:sz w:val="27"/>
          <w:szCs w:val="27"/>
          <w14:ligatures w14:val="none"/>
        </w:rPr>
      </w:pPr>
      <w:r w:rsidRPr="00617C60">
        <w:rPr>
          <w:rFonts w:ascii="宋体" w:eastAsia="宋体" w:hAnsi="宋体" w:cs="宋体"/>
          <w:b/>
          <w:bCs/>
          <w:kern w:val="0"/>
          <w:sz w:val="27"/>
          <w:szCs w:val="27"/>
          <w14:ligatures w14:val="none"/>
        </w:rPr>
        <w:t>2.4.1 table声明</w:t>
      </w:r>
    </w:p>
    <w:p w14:paraId="6C8A8E0A"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table是表，一种数据类型，但我们不打算在这里详细讲述，我们简要讲明这三个表分别的作用。</w:t>
      </w:r>
    </w:p>
    <w:p w14:paraId="1A77FA7D"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commands是定义指令。即指令前缀（如果你没有改过，那就是“.” “。” “!” “！”）+自定义指令。</w:t>
      </w:r>
    </w:p>
    <w:p w14:paraId="07D153C6"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replaces是重定向指令，收到指令后将指令重定向再次处理。</w:t>
      </w:r>
    </w:p>
    <w:p w14:paraId="0487758D"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msg_order是头关键词匹配指令，无需指令前缀。</w:t>
      </w:r>
    </w:p>
    <w:p w14:paraId="5BB5528D"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commands和replaces受.bot on/off控制，msg_order受.reply on/off (this)控制。</w:t>
      </w:r>
    </w:p>
    <w:p w14:paraId="562CCB21"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当你需要其中的一项或多项时，必须先定义对应的table，用不到的则无需定义。</w:t>
      </w:r>
    </w:p>
    <w:p w14:paraId="0F799E03" w14:textId="77777777" w:rsidR="00617C60" w:rsidRPr="00617C60" w:rsidRDefault="00617C60" w:rsidP="00617C60">
      <w:pPr>
        <w:widowControl/>
        <w:spacing w:before="100" w:beforeAutospacing="1" w:after="100" w:afterAutospacing="1"/>
        <w:jc w:val="left"/>
        <w:outlineLvl w:val="2"/>
        <w:rPr>
          <w:rFonts w:ascii="宋体" w:eastAsia="宋体" w:hAnsi="宋体" w:cs="宋体"/>
          <w:b/>
          <w:bCs/>
          <w:kern w:val="0"/>
          <w:sz w:val="27"/>
          <w:szCs w:val="27"/>
          <w14:ligatures w14:val="none"/>
        </w:rPr>
      </w:pPr>
      <w:r w:rsidRPr="00617C60">
        <w:rPr>
          <w:rFonts w:ascii="宋体" w:eastAsia="宋体" w:hAnsi="宋体" w:cs="宋体"/>
          <w:b/>
          <w:bCs/>
          <w:kern w:val="0"/>
          <w:sz w:val="27"/>
          <w:szCs w:val="27"/>
          <w14:ligatures w14:val="none"/>
        </w:rPr>
        <w:t>2.4.2 函数定义</w:t>
      </w:r>
    </w:p>
    <w:p w14:paraId="47AF9794"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lastRenderedPageBreak/>
        <w:t>function func_name(argument)</w:t>
      </w:r>
    </w:p>
    <w:p w14:paraId="3656F556"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 xml:space="preserve">    --code</w:t>
      </w:r>
    </w:p>
    <w:p w14:paraId="410EC5A6"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 xml:space="preserve">    return xxx    -输出</w:t>
      </w:r>
    </w:p>
    <w:p w14:paraId="6EC1503C"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end</w:t>
      </w:r>
    </w:p>
    <w:p w14:paraId="09301353"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这是Lua函数的基本格式，代码执行的场所。</w:t>
      </w:r>
    </w:p>
    <w:p w14:paraId="1461FEA4"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func_name是函数名。</w:t>
      </w:r>
    </w:p>
    <w:p w14:paraId="0E72A8DB"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argument是函数参数，多数为msg，即接受到的消息，具体包含发送者名称、发送者QQ、来自群聊/私聊、来源群号（如果有）、群昵称（如果为私聊，则与发送者名称一致）、消息内容、指令参数、指令参数是否为空等可以调用处理的数据。</w:t>
      </w:r>
    </w:p>
    <w:p w14:paraId="5FC493C7"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code是具体代码，自行编写。</w:t>
      </w:r>
    </w:p>
    <w:p w14:paraId="1366184E"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return是返回值，输出内容。</w:t>
      </w:r>
    </w:p>
    <w:p w14:paraId="4EBF2819" w14:textId="77777777" w:rsidR="00617C60" w:rsidRPr="00617C60" w:rsidRDefault="00617C60" w:rsidP="00617C60">
      <w:pPr>
        <w:widowControl/>
        <w:spacing w:before="100" w:beforeAutospacing="1" w:after="100" w:afterAutospacing="1"/>
        <w:jc w:val="left"/>
        <w:outlineLvl w:val="2"/>
        <w:rPr>
          <w:rFonts w:ascii="宋体" w:eastAsia="宋体" w:hAnsi="宋体" w:cs="宋体"/>
          <w:b/>
          <w:bCs/>
          <w:kern w:val="0"/>
          <w:sz w:val="27"/>
          <w:szCs w:val="27"/>
          <w14:ligatures w14:val="none"/>
        </w:rPr>
      </w:pPr>
      <w:r w:rsidRPr="00617C60">
        <w:rPr>
          <w:rFonts w:ascii="宋体" w:eastAsia="宋体" w:hAnsi="宋体" w:cs="宋体"/>
          <w:b/>
          <w:bCs/>
          <w:kern w:val="0"/>
          <w:sz w:val="27"/>
          <w:szCs w:val="27"/>
          <w14:ligatures w14:val="none"/>
        </w:rPr>
        <w:t>2.4.3 指令定义</w:t>
      </w:r>
    </w:p>
    <w:p w14:paraId="16723707"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学习Lua后你会发现指令定义其实是对table赋值的过程，但我们暂不讨论。</w:t>
      </w:r>
    </w:p>
    <w:p w14:paraId="36B5C942"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以由易到难的顺序讲述。</w:t>
      </w:r>
    </w:p>
    <w:p w14:paraId="76F6A7EA" w14:textId="77777777" w:rsidR="00617C60" w:rsidRPr="00617C60" w:rsidRDefault="00617C60" w:rsidP="00617C60">
      <w:pPr>
        <w:widowControl/>
        <w:spacing w:before="100" w:beforeAutospacing="1" w:after="100" w:afterAutospacing="1"/>
        <w:jc w:val="left"/>
        <w:outlineLvl w:val="3"/>
        <w:rPr>
          <w:rFonts w:ascii="宋体" w:eastAsia="宋体" w:hAnsi="宋体" w:cs="宋体"/>
          <w:b/>
          <w:bCs/>
          <w:kern w:val="0"/>
          <w:sz w:val="24"/>
          <w:szCs w:val="24"/>
          <w14:ligatures w14:val="none"/>
        </w:rPr>
      </w:pPr>
      <w:r w:rsidRPr="00617C60">
        <w:rPr>
          <w:rFonts w:ascii="宋体" w:eastAsia="宋体" w:hAnsi="宋体" w:cs="宋体"/>
          <w:b/>
          <w:bCs/>
          <w:kern w:val="0"/>
          <w:sz w:val="24"/>
          <w:szCs w:val="24"/>
          <w14:ligatures w14:val="none"/>
        </w:rPr>
        <w:t>2.4.3.1 msg内容</w:t>
      </w:r>
    </w:p>
    <w:p w14:paraId="6F94AC06"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当触发插件时,所传入的信息远远不止你发送的内容.</w:t>
      </w:r>
    </w:p>
    <w:p w14:paraId="3598514D"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这是一个读取传入内容的插件:</w:t>
      </w:r>
    </w:p>
    <w:p w14:paraId="2F73B8D6"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[[lua]]</w:t>
      </w:r>
    </w:p>
    <w:p w14:paraId="0586B69F"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 xml:space="preserve">    version=1</w:t>
      </w:r>
    </w:p>
    <w:p w14:paraId="1C18B32D"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 xml:space="preserve">    name="luamsg"</w:t>
      </w:r>
    </w:p>
    <w:p w14:paraId="7A9E8EC6"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 xml:space="preserve">    help="luamsg"</w:t>
      </w:r>
    </w:p>
    <w:p w14:paraId="2FD8426F"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 xml:space="preserve">    lua="""</w:t>
      </w:r>
    </w:p>
    <w:p w14:paraId="16796395"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 xml:space="preserve">        commands = {}</w:t>
      </w:r>
    </w:p>
    <w:p w14:paraId="49EE1B01"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 xml:space="preserve">        local sdk = ZhaoDiceSDK</w:t>
      </w:r>
    </w:p>
    <w:p w14:paraId="4E8EC0F7"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 xml:space="preserve">        function luamsg(msg)</w:t>
      </w:r>
    </w:p>
    <w:p w14:paraId="558DA822"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 xml:space="preserve">            i = json.encode(msg)</w:t>
      </w:r>
    </w:p>
    <w:p w14:paraId="3678097A"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 xml:space="preserve">            j = i.."#{SPLIT}msg获取结束"</w:t>
      </w:r>
    </w:p>
    <w:p w14:paraId="36106117"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 xml:space="preserve">            return j</w:t>
      </w:r>
    </w:p>
    <w:p w14:paraId="2D698C0B"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 xml:space="preserve">        end</w:t>
      </w:r>
    </w:p>
    <w:p w14:paraId="452E4FEC"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 xml:space="preserve">        commands["text"] = "luamsg"</w:t>
      </w:r>
    </w:p>
    <w:p w14:paraId="1CBCE6FB"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 xml:space="preserve">    """</w:t>
      </w:r>
    </w:p>
    <w:p w14:paraId="15F5E149"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lastRenderedPageBreak/>
        <w:t>#要注意的是,msg仅作为形参存在,变量名取决于function时填入的参数名,因此</w:t>
      </w:r>
    </w:p>
    <w:p w14:paraId="14D0668B"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 xml:space="preserve">        function luamsg(a)</w:t>
      </w:r>
    </w:p>
    <w:p w14:paraId="19FA9EBE"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 xml:space="preserve">            i = json.encode(a)</w:t>
      </w:r>
    </w:p>
    <w:p w14:paraId="3EA89400"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 xml:space="preserve">            j = i.."#{SPLIT}msg获取结束"</w:t>
      </w:r>
    </w:p>
    <w:p w14:paraId="64428795"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 xml:space="preserve">            return j</w:t>
      </w:r>
    </w:p>
    <w:p w14:paraId="6758592F"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 xml:space="preserve">        end</w:t>
      </w:r>
    </w:p>
    <w:p w14:paraId="43625C28"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#这样也是可以正常运行的</w:t>
      </w:r>
    </w:p>
    <w:p w14:paraId="2F763C94"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使用此插件可以获取msg内容,即:</w:t>
      </w:r>
    </w:p>
    <w:p w14:paraId="65FECFA2"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//发送:.text Hello World可得</w:t>
      </w:r>
    </w:p>
    <w:p w14:paraId="7B7059D5"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w:t>
      </w:r>
    </w:p>
    <w:p w14:paraId="2033345F"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 xml:space="preserve">    "fromNick":"此处是触发者昵称",</w:t>
      </w:r>
    </w:p>
    <w:p w14:paraId="676CDAE1"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 xml:space="preserve">    "fromGroup":"此处是触发群号",</w:t>
      </w:r>
    </w:p>
    <w:p w14:paraId="5615D6AF"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 xml:space="preserve">    "isGroup":true,</w:t>
      </w:r>
    </w:p>
    <w:p w14:paraId="1ED9D576"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 xml:space="preserve">    "regexStructure":{</w:t>
      </w:r>
    </w:p>
    <w:p w14:paraId="25DEDA33"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 xml:space="preserve">        "middle":"Hello World"</w:t>
      </w:r>
    </w:p>
    <w:p w14:paraId="71659132"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 xml:space="preserve">    },</w:t>
      </w:r>
    </w:p>
    <w:p w14:paraId="60800D9E"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 xml:space="preserve">    "isEmpty":false,</w:t>
      </w:r>
    </w:p>
    <w:p w14:paraId="2B975A50"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 xml:space="preserve">    "fromQQ":"此处是触发者QQ",</w:t>
      </w:r>
    </w:p>
    <w:p w14:paraId="687088D3"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 xml:space="preserve">    "fromGroupNick":"此处是触发者群昵称",</w:t>
      </w:r>
    </w:p>
    <w:p w14:paraId="403DF7B8"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 xml:space="preserve">    "fromMsg":".text Hello World",</w:t>
      </w:r>
    </w:p>
    <w:p w14:paraId="24552B5B"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 xml:space="preserve">    "fromParams":"Hello World"</w:t>
      </w:r>
    </w:p>
    <w:p w14:paraId="726D0FE8"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w:t>
      </w:r>
    </w:p>
    <w:p w14:paraId="5D082CEB"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以上内容全都可以由Lua插件调用.</w:t>
      </w:r>
    </w:p>
    <w:p w14:paraId="1DB0141B"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练习2.4.3.1：看看私聊的msg内容，与上面给出的有何异同。</w:t>
      </w:r>
    </w:p>
    <w:p w14:paraId="07001665" w14:textId="77777777" w:rsidR="00617C60" w:rsidRPr="00617C60" w:rsidRDefault="00617C60" w:rsidP="00617C60">
      <w:pPr>
        <w:widowControl/>
        <w:spacing w:before="100" w:beforeAutospacing="1" w:after="100" w:afterAutospacing="1"/>
        <w:jc w:val="left"/>
        <w:outlineLvl w:val="3"/>
        <w:rPr>
          <w:rFonts w:ascii="宋体" w:eastAsia="宋体" w:hAnsi="宋体" w:cs="宋体"/>
          <w:b/>
          <w:bCs/>
          <w:kern w:val="0"/>
          <w:sz w:val="24"/>
          <w:szCs w:val="24"/>
          <w14:ligatures w14:val="none"/>
        </w:rPr>
      </w:pPr>
      <w:r w:rsidRPr="00617C60">
        <w:rPr>
          <w:rFonts w:ascii="宋体" w:eastAsia="宋体" w:hAnsi="宋体" w:cs="宋体"/>
          <w:b/>
          <w:bCs/>
          <w:kern w:val="0"/>
          <w:sz w:val="24"/>
          <w:szCs w:val="24"/>
          <w14:ligatures w14:val="none"/>
        </w:rPr>
        <w:t>2.4.3.2 commands</w:t>
      </w:r>
    </w:p>
    <w:p w14:paraId="2967D837"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commands["指令"]="函数名"</w:t>
      </w:r>
    </w:p>
    <w:p w14:paraId="0FDE8050"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这行代码意为定义一个指令“.指令 参数”，该指令会执行名为“函数名”的函数。</w:t>
      </w:r>
    </w:p>
    <w:p w14:paraId="65ED37BB"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例如：</w:t>
      </w:r>
    </w:p>
    <w:p w14:paraId="587FE363"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function hear(msg)</w:t>
      </w:r>
    </w:p>
    <w:p w14:paraId="3D4340BB"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 xml:space="preserve">    return "QQ:" .. msg.fromQQ</w:t>
      </w:r>
    </w:p>
    <w:p w14:paraId="581711C3"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end</w:t>
      </w:r>
    </w:p>
    <w:p w14:paraId="081138CA"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commands["test"]="hear"</w:t>
      </w:r>
    </w:p>
    <w:p w14:paraId="17BC53C9"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这段代码会新建一个“.test”指令，并且返回“QQ：&lt;发送者QQ&gt;”的消息。</w:t>
      </w:r>
    </w:p>
    <w:p w14:paraId="2EE6F48D"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lastRenderedPageBreak/>
        <w:t>commands可以覆盖赵骰原有指令的输出，但如果commands定义的函数没有输出，则原有指令会照常执行。</w:t>
      </w:r>
    </w:p>
    <w:p w14:paraId="6D409757"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部分指令，如“.bot on/off”和“.reply on/off”指令，不能被覆盖。</w:t>
      </w:r>
    </w:p>
    <w:p w14:paraId="61FAE7CE"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练习2.4.3.2：写一个“.try”指令，它能返回触发关键词的群号。</w:t>
      </w:r>
    </w:p>
    <w:p w14:paraId="719BA5C5" w14:textId="77777777" w:rsidR="00617C60" w:rsidRPr="00617C60" w:rsidRDefault="00617C60" w:rsidP="00617C60">
      <w:pPr>
        <w:widowControl/>
        <w:spacing w:before="100" w:beforeAutospacing="1" w:after="100" w:afterAutospacing="1"/>
        <w:jc w:val="left"/>
        <w:outlineLvl w:val="3"/>
        <w:rPr>
          <w:rFonts w:ascii="宋体" w:eastAsia="宋体" w:hAnsi="宋体" w:cs="宋体"/>
          <w:b/>
          <w:bCs/>
          <w:kern w:val="0"/>
          <w:sz w:val="24"/>
          <w:szCs w:val="24"/>
          <w14:ligatures w14:val="none"/>
        </w:rPr>
      </w:pPr>
      <w:r w:rsidRPr="00617C60">
        <w:rPr>
          <w:rFonts w:ascii="宋体" w:eastAsia="宋体" w:hAnsi="宋体" w:cs="宋体"/>
          <w:b/>
          <w:bCs/>
          <w:kern w:val="0"/>
          <w:sz w:val="24"/>
          <w:szCs w:val="24"/>
          <w14:ligatures w14:val="none"/>
        </w:rPr>
        <w:t>2.4.3.3 msg_order</w:t>
      </w:r>
    </w:p>
    <w:p w14:paraId="7B3371E5"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msg_order["关键词"]="函数名"</w:t>
      </w:r>
    </w:p>
    <w:p w14:paraId="7FA55DCA"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这行代码意为捕获以关键词开头的消息，相当于keywordRegexp="^(关键词[\s\S]*)"，该指令会执行对应的函数。</w:t>
      </w:r>
    </w:p>
    <w:p w14:paraId="060C1B7A"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例如：</w:t>
      </w:r>
    </w:p>
    <w:p w14:paraId="1986CBFF"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function name(msg)</w:t>
      </w:r>
    </w:p>
    <w:p w14:paraId="634CC3B6"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 xml:space="preserve">    return "You are " .. msg.fromGroupNick</w:t>
      </w:r>
    </w:p>
    <w:p w14:paraId="12FD014D"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end</w:t>
      </w:r>
    </w:p>
    <w:p w14:paraId="0F2794D5"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msg_order["me"]="name"</w:t>
      </w:r>
    </w:p>
    <w:p w14:paraId="7C856925"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这段代码会匹配以“me”开头的消息（无需指令前缀），并回复“You are &lt;发送者群昵称&gt;”的消息。</w:t>
      </w:r>
    </w:p>
    <w:p w14:paraId="251FB25E"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练习2.4.3.3：仍然是me，让骰子回复“&lt;发送者群昵称&gt;发送了：&lt;消息全文&gt;”</w:t>
      </w:r>
    </w:p>
    <w:p w14:paraId="4C0A98CA" w14:textId="77777777" w:rsidR="00617C60" w:rsidRPr="00617C60" w:rsidRDefault="00617C60" w:rsidP="00617C60">
      <w:pPr>
        <w:widowControl/>
        <w:spacing w:before="100" w:beforeAutospacing="1" w:after="100" w:afterAutospacing="1"/>
        <w:jc w:val="left"/>
        <w:outlineLvl w:val="3"/>
        <w:rPr>
          <w:rFonts w:ascii="宋体" w:eastAsia="宋体" w:hAnsi="宋体" w:cs="宋体"/>
          <w:b/>
          <w:bCs/>
          <w:kern w:val="0"/>
          <w:sz w:val="24"/>
          <w:szCs w:val="24"/>
          <w14:ligatures w14:val="none"/>
        </w:rPr>
      </w:pPr>
      <w:r w:rsidRPr="00617C60">
        <w:rPr>
          <w:rFonts w:ascii="宋体" w:eastAsia="宋体" w:hAnsi="宋体" w:cs="宋体"/>
          <w:b/>
          <w:bCs/>
          <w:kern w:val="0"/>
          <w:sz w:val="24"/>
          <w:szCs w:val="24"/>
          <w14:ligatures w14:val="none"/>
        </w:rPr>
        <w:t>2.4.3.4 replaces</w:t>
      </w:r>
    </w:p>
    <w:p w14:paraId="4D9452A7"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replace["指令"]="函数名"</w:t>
      </w:r>
    </w:p>
    <w:p w14:paraId="4E339F44"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这行代码意为定义一个“.指令 参数”的指令，执行对应的函数，并将指令重定向至函数执行结果再次匹配指令，若为无效指令，则停止执行。</w:t>
      </w:r>
    </w:p>
    <w:p w14:paraId="2D71E24C"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例如：</w:t>
      </w:r>
    </w:p>
    <w:p w14:paraId="05035B59"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function pointer(msg)</w:t>
      </w:r>
    </w:p>
    <w:p w14:paraId="6CD421B9"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 xml:space="preserve">    return "rd" .. msg.fromParams</w:t>
      </w:r>
    </w:p>
    <w:p w14:paraId="211E9F7C"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end</w:t>
      </w:r>
    </w:p>
    <w:p w14:paraId="2ED91377"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replaces["roll"]="pointer"</w:t>
      </w:r>
    </w:p>
    <w:p w14:paraId="58CC97A4"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这段代码会新建一个“.roll”指令，并将其重定向至“rdxx”。通俗地讲，你发送指令“.roll 20”相当于你发送指令“.rd20”。</w:t>
      </w:r>
    </w:p>
    <w:p w14:paraId="3BE25F7F"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与commands相同，replaces可能覆盖赵骰原有指令。</w:t>
      </w:r>
    </w:p>
    <w:p w14:paraId="76765AB5"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练习2.4.3.3：写一个指令“.crazy”，重定向为san check 1d10/1d100.</w:t>
      </w:r>
    </w:p>
    <w:p w14:paraId="3582CE36" w14:textId="77777777" w:rsidR="00617C60" w:rsidRPr="00617C60" w:rsidRDefault="00617C60" w:rsidP="00617C60">
      <w:pPr>
        <w:widowControl/>
        <w:spacing w:before="100" w:beforeAutospacing="1" w:after="100" w:afterAutospacing="1"/>
        <w:jc w:val="left"/>
        <w:outlineLvl w:val="3"/>
        <w:rPr>
          <w:rFonts w:ascii="宋体" w:eastAsia="宋体" w:hAnsi="宋体" w:cs="宋体"/>
          <w:b/>
          <w:bCs/>
          <w:kern w:val="0"/>
          <w:sz w:val="24"/>
          <w:szCs w:val="24"/>
          <w14:ligatures w14:val="none"/>
        </w:rPr>
      </w:pPr>
      <w:r w:rsidRPr="00617C60">
        <w:rPr>
          <w:rFonts w:ascii="宋体" w:eastAsia="宋体" w:hAnsi="宋体" w:cs="宋体"/>
          <w:b/>
          <w:bCs/>
          <w:kern w:val="0"/>
          <w:sz w:val="24"/>
          <w:szCs w:val="24"/>
          <w14:ligatures w14:val="none"/>
        </w:rPr>
        <w:lastRenderedPageBreak/>
        <w:t>2.4.3.5 优先级</w:t>
      </w:r>
    </w:p>
    <w:p w14:paraId="762DBC37"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当Lua插件中同时存在多个指令定义时，便难免讨论它们的优先级与执行顺序。</w:t>
      </w:r>
    </w:p>
    <w:p w14:paraId="539A7893"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经过实践，三类指令定义的顺序如下：消息接收后，优先尝试匹配replace重定向指令。若有匹配，进行重定向完毕后再尝试匹配commands指令，有匹配则执行指令，无匹配则无反应。</w:t>
      </w:r>
    </w:p>
    <w:p w14:paraId="68107D23"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若没有匹配replace指令，则尝试匹配commands指令。有匹配则执行指令，无匹配则尝试匹配msg_order关键词。有匹配则执行，无匹配则无反应。</w:t>
      </w:r>
    </w:p>
    <w:p w14:paraId="5B9D8A78" w14:textId="56FE4CE5"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noProof/>
          <w:kern w:val="0"/>
          <w:sz w:val="24"/>
          <w:szCs w:val="24"/>
          <w14:ligatures w14:val="none"/>
        </w:rPr>
        <w:drawing>
          <wp:inline distT="0" distB="0" distL="0" distR="0" wp14:anchorId="516D9B51" wp14:editId="2CABD45A">
            <wp:extent cx="5274310" cy="1932940"/>
            <wp:effectExtent l="0" t="0" r="0" b="0"/>
            <wp:docPr id="62754033" name="图片 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40">
                      <a:extLst>
                        <a:ext uri="{28A0092B-C50C-407E-A947-70E740481C1C}">
                          <a14:useLocalDpi xmlns:a14="http://schemas.microsoft.com/office/drawing/2010/main" val="0"/>
                        </a:ext>
                      </a:extLst>
                    </a:blip>
                    <a:srcRect/>
                    <a:stretch>
                      <a:fillRect/>
                    </a:stretch>
                  </pic:blipFill>
                  <pic:spPr bwMode="auto">
                    <a:xfrm>
                      <a:off x="0" y="0"/>
                      <a:ext cx="5274310" cy="1932940"/>
                    </a:xfrm>
                    <a:prstGeom prst="rect">
                      <a:avLst/>
                    </a:prstGeom>
                    <a:noFill/>
                    <a:ln>
                      <a:noFill/>
                    </a:ln>
                  </pic:spPr>
                </pic:pic>
              </a:graphicData>
            </a:graphic>
          </wp:inline>
        </w:drawing>
      </w:r>
    </w:p>
    <w:p w14:paraId="45D606DE" w14:textId="77777777" w:rsidR="00617C60" w:rsidRPr="00617C60" w:rsidRDefault="00617C60" w:rsidP="00617C60">
      <w:pPr>
        <w:widowControl/>
        <w:spacing w:before="100" w:beforeAutospacing="1" w:after="100" w:afterAutospacing="1"/>
        <w:jc w:val="left"/>
        <w:outlineLvl w:val="0"/>
        <w:rPr>
          <w:rFonts w:ascii="宋体" w:eastAsia="宋体" w:hAnsi="宋体" w:cs="宋体"/>
          <w:b/>
          <w:bCs/>
          <w:kern w:val="36"/>
          <w:sz w:val="48"/>
          <w:szCs w:val="48"/>
          <w14:ligatures w14:val="none"/>
        </w:rPr>
      </w:pPr>
      <w:r w:rsidRPr="00617C60">
        <w:rPr>
          <w:rFonts w:ascii="宋体" w:eastAsia="宋体" w:hAnsi="宋体" w:cs="宋体"/>
          <w:b/>
          <w:bCs/>
          <w:kern w:val="36"/>
          <w:sz w:val="48"/>
          <w:szCs w:val="48"/>
          <w14:ligatures w14:val="none"/>
        </w:rPr>
        <w:t>3 . 基 本 代 码</w:t>
      </w:r>
    </w:p>
    <w:p w14:paraId="3ED2545B"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NAO</w:t>
      </w:r>
    </w:p>
    <w:p w14:paraId="25FAFB81"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b/>
          <w:bCs/>
          <w:i/>
          <w:iCs/>
          <w:kern w:val="0"/>
          <w:sz w:val="24"/>
          <w:szCs w:val="24"/>
          <w14:ligatures w14:val="none"/>
        </w:rPr>
        <w:t>建议：使用"准备工作"中的插件代码跟进实践以便于更好地记忆、理解、掌握。</w:t>
      </w:r>
    </w:p>
    <w:p w14:paraId="288F528A" w14:textId="77777777" w:rsidR="00617C60" w:rsidRPr="00617C60" w:rsidRDefault="00617C60" w:rsidP="00617C60">
      <w:pPr>
        <w:widowControl/>
        <w:spacing w:before="100" w:beforeAutospacing="1" w:after="100" w:afterAutospacing="1"/>
        <w:jc w:val="left"/>
        <w:outlineLvl w:val="1"/>
        <w:rPr>
          <w:rFonts w:ascii="宋体" w:eastAsia="宋体" w:hAnsi="宋体" w:cs="宋体"/>
          <w:b/>
          <w:bCs/>
          <w:kern w:val="0"/>
          <w:sz w:val="36"/>
          <w:szCs w:val="36"/>
          <w14:ligatures w14:val="none"/>
        </w:rPr>
      </w:pPr>
      <w:r w:rsidRPr="00617C60">
        <w:rPr>
          <w:rFonts w:ascii="宋体" w:eastAsia="宋体" w:hAnsi="宋体" w:cs="宋体"/>
          <w:b/>
          <w:bCs/>
          <w:kern w:val="0"/>
          <w:sz w:val="36"/>
          <w:szCs w:val="36"/>
          <w14:ligatures w14:val="none"/>
        </w:rPr>
        <w:t>3.1 【一天】</w:t>
      </w:r>
    </w:p>
    <w:p w14:paraId="1D5E4756"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参数及格式：无。</w:t>
      </w:r>
    </w:p>
    <w:p w14:paraId="44E3617E"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返回86400，即一天的秒数</w:t>
      </w:r>
    </w:p>
    <w:p w14:paraId="622001E7"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输入=【一天】</w:t>
      </w:r>
    </w:p>
    <w:p w14:paraId="00F5E0AD"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输出=86400</w:t>
      </w:r>
    </w:p>
    <w:p w14:paraId="73B8F395"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一点补充：关于测试插件的使用——向你的骰子发送“&amp;【一天】”</w:t>
      </w:r>
    </w:p>
    <w:p w14:paraId="196597D0"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//向骰子发送消息</w:t>
      </w:r>
    </w:p>
    <w:p w14:paraId="697DCF2A"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&amp;【一天】               //输入=【一天】</w:t>
      </w:r>
    </w:p>
    <w:p w14:paraId="1A817ED6"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p>
    <w:p w14:paraId="74EBA5E4"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//骰子回复消息</w:t>
      </w:r>
    </w:p>
    <w:p w14:paraId="0F4806FB"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86400</w:t>
      </w:r>
    </w:p>
    <w:p w14:paraId="59407511"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lastRenderedPageBreak/>
        <w:t>&amp;运行已完成。            //输出=86400</w:t>
      </w:r>
    </w:p>
    <w:p w14:paraId="18D7FB9F" w14:textId="77777777" w:rsidR="00617C60" w:rsidRPr="00617C60" w:rsidRDefault="00617C60" w:rsidP="00617C60">
      <w:pPr>
        <w:widowControl/>
        <w:spacing w:before="100" w:beforeAutospacing="1" w:after="100" w:afterAutospacing="1"/>
        <w:jc w:val="left"/>
        <w:outlineLvl w:val="1"/>
        <w:rPr>
          <w:rFonts w:ascii="宋体" w:eastAsia="宋体" w:hAnsi="宋体" w:cs="宋体"/>
          <w:b/>
          <w:bCs/>
          <w:kern w:val="0"/>
          <w:sz w:val="36"/>
          <w:szCs w:val="36"/>
          <w14:ligatures w14:val="none"/>
        </w:rPr>
      </w:pPr>
      <w:r w:rsidRPr="00617C60">
        <w:rPr>
          <w:rFonts w:ascii="宋体" w:eastAsia="宋体" w:hAnsi="宋体" w:cs="宋体"/>
          <w:b/>
          <w:bCs/>
          <w:kern w:val="0"/>
          <w:sz w:val="36"/>
          <w:szCs w:val="36"/>
          <w14:ligatures w14:val="none"/>
        </w:rPr>
        <w:t>3.2 【块】</w:t>
      </w:r>
    </w:p>
    <w:p w14:paraId="30DCD290"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参数及格式：无。</w:t>
      </w:r>
    </w:p>
    <w:p w14:paraId="2286A2F3"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空值。【块】并不是null,而是一个空字符串""。 因为回雪不允许空参数，所以需要为空的地方都应填入【块】。</w:t>
      </w:r>
    </w:p>
    <w:p w14:paraId="22260671"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输入=【块】</w:t>
      </w:r>
    </w:p>
    <w:p w14:paraId="27D1DF70"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//没有输出 既然是空字符串，那必然是什么输出都没有的。</w:t>
      </w:r>
    </w:p>
    <w:p w14:paraId="3975A2FB"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输出=</w:t>
      </w:r>
    </w:p>
    <w:p w14:paraId="70FA421C"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p>
    <w:p w14:paraId="4BC71E96"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//如果你在【块】里写了东西，那这个【块】便会形同虚设。</w:t>
      </w:r>
    </w:p>
    <w:p w14:paraId="30ED486B"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p>
    <w:p w14:paraId="1A00083D"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输入=【块阿巴阿巴】</w:t>
      </w:r>
    </w:p>
    <w:p w14:paraId="0E48DE0F"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p>
    <w:p w14:paraId="1C7BAD62"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输出=阿巴阿巴</w:t>
      </w:r>
    </w:p>
    <w:p w14:paraId="4FB74A77" w14:textId="77777777" w:rsidR="00617C60" w:rsidRPr="00617C60" w:rsidRDefault="00617C60" w:rsidP="00617C60">
      <w:pPr>
        <w:widowControl/>
        <w:spacing w:before="100" w:beforeAutospacing="1" w:after="100" w:afterAutospacing="1"/>
        <w:jc w:val="left"/>
        <w:outlineLvl w:val="1"/>
        <w:rPr>
          <w:rFonts w:ascii="宋体" w:eastAsia="宋体" w:hAnsi="宋体" w:cs="宋体"/>
          <w:b/>
          <w:bCs/>
          <w:kern w:val="0"/>
          <w:sz w:val="36"/>
          <w:szCs w:val="36"/>
          <w14:ligatures w14:val="none"/>
        </w:rPr>
      </w:pPr>
      <w:r w:rsidRPr="00617C60">
        <w:rPr>
          <w:rFonts w:ascii="宋体" w:eastAsia="宋体" w:hAnsi="宋体" w:cs="宋体"/>
          <w:b/>
          <w:bCs/>
          <w:kern w:val="0"/>
          <w:sz w:val="36"/>
          <w:szCs w:val="36"/>
          <w14:ligatures w14:val="none"/>
        </w:rPr>
        <w:t>3.3 【计算】</w:t>
      </w:r>
    </w:p>
    <w:p w14:paraId="45B0841B"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参数及格式：含有加减乘除及括号的运算式。</w:t>
      </w:r>
    </w:p>
    <w:p w14:paraId="1FC8E796"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计算内部内容的结果并输出。</w:t>
      </w:r>
    </w:p>
    <w:p w14:paraId="79692EEB"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输入=【计算 500+20】</w:t>
      </w:r>
    </w:p>
    <w:p w14:paraId="5339EDDF"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输出=520</w:t>
      </w:r>
    </w:p>
    <w:p w14:paraId="706771A1"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//如果你输入了一串并不符合要求的字符。【计算】则会从这串字符中挑出符合条件的、最接近字符串末尾的、最长的（三个条件的优先级从高到低排列。）字符串作为计算式。</w:t>
      </w:r>
    </w:p>
    <w:p w14:paraId="4B7F23BA"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输入=【计算 a12+24b3*3c】</w:t>
      </w:r>
    </w:p>
    <w:p w14:paraId="678A6252"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输出=9</w:t>
      </w:r>
    </w:p>
    <w:p w14:paraId="42EAD621"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//【计算】是少有的输出结果为数字而非字符串的代码块。因此，【计算】可以用于将较大的数字转化为科学计数法</w:t>
      </w:r>
    </w:p>
    <w:p w14:paraId="462590DF" w14:textId="77777777" w:rsidR="00617C60" w:rsidRPr="00617C60" w:rsidRDefault="00617C60" w:rsidP="00617C60">
      <w:pPr>
        <w:widowControl/>
        <w:spacing w:before="100" w:beforeAutospacing="1" w:after="100" w:afterAutospacing="1"/>
        <w:jc w:val="left"/>
        <w:outlineLvl w:val="1"/>
        <w:rPr>
          <w:rFonts w:ascii="宋体" w:eastAsia="宋体" w:hAnsi="宋体" w:cs="宋体"/>
          <w:b/>
          <w:bCs/>
          <w:kern w:val="0"/>
          <w:sz w:val="36"/>
          <w:szCs w:val="36"/>
          <w14:ligatures w14:val="none"/>
        </w:rPr>
      </w:pPr>
      <w:r w:rsidRPr="00617C60">
        <w:rPr>
          <w:rFonts w:ascii="宋体" w:eastAsia="宋体" w:hAnsi="宋体" w:cs="宋体"/>
          <w:b/>
          <w:bCs/>
          <w:kern w:val="0"/>
          <w:sz w:val="36"/>
          <w:szCs w:val="36"/>
          <w14:ligatures w14:val="none"/>
        </w:rPr>
        <w:t>3.4 【变量】</w:t>
      </w:r>
    </w:p>
    <w:p w14:paraId="2A338F88"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参数及格式：【变量 变量名】。</w:t>
      </w:r>
    </w:p>
    <w:p w14:paraId="17162A0D"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输出对应变量的内容，如果不存在此变量则不输出。此时变量内容等于【块】</w:t>
      </w:r>
    </w:p>
    <w:p w14:paraId="4857FFCD"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输入=【变量 A】</w:t>
      </w:r>
    </w:p>
    <w:p w14:paraId="72FD3575"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lastRenderedPageBreak/>
        <w:t>输出=        //没有输出。</w:t>
      </w:r>
    </w:p>
    <w:p w14:paraId="76F8CF79"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p>
    <w:p w14:paraId="423C4C78"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输入=【赋值变量 A,欢迎使用赵赵类铃心】【变量 A】</w:t>
      </w:r>
    </w:p>
    <w:p w14:paraId="1E4E66A5"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输出=欢迎使用赵赵类铃心</w:t>
      </w:r>
    </w:p>
    <w:p w14:paraId="40C4939F" w14:textId="77777777" w:rsidR="00617C60" w:rsidRPr="00617C60" w:rsidRDefault="00617C60" w:rsidP="00617C60">
      <w:pPr>
        <w:widowControl/>
        <w:spacing w:before="100" w:beforeAutospacing="1" w:after="100" w:afterAutospacing="1"/>
        <w:jc w:val="left"/>
        <w:outlineLvl w:val="1"/>
        <w:rPr>
          <w:rFonts w:ascii="宋体" w:eastAsia="宋体" w:hAnsi="宋体" w:cs="宋体"/>
          <w:b/>
          <w:bCs/>
          <w:kern w:val="0"/>
          <w:sz w:val="36"/>
          <w:szCs w:val="36"/>
          <w14:ligatures w14:val="none"/>
        </w:rPr>
      </w:pPr>
      <w:r w:rsidRPr="00617C60">
        <w:rPr>
          <w:rFonts w:ascii="宋体" w:eastAsia="宋体" w:hAnsi="宋体" w:cs="宋体"/>
          <w:b/>
          <w:bCs/>
          <w:kern w:val="0"/>
          <w:sz w:val="36"/>
          <w:szCs w:val="36"/>
          <w14:ligatures w14:val="none"/>
        </w:rPr>
        <w:t>3.5 【赋值变量】</w:t>
      </w:r>
    </w:p>
    <w:p w14:paraId="505FFFC5"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参数及格式：【赋值变量 变量名,内容】。</w:t>
      </w:r>
    </w:p>
    <w:p w14:paraId="0DE40D93"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赋值一个变量进行使用。任何变量在被赋值前都是空值，即【块】。同样地，也可以通过将变量赋值为【块】来将之清除。注意回雪自定义中的","为英文符号，下同</w:t>
      </w:r>
    </w:p>
    <w:p w14:paraId="00E96E30"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输入=【赋值变量 A,绑架赵赵】【变量A】</w:t>
      </w:r>
    </w:p>
    <w:p w14:paraId="1634DA3E"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输出=绑架赵赵</w:t>
      </w:r>
    </w:p>
    <w:p w14:paraId="04A535D9" w14:textId="77777777" w:rsidR="00617C60" w:rsidRPr="00617C60" w:rsidRDefault="00617C60" w:rsidP="00617C60">
      <w:pPr>
        <w:widowControl/>
        <w:spacing w:before="100" w:beforeAutospacing="1" w:after="100" w:afterAutospacing="1"/>
        <w:jc w:val="left"/>
        <w:outlineLvl w:val="1"/>
        <w:rPr>
          <w:rFonts w:ascii="宋体" w:eastAsia="宋体" w:hAnsi="宋体" w:cs="宋体"/>
          <w:b/>
          <w:bCs/>
          <w:kern w:val="0"/>
          <w:sz w:val="36"/>
          <w:szCs w:val="36"/>
          <w14:ligatures w14:val="none"/>
        </w:rPr>
      </w:pPr>
      <w:r w:rsidRPr="00617C60">
        <w:rPr>
          <w:rFonts w:ascii="宋体" w:eastAsia="宋体" w:hAnsi="宋体" w:cs="宋体"/>
          <w:b/>
          <w:bCs/>
          <w:kern w:val="0"/>
          <w:sz w:val="36"/>
          <w:szCs w:val="36"/>
          <w14:ligatures w14:val="none"/>
        </w:rPr>
        <w:t>3.6 【常量】</w:t>
      </w:r>
    </w:p>
    <w:p w14:paraId="510F8316"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参数及格式：【常量 常量名】</w:t>
      </w:r>
    </w:p>
    <w:p w14:paraId="5B24BC7E"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调用对应的[[define]]内容块的内容。</w:t>
      </w:r>
    </w:p>
    <w:p w14:paraId="2B6019AC"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输入=【常量 def】</w:t>
      </w:r>
    </w:p>
    <w:p w14:paraId="20C5A48B"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输出=HELLO WORLD</w:t>
      </w:r>
    </w:p>
    <w:p w14:paraId="59461FCB"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常量和变量可以同名，不会发生冲突。</w:t>
      </w:r>
    </w:p>
    <w:p w14:paraId="723E8A88" w14:textId="77777777" w:rsidR="00617C60" w:rsidRPr="00617C60" w:rsidRDefault="00617C60" w:rsidP="00617C60">
      <w:pPr>
        <w:widowControl/>
        <w:spacing w:before="100" w:beforeAutospacing="1" w:after="100" w:afterAutospacing="1"/>
        <w:jc w:val="left"/>
        <w:outlineLvl w:val="1"/>
        <w:rPr>
          <w:rFonts w:ascii="宋体" w:eastAsia="宋体" w:hAnsi="宋体" w:cs="宋体"/>
          <w:b/>
          <w:bCs/>
          <w:kern w:val="0"/>
          <w:sz w:val="36"/>
          <w:szCs w:val="36"/>
          <w14:ligatures w14:val="none"/>
        </w:rPr>
      </w:pPr>
      <w:r w:rsidRPr="00617C60">
        <w:rPr>
          <w:rFonts w:ascii="宋体" w:eastAsia="宋体" w:hAnsi="宋体" w:cs="宋体"/>
          <w:b/>
          <w:bCs/>
          <w:kern w:val="0"/>
          <w:sz w:val="36"/>
          <w:szCs w:val="36"/>
          <w14:ligatures w14:val="none"/>
        </w:rPr>
        <w:t>3.7 【换行】</w:t>
      </w:r>
    </w:p>
    <w:p w14:paraId="645570CD"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参数及格式：无。</w:t>
      </w:r>
    </w:p>
    <w:p w14:paraId="3CD549CE"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字面意思，相当于回车</w:t>
      </w:r>
    </w:p>
    <w:p w14:paraId="5D7D3BCD"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输入=欢迎【换行】绑架【换行】赵赵</w:t>
      </w:r>
    </w:p>
    <w:p w14:paraId="286C0AC1"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p>
    <w:p w14:paraId="53E55B70"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输出=欢迎</w:t>
      </w:r>
    </w:p>
    <w:p w14:paraId="20F1C2E9"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绑架</w:t>
      </w:r>
    </w:p>
    <w:p w14:paraId="75CF3BB5"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赵赵</w:t>
      </w:r>
    </w:p>
    <w:p w14:paraId="2A329181" w14:textId="77777777" w:rsidR="00617C60" w:rsidRPr="00617C60" w:rsidRDefault="00617C60" w:rsidP="00617C60">
      <w:pPr>
        <w:widowControl/>
        <w:spacing w:before="100" w:beforeAutospacing="1" w:after="100" w:afterAutospacing="1"/>
        <w:jc w:val="left"/>
        <w:outlineLvl w:val="1"/>
        <w:rPr>
          <w:rFonts w:ascii="宋体" w:eastAsia="宋体" w:hAnsi="宋体" w:cs="宋体"/>
          <w:b/>
          <w:bCs/>
          <w:kern w:val="0"/>
          <w:sz w:val="36"/>
          <w:szCs w:val="36"/>
          <w14:ligatures w14:val="none"/>
        </w:rPr>
      </w:pPr>
      <w:r w:rsidRPr="00617C60">
        <w:rPr>
          <w:rFonts w:ascii="宋体" w:eastAsia="宋体" w:hAnsi="宋体" w:cs="宋体"/>
          <w:b/>
          <w:bCs/>
          <w:kern w:val="0"/>
          <w:sz w:val="36"/>
          <w:szCs w:val="36"/>
          <w14:ligatures w14:val="none"/>
        </w:rPr>
        <w:t>3.8 【随取】</w:t>
      </w:r>
    </w:p>
    <w:p w14:paraId="7104DA5A"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参数及格式：【随取 内容1,内容2,内容3,......】</w:t>
      </w:r>
    </w:p>
    <w:p w14:paraId="62399C63"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lastRenderedPageBreak/>
        <w:t>随机取一个内容。</w:t>
      </w:r>
    </w:p>
    <w:p w14:paraId="57317F2B"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输入=【随取 绑,架,赵,喵,南,乔】</w:t>
      </w:r>
    </w:p>
    <w:p w14:paraId="20E88278"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输出=赵</w:t>
      </w:r>
    </w:p>
    <w:p w14:paraId="12E1F403"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p>
    <w:p w14:paraId="015AD655"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输入=【随取 绑,架,赵,喵,南,乔】</w:t>
      </w:r>
    </w:p>
    <w:p w14:paraId="14DD3A0C"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输出=南</w:t>
      </w:r>
    </w:p>
    <w:p w14:paraId="06089690"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p>
    <w:p w14:paraId="1284B3C5"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输入=【随取 绑,架,赵,喵,南,乔】</w:t>
      </w:r>
    </w:p>
    <w:p w14:paraId="07F15729"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输出=乔</w:t>
      </w:r>
    </w:p>
    <w:p w14:paraId="50A97FC5" w14:textId="77777777" w:rsidR="00617C60" w:rsidRPr="00617C60" w:rsidRDefault="00617C60" w:rsidP="00617C60">
      <w:pPr>
        <w:widowControl/>
        <w:spacing w:before="100" w:beforeAutospacing="1" w:after="100" w:afterAutospacing="1"/>
        <w:jc w:val="left"/>
        <w:outlineLvl w:val="1"/>
        <w:rPr>
          <w:rFonts w:ascii="宋体" w:eastAsia="宋体" w:hAnsi="宋体" w:cs="宋体"/>
          <w:b/>
          <w:bCs/>
          <w:kern w:val="0"/>
          <w:sz w:val="36"/>
          <w:szCs w:val="36"/>
          <w14:ligatures w14:val="none"/>
        </w:rPr>
      </w:pPr>
      <w:r w:rsidRPr="00617C60">
        <w:rPr>
          <w:rFonts w:ascii="宋体" w:eastAsia="宋体" w:hAnsi="宋体" w:cs="宋体"/>
          <w:b/>
          <w:bCs/>
          <w:kern w:val="0"/>
          <w:sz w:val="36"/>
          <w:szCs w:val="36"/>
          <w14:ligatures w14:val="none"/>
        </w:rPr>
        <w:t>3.9 【比较】</w:t>
      </w:r>
    </w:p>
    <w:p w14:paraId="11978FC9"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参数及格式：【比较 参数A,参数B,A≥B则执行此内容,A&lt;B则执行此内容】</w:t>
      </w:r>
    </w:p>
    <w:p w14:paraId="7E73BA54"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比较参数A与参数B大小（它们应当都是数字或计算表达式），并根据结果执行相应参数。</w:t>
      </w:r>
    </w:p>
    <w:p w14:paraId="38C01E14"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输入=【比较 2020,2021,赵赵大,evolution！】</w:t>
      </w:r>
    </w:p>
    <w:p w14:paraId="3D4EBEF5"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输出=evolution！</w:t>
      </w:r>
    </w:p>
    <w:p w14:paraId="110080BE"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Ps.在【比较】中，【块】被视为0.</w:t>
      </w:r>
    </w:p>
    <w:p w14:paraId="5B57B44A"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Ps2.如果输入A、B不符要求，参见【计算】。</w:t>
      </w:r>
    </w:p>
    <w:p w14:paraId="4EAC6EB9" w14:textId="77777777" w:rsidR="00617C60" w:rsidRPr="00617C60" w:rsidRDefault="00617C60" w:rsidP="00617C60">
      <w:pPr>
        <w:widowControl/>
        <w:spacing w:before="100" w:beforeAutospacing="1" w:after="100" w:afterAutospacing="1"/>
        <w:jc w:val="left"/>
        <w:outlineLvl w:val="1"/>
        <w:rPr>
          <w:rFonts w:ascii="宋体" w:eastAsia="宋体" w:hAnsi="宋体" w:cs="宋体"/>
          <w:b/>
          <w:bCs/>
          <w:kern w:val="0"/>
          <w:sz w:val="36"/>
          <w:szCs w:val="36"/>
          <w14:ligatures w14:val="none"/>
        </w:rPr>
      </w:pPr>
      <w:r w:rsidRPr="00617C60">
        <w:rPr>
          <w:rFonts w:ascii="宋体" w:eastAsia="宋体" w:hAnsi="宋体" w:cs="宋体"/>
          <w:b/>
          <w:bCs/>
          <w:kern w:val="0"/>
          <w:sz w:val="36"/>
          <w:szCs w:val="36"/>
          <w14:ligatures w14:val="none"/>
        </w:rPr>
        <w:t>3.10【判断】</w:t>
      </w:r>
    </w:p>
    <w:p w14:paraId="48208201"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参数及格式：【判断 参数1,参数2,AB不同则执行此内容,AB相同则执行此内容】</w:t>
      </w:r>
    </w:p>
    <w:p w14:paraId="22282F31"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判断参数1与参数2是否相同，并根据结果执行相应参数。</w:t>
      </w:r>
    </w:p>
    <w:p w14:paraId="7AA72192"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输入=【判断 赵赵,赵赵,just much,best much】</w:t>
      </w:r>
    </w:p>
    <w:p w14:paraId="78BFD5C5"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输出=best much</w:t>
      </w:r>
    </w:p>
    <w:p w14:paraId="7278F0F5"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p>
    <w:p w14:paraId="24C0D3BA"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输入=【判断 南乔,赵赵,just much,best much】</w:t>
      </w:r>
    </w:p>
    <w:p w14:paraId="14874FA1"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输出=just much</w:t>
      </w:r>
    </w:p>
    <w:p w14:paraId="26068ACA" w14:textId="77777777" w:rsidR="00617C60" w:rsidRPr="00617C60" w:rsidRDefault="00617C60" w:rsidP="00617C60">
      <w:pPr>
        <w:widowControl/>
        <w:spacing w:before="100" w:beforeAutospacing="1" w:after="100" w:afterAutospacing="1"/>
        <w:jc w:val="left"/>
        <w:outlineLvl w:val="1"/>
        <w:rPr>
          <w:rFonts w:ascii="宋体" w:eastAsia="宋体" w:hAnsi="宋体" w:cs="宋体"/>
          <w:b/>
          <w:bCs/>
          <w:kern w:val="0"/>
          <w:sz w:val="36"/>
          <w:szCs w:val="36"/>
          <w14:ligatures w14:val="none"/>
        </w:rPr>
      </w:pPr>
      <w:r w:rsidRPr="00617C60">
        <w:rPr>
          <w:rFonts w:ascii="宋体" w:eastAsia="宋体" w:hAnsi="宋体" w:cs="宋体"/>
          <w:b/>
          <w:bCs/>
          <w:kern w:val="0"/>
          <w:sz w:val="36"/>
          <w:szCs w:val="36"/>
          <w14:ligatures w14:val="none"/>
        </w:rPr>
        <w:t>3.11【判空】</w:t>
      </w:r>
    </w:p>
    <w:p w14:paraId="64071CCE"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参数及格式：【判空 参数1,参数2】</w:t>
      </w:r>
    </w:p>
    <w:p w14:paraId="7FE8F83A"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判断参数1是否为空，为空返回参数2。 // 赋值尝试一下吧</w:t>
      </w:r>
    </w:p>
    <w:p w14:paraId="2787D0C4"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lastRenderedPageBreak/>
        <w:t>输入=【判空【变量 A】,变量A为空！】</w:t>
      </w:r>
    </w:p>
    <w:p w14:paraId="2060C73F"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 xml:space="preserve">//若【变量 A】为空则       </w:t>
      </w:r>
    </w:p>
    <w:p w14:paraId="3BC87FC6"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输出=变量A为空！</w:t>
      </w:r>
    </w:p>
    <w:p w14:paraId="15DA9823"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//若【变量 A】不为空则                    </w:t>
      </w:r>
    </w:p>
    <w:p w14:paraId="7E0B3BF2"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输出=xxx            //变量A的值</w:t>
      </w:r>
    </w:p>
    <w:p w14:paraId="1007ACD3" w14:textId="77777777" w:rsidR="00617C60" w:rsidRPr="00617C60" w:rsidRDefault="00617C60" w:rsidP="00617C60">
      <w:pPr>
        <w:widowControl/>
        <w:spacing w:before="100" w:beforeAutospacing="1" w:after="100" w:afterAutospacing="1"/>
        <w:jc w:val="left"/>
        <w:outlineLvl w:val="1"/>
        <w:rPr>
          <w:rFonts w:ascii="宋体" w:eastAsia="宋体" w:hAnsi="宋体" w:cs="宋体"/>
          <w:b/>
          <w:bCs/>
          <w:kern w:val="0"/>
          <w:sz w:val="36"/>
          <w:szCs w:val="36"/>
          <w14:ligatures w14:val="none"/>
        </w:rPr>
      </w:pPr>
      <w:r w:rsidRPr="00617C60">
        <w:rPr>
          <w:rFonts w:ascii="宋体" w:eastAsia="宋体" w:hAnsi="宋体" w:cs="宋体"/>
          <w:b/>
          <w:bCs/>
          <w:kern w:val="0"/>
          <w:sz w:val="36"/>
          <w:szCs w:val="36"/>
          <w14:ligatures w14:val="none"/>
        </w:rPr>
        <w:t>3.12【返回】</w:t>
      </w:r>
    </w:p>
    <w:p w14:paraId="117DE283"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参数及格式：【返回 内容或代码】</w:t>
      </w:r>
    </w:p>
    <w:p w14:paraId="2567767C"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取消既有输出，直接返回指定内容，然后立刻强制停止此次[[auto]]执行。</w:t>
      </w:r>
    </w:p>
    <w:p w14:paraId="0D39440C"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如果你有编程基础，那么可以尝试将其与函数中的return做类比。</w:t>
      </w:r>
    </w:p>
    <w:p w14:paraId="68F44165"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输入=赵骰【返回 赵喵喵】Dice</w:t>
      </w:r>
    </w:p>
    <w:p w14:paraId="7D7DB301"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输出=赵喵喵</w:t>
      </w:r>
    </w:p>
    <w:p w14:paraId="5A491C1B"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p>
    <w:p w14:paraId="41C823A1"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若要仅取消输出，可以这样：</w:t>
      </w:r>
    </w:p>
    <w:p w14:paraId="360BBFF0"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p>
    <w:p w14:paraId="7BCF3BF7"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输入=赵骰 【返回 【块】】</w:t>
      </w:r>
    </w:p>
    <w:p w14:paraId="583C7481"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输出=没有输出</w:t>
      </w:r>
    </w:p>
    <w:p w14:paraId="224E69C8" w14:textId="77777777" w:rsidR="00617C60" w:rsidRPr="00617C60" w:rsidRDefault="00617C60" w:rsidP="00617C60">
      <w:pPr>
        <w:widowControl/>
        <w:spacing w:before="100" w:beforeAutospacing="1" w:after="100" w:afterAutospacing="1"/>
        <w:jc w:val="left"/>
        <w:outlineLvl w:val="1"/>
        <w:rPr>
          <w:rFonts w:ascii="宋体" w:eastAsia="宋体" w:hAnsi="宋体" w:cs="宋体"/>
          <w:b/>
          <w:bCs/>
          <w:kern w:val="0"/>
          <w:sz w:val="36"/>
          <w:szCs w:val="36"/>
          <w14:ligatures w14:val="none"/>
        </w:rPr>
      </w:pPr>
      <w:r w:rsidRPr="00617C60">
        <w:rPr>
          <w:rFonts w:ascii="宋体" w:eastAsia="宋体" w:hAnsi="宋体" w:cs="宋体"/>
          <w:b/>
          <w:bCs/>
          <w:kern w:val="0"/>
          <w:sz w:val="36"/>
          <w:szCs w:val="36"/>
          <w14:ligatures w14:val="none"/>
        </w:rPr>
        <w:t>3.13【隐藏】</w:t>
      </w:r>
    </w:p>
    <w:p w14:paraId="353CED3B"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参数及格式：【隐藏 内容或代码】</w:t>
      </w:r>
    </w:p>
    <w:p w14:paraId="7D65C686"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照常执行代码，但取消代码块内所有直接输出。</w:t>
      </w:r>
    </w:p>
    <w:p w14:paraId="447DF791"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输入=123【赋值变量 a,456】【变量 a】</w:t>
      </w:r>
    </w:p>
    <w:p w14:paraId="2F8F5D4E"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输出=123456</w:t>
      </w:r>
    </w:p>
    <w:p w14:paraId="29FB34D5"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p>
    <w:p w14:paraId="25268B66"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输入=【隐藏 123【赋值变量 a,456】】【变量 a】</w:t>
      </w:r>
    </w:p>
    <w:p w14:paraId="52BE8E7D"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输出=456</w:t>
      </w:r>
    </w:p>
    <w:p w14:paraId="736D215B"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p>
    <w:p w14:paraId="3CA598FE"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//其实不是代码的【】也能起到【隐藏】的作用，但代码在【】中无法执行，所以【】仅仅在调试与debug时会使用，并且debug或调试完成后应当及时清除。</w:t>
      </w:r>
    </w:p>
    <w:p w14:paraId="37EB28B5"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p>
    <w:p w14:paraId="538578D3"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输入=12【34】56</w:t>
      </w:r>
    </w:p>
    <w:p w14:paraId="42792506"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输出=1256</w:t>
      </w:r>
    </w:p>
    <w:p w14:paraId="3C8E2003"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p>
    <w:p w14:paraId="336EDBD9"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输入=12【【赋值变量 a,34】】【变量 a】56</w:t>
      </w:r>
    </w:p>
    <w:p w14:paraId="3EF4D59F"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输出=1256</w:t>
      </w:r>
    </w:p>
    <w:p w14:paraId="51B3FAAB" w14:textId="77777777" w:rsidR="00617C60" w:rsidRPr="00617C60" w:rsidRDefault="00617C60" w:rsidP="00617C60">
      <w:pPr>
        <w:widowControl/>
        <w:spacing w:before="100" w:beforeAutospacing="1" w:after="100" w:afterAutospacing="1"/>
        <w:jc w:val="left"/>
        <w:outlineLvl w:val="1"/>
        <w:rPr>
          <w:rFonts w:ascii="宋体" w:eastAsia="宋体" w:hAnsi="宋体" w:cs="宋体"/>
          <w:b/>
          <w:bCs/>
          <w:kern w:val="0"/>
          <w:sz w:val="36"/>
          <w:szCs w:val="36"/>
          <w14:ligatures w14:val="none"/>
        </w:rPr>
      </w:pPr>
      <w:r w:rsidRPr="00617C60">
        <w:rPr>
          <w:rFonts w:ascii="宋体" w:eastAsia="宋体" w:hAnsi="宋体" w:cs="宋体"/>
          <w:b/>
          <w:bCs/>
          <w:kern w:val="0"/>
          <w:sz w:val="36"/>
          <w:szCs w:val="36"/>
          <w14:ligatures w14:val="none"/>
        </w:rPr>
        <w:lastRenderedPageBreak/>
        <w:t>3.14【分割随取】</w:t>
      </w:r>
    </w:p>
    <w:p w14:paraId="00A45E06"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参数及格式：【分割随取 分隔符,内容1分隔符内容2分隔符内容3......】</w:t>
      </w:r>
    </w:p>
    <w:p w14:paraId="3CB7AEDF"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分隔内容并进行随取</w:t>
      </w:r>
    </w:p>
    <w:p w14:paraId="6DBC7EAC"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输入=【分割随取 |,赵|喵|N|B】</w:t>
      </w:r>
    </w:p>
    <w:p w14:paraId="735473BC"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输出=喵</w:t>
      </w:r>
    </w:p>
    <w:p w14:paraId="09E8D8D4"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p>
    <w:p w14:paraId="44D2F549"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输入=【分割随取 |,赵|喵|N|B】</w:t>
      </w:r>
    </w:p>
    <w:p w14:paraId="6C18DB2B"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输出=B</w:t>
      </w:r>
    </w:p>
    <w:p w14:paraId="109CDECF"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p>
    <w:p w14:paraId="6D1C6B1C"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输入=【分割随取 |,赵|喵|N|B】</w:t>
      </w:r>
    </w:p>
    <w:p w14:paraId="76460F0C"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输出=赵</w:t>
      </w:r>
    </w:p>
    <w:p w14:paraId="78BC458E" w14:textId="77777777" w:rsidR="00617C60" w:rsidRPr="00617C60" w:rsidRDefault="00617C60" w:rsidP="00617C60">
      <w:pPr>
        <w:widowControl/>
        <w:spacing w:before="100" w:beforeAutospacing="1" w:after="100" w:afterAutospacing="1"/>
        <w:jc w:val="left"/>
        <w:outlineLvl w:val="1"/>
        <w:rPr>
          <w:rFonts w:ascii="宋体" w:eastAsia="宋体" w:hAnsi="宋体" w:cs="宋体"/>
          <w:b/>
          <w:bCs/>
          <w:kern w:val="0"/>
          <w:sz w:val="36"/>
          <w:szCs w:val="36"/>
          <w14:ligatures w14:val="none"/>
        </w:rPr>
      </w:pPr>
      <w:r w:rsidRPr="00617C60">
        <w:rPr>
          <w:rFonts w:ascii="宋体" w:eastAsia="宋体" w:hAnsi="宋体" w:cs="宋体"/>
          <w:b/>
          <w:bCs/>
          <w:kern w:val="0"/>
          <w:sz w:val="36"/>
          <w:szCs w:val="36"/>
          <w14:ligatures w14:val="none"/>
        </w:rPr>
        <w:t>3.15【执行变量】</w:t>
      </w:r>
    </w:p>
    <w:p w14:paraId="69C53EB6"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参数及格式：【执行变量 变量名】</w:t>
      </w:r>
    </w:p>
    <w:p w14:paraId="4F03BC22"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解析并执行变量内容。相当于将变量内容当做一个program执行。</w:t>
      </w:r>
    </w:p>
    <w:p w14:paraId="5D555365"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【执行变量】通常的用途就是执行通过【正则匹配到的】、【常量】、【读项目】等代码引用而不能直接执行的代码文本，用法是先将代码文本存入一个变量再执行。</w:t>
      </w:r>
    </w:p>
    <w:p w14:paraId="2D6D2AE0"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//变量：bla=“【随取 1,2,3】”</w:t>
      </w:r>
    </w:p>
    <w:p w14:paraId="50129D67"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输入=【变量 bla】</w:t>
      </w:r>
    </w:p>
    <w:p w14:paraId="752D63F0"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输出=【随取 1,2,3】</w:t>
      </w:r>
    </w:p>
    <w:p w14:paraId="695FE120"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p>
    <w:p w14:paraId="1E4C7B0B"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输入=【执行变量 bla】</w:t>
      </w:r>
    </w:p>
    <w:p w14:paraId="7719167B"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输出=3</w:t>
      </w:r>
    </w:p>
    <w:p w14:paraId="18806373" w14:textId="77777777" w:rsidR="00617C60" w:rsidRPr="00617C60" w:rsidRDefault="00617C60" w:rsidP="00617C60">
      <w:pPr>
        <w:widowControl/>
        <w:spacing w:before="100" w:beforeAutospacing="1" w:after="100" w:afterAutospacing="1"/>
        <w:jc w:val="left"/>
        <w:outlineLvl w:val="1"/>
        <w:rPr>
          <w:rFonts w:ascii="宋体" w:eastAsia="宋体" w:hAnsi="宋体" w:cs="宋体"/>
          <w:b/>
          <w:bCs/>
          <w:kern w:val="0"/>
          <w:sz w:val="36"/>
          <w:szCs w:val="36"/>
          <w14:ligatures w14:val="none"/>
        </w:rPr>
      </w:pPr>
      <w:r w:rsidRPr="00617C60">
        <w:rPr>
          <w:rFonts w:ascii="宋体" w:eastAsia="宋体" w:hAnsi="宋体" w:cs="宋体"/>
          <w:b/>
          <w:bCs/>
          <w:kern w:val="0"/>
          <w:sz w:val="36"/>
          <w:szCs w:val="36"/>
          <w14:ligatures w14:val="none"/>
        </w:rPr>
        <w:t>3.16 【读项目】</w:t>
      </w:r>
    </w:p>
    <w:p w14:paraId="1073E283"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参数及格式：【读项目 项目名】</w:t>
      </w:r>
    </w:p>
    <w:p w14:paraId="48C563C0"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读取项目中的文本内容并进行输出。</w:t>
      </w:r>
    </w:p>
    <w:p w14:paraId="5790A460"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 xml:space="preserve">输入=【读项目 blb】   </w:t>
      </w:r>
    </w:p>
    <w:p w14:paraId="62FED8BB"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 xml:space="preserve">   </w:t>
      </w:r>
    </w:p>
    <w:p w14:paraId="65CD6050"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输出=欢迎绑架赵赵</w:t>
      </w:r>
    </w:p>
    <w:p w14:paraId="12F4C9DD"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p>
    <w:p w14:paraId="53F0CCDF"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lastRenderedPageBreak/>
        <w:t>//项目内的文本只会被视为字符串，即使是代码也会原样输出，但可以使用【执行变量】执行。</w:t>
      </w:r>
    </w:p>
    <w:p w14:paraId="57F05995"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p>
    <w:p w14:paraId="3AA9896A"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输入=我是【赋值变量 代码,【读项目 zhao】】【执行变量 代码】</w:t>
      </w:r>
    </w:p>
    <w:p w14:paraId="15096AA6"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p>
    <w:p w14:paraId="254D0C31"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输出=我是12345678       //此时应是你的QQ</w:t>
      </w:r>
    </w:p>
    <w:p w14:paraId="17D97BE2"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p>
    <w:p w14:paraId="0D725CE7"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//读取不存在的项目，返回空值。</w:t>
      </w:r>
    </w:p>
    <w:p w14:paraId="7762CE8D"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输入=【读项目 阿巴阿巴】</w:t>
      </w:r>
    </w:p>
    <w:p w14:paraId="249ADFC0"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输出=            //没有输出</w:t>
      </w:r>
    </w:p>
    <w:p w14:paraId="64868B36"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p>
    <w:p w14:paraId="189774E1"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//program与keyword同样是项目，可以被读取。</w:t>
      </w:r>
    </w:p>
    <w:p w14:paraId="056BA28D"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输入=【读项目 keywordRegexp】</w:t>
      </w:r>
    </w:p>
    <w:p w14:paraId="0D47A14A"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输出=^&amp;([\\s\\S]*)        //如果发现输出中出现了“\”的减少，此为正常现象。</w:t>
      </w:r>
    </w:p>
    <w:p w14:paraId="100351DA"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p>
    <w:p w14:paraId="6A67D3FC"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//但是，如果同一个keyword项目有着多个匹配，这个项目将无法被读取。</w:t>
      </w:r>
    </w:p>
    <w:p w14:paraId="2C3C68CD"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[[auto]]</w:t>
      </w:r>
    </w:p>
    <w:p w14:paraId="248D5CC9"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keywordFull=["测试","调试"]</w:t>
      </w:r>
    </w:p>
    <w:p w14:paraId="5E2D5C77"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program="【判空 【读项目 keywordFull】,空值！】"</w:t>
      </w:r>
    </w:p>
    <w:p w14:paraId="0D412C15"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//发送关键词“测试”或者“调试”，骰子回复消息：</w:t>
      </w:r>
    </w:p>
    <w:p w14:paraId="1844D5DB"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空值！</w:t>
      </w:r>
    </w:p>
    <w:p w14:paraId="23CCFD30" w14:textId="77777777" w:rsidR="00617C60" w:rsidRPr="00617C60" w:rsidRDefault="00617C60" w:rsidP="00617C60">
      <w:pPr>
        <w:widowControl/>
        <w:spacing w:before="100" w:beforeAutospacing="1" w:after="100" w:afterAutospacing="1"/>
        <w:jc w:val="left"/>
        <w:outlineLvl w:val="1"/>
        <w:rPr>
          <w:rFonts w:ascii="宋体" w:eastAsia="宋体" w:hAnsi="宋体" w:cs="宋体"/>
          <w:b/>
          <w:bCs/>
          <w:kern w:val="0"/>
          <w:sz w:val="36"/>
          <w:szCs w:val="36"/>
          <w14:ligatures w14:val="none"/>
        </w:rPr>
      </w:pPr>
      <w:r w:rsidRPr="00617C60">
        <w:rPr>
          <w:rFonts w:ascii="宋体" w:eastAsia="宋体" w:hAnsi="宋体" w:cs="宋体"/>
          <w:b/>
          <w:bCs/>
          <w:kern w:val="0"/>
          <w:sz w:val="36"/>
          <w:szCs w:val="36"/>
          <w14:ligatures w14:val="none"/>
        </w:rPr>
        <w:t>3.17【骰点计算】【详细骰点计算】</w:t>
      </w:r>
    </w:p>
    <w:p w14:paraId="0A19F0FC"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参数及格式：【骰点计算 骰点表达式】【详细骰点计算 骰点表达式】</w:t>
      </w:r>
    </w:p>
    <w:p w14:paraId="203E9F28"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解析执行输入的骰点表达式。类似于.r[表达式]，不同之处在于：当骰点表达式输入不正确时，.r指令会骰出1D100，而【骰点计算】则会输出0.</w:t>
      </w:r>
    </w:p>
    <w:p w14:paraId="1D6C906F"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不输入任何表达式也算骰点表达式输入不正确，而不是缺少参数。表达式可以含有代码。</w:t>
      </w:r>
    </w:p>
    <w:p w14:paraId="68EDB010"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输入=【骰点计算 1d520】</w:t>
      </w:r>
    </w:p>
    <w:p w14:paraId="0188496E"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输出=79</w:t>
      </w:r>
    </w:p>
    <w:p w14:paraId="6475BEDA"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p>
    <w:p w14:paraId="14278C63"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输入=【详细骰点计算 1d520】</w:t>
      </w:r>
    </w:p>
    <w:p w14:paraId="4C417314"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输出=1d520=99</w:t>
      </w:r>
    </w:p>
    <w:p w14:paraId="05E89A30"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p>
    <w:p w14:paraId="476FE7B2"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输入=【骰点计算】</w:t>
      </w:r>
    </w:p>
    <w:p w14:paraId="2B1883B6"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输出=0</w:t>
      </w:r>
    </w:p>
    <w:p w14:paraId="6681B41B"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p>
    <w:p w14:paraId="18E76B98"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输入=【详细骰点计算】</w:t>
      </w:r>
    </w:p>
    <w:p w14:paraId="01175C65"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输出=骰点表达式计算失败=0</w:t>
      </w:r>
    </w:p>
    <w:p w14:paraId="78404EAD"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p>
    <w:p w14:paraId="561747B2"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输入=【赋值变量 A,2】【骰点计算 1d【变量 A】】</w:t>
      </w:r>
    </w:p>
    <w:p w14:paraId="56265EFD"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输出=2</w:t>
      </w:r>
    </w:p>
    <w:p w14:paraId="1916FC42" w14:textId="77777777" w:rsidR="00617C60" w:rsidRPr="00617C60" w:rsidRDefault="00617C60" w:rsidP="00617C60">
      <w:pPr>
        <w:widowControl/>
        <w:spacing w:before="100" w:beforeAutospacing="1" w:after="100" w:afterAutospacing="1"/>
        <w:jc w:val="left"/>
        <w:outlineLvl w:val="1"/>
        <w:rPr>
          <w:rFonts w:ascii="宋体" w:eastAsia="宋体" w:hAnsi="宋体" w:cs="宋体"/>
          <w:b/>
          <w:bCs/>
          <w:kern w:val="0"/>
          <w:sz w:val="36"/>
          <w:szCs w:val="36"/>
          <w14:ligatures w14:val="none"/>
        </w:rPr>
      </w:pPr>
      <w:r w:rsidRPr="00617C60">
        <w:rPr>
          <w:rFonts w:ascii="宋体" w:eastAsia="宋体" w:hAnsi="宋体" w:cs="宋体"/>
          <w:b/>
          <w:bCs/>
          <w:kern w:val="0"/>
          <w:sz w:val="36"/>
          <w:szCs w:val="36"/>
          <w14:ligatures w14:val="none"/>
        </w:rPr>
        <w:t>3.18【发送者QQ】</w:t>
      </w:r>
    </w:p>
    <w:p w14:paraId="21D83C7B"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参数及格式：无。</w:t>
      </w:r>
    </w:p>
    <w:p w14:paraId="7F94FF9D"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输出触发关键词的人的QQ</w:t>
      </w:r>
    </w:p>
    <w:p w14:paraId="121F2E70"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输入=【发送者QQ】</w:t>
      </w:r>
    </w:p>
    <w:p w14:paraId="514530AA"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输出=123456789 //此时应是你的QQ</w:t>
      </w:r>
    </w:p>
    <w:p w14:paraId="6668C984" w14:textId="77777777" w:rsidR="00617C60" w:rsidRPr="00617C60" w:rsidRDefault="00617C60" w:rsidP="00617C60">
      <w:pPr>
        <w:widowControl/>
        <w:spacing w:before="100" w:beforeAutospacing="1" w:after="100" w:afterAutospacing="1"/>
        <w:jc w:val="left"/>
        <w:outlineLvl w:val="1"/>
        <w:rPr>
          <w:rFonts w:ascii="宋体" w:eastAsia="宋体" w:hAnsi="宋体" w:cs="宋体"/>
          <w:b/>
          <w:bCs/>
          <w:kern w:val="0"/>
          <w:sz w:val="36"/>
          <w:szCs w:val="36"/>
          <w14:ligatures w14:val="none"/>
        </w:rPr>
      </w:pPr>
      <w:r w:rsidRPr="00617C60">
        <w:rPr>
          <w:rFonts w:ascii="宋体" w:eastAsia="宋体" w:hAnsi="宋体" w:cs="宋体"/>
          <w:b/>
          <w:bCs/>
          <w:kern w:val="0"/>
          <w:sz w:val="36"/>
          <w:szCs w:val="36"/>
          <w14:ligatures w14:val="none"/>
        </w:rPr>
        <w:t>3.19【随机数】</w:t>
      </w:r>
    </w:p>
    <w:p w14:paraId="5D07AC09"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参数及格式：【随机数 [最小值]-[最大值]】</w:t>
      </w:r>
    </w:p>
    <w:p w14:paraId="0A5FC25E"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返回给出区间内的随机数，包含最大与最小值。该代码块的详细执行过程是：如果给出两数中含有小数或负数，则先将小数和负数取零，再返回所得区间的随机数。</w:t>
      </w:r>
    </w:p>
    <w:p w14:paraId="16B0559C"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任何代码都不能作为【随机数】的参数。【随机数】并不会执行内部代码，而是将代码当做普通的字符串处理——识别为0。</w:t>
      </w:r>
    </w:p>
    <w:p w14:paraId="05D103C3"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最大值不能小于最小值，否则会报错。最大值与最小值是指处理完毕后的最大值与最小值。</w:t>
      </w:r>
    </w:p>
    <w:p w14:paraId="3E8A0B42"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输入=【随机数 1-10】</w:t>
      </w:r>
    </w:p>
    <w:p w14:paraId="50DEBE63"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输出=3</w:t>
      </w:r>
    </w:p>
    <w:p w14:paraId="0C3ACCE3"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p>
    <w:p w14:paraId="46D2C9AD"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输入=【随机数 -3--1】</w:t>
      </w:r>
    </w:p>
    <w:p w14:paraId="1F8FC7F1"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输出=0    //范围0~0</w:t>
      </w:r>
    </w:p>
    <w:p w14:paraId="69F63713"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p>
    <w:p w14:paraId="25ABBB88"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输入=【随机数 2.3-4】</w:t>
      </w:r>
    </w:p>
    <w:p w14:paraId="48460BE6"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输出=1    //范围0~4</w:t>
      </w:r>
    </w:p>
    <w:p w14:paraId="424358F0"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p>
    <w:p w14:paraId="2CB7B59F"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//变量：最小值=“49”</w:t>
      </w:r>
    </w:p>
    <w:p w14:paraId="1EBF64B6"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输入=【随机数 【变量 最小值】-50】</w:t>
      </w:r>
    </w:p>
    <w:p w14:paraId="2F876CB1"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输出=23   //【变量 最小值】被识别为0</w:t>
      </w:r>
    </w:p>
    <w:p w14:paraId="79617C38"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3月24日消息：【随机数】将被更新为【随机数 最小值,最大值】的格式，届时将允许使用代码作为【随机数】的参数。同时，原有的【随机数】格式仍然有效。</w:t>
      </w:r>
    </w:p>
    <w:p w14:paraId="2BE759D8" w14:textId="77777777" w:rsidR="00617C60" w:rsidRPr="00617C60" w:rsidRDefault="00617C60" w:rsidP="00617C60">
      <w:pPr>
        <w:widowControl/>
        <w:spacing w:before="100" w:beforeAutospacing="1" w:after="100" w:afterAutospacing="1"/>
        <w:jc w:val="left"/>
        <w:outlineLvl w:val="1"/>
        <w:rPr>
          <w:rFonts w:ascii="宋体" w:eastAsia="宋体" w:hAnsi="宋体" w:cs="宋体"/>
          <w:b/>
          <w:bCs/>
          <w:kern w:val="0"/>
          <w:sz w:val="36"/>
          <w:szCs w:val="36"/>
          <w14:ligatures w14:val="none"/>
        </w:rPr>
      </w:pPr>
      <w:r w:rsidRPr="00617C60">
        <w:rPr>
          <w:rFonts w:ascii="宋体" w:eastAsia="宋体" w:hAnsi="宋体" w:cs="宋体"/>
          <w:b/>
          <w:bCs/>
          <w:kern w:val="0"/>
          <w:sz w:val="36"/>
          <w:szCs w:val="36"/>
          <w14:ligatures w14:val="none"/>
        </w:rPr>
        <w:lastRenderedPageBreak/>
        <w:t>3.20【当前群号】</w:t>
      </w:r>
    </w:p>
    <w:p w14:paraId="656E83B7"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参数及格式：无。</w:t>
      </w:r>
    </w:p>
    <w:p w14:paraId="5BBFF1EC"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触发关键词的群号，如果为私聊则输出【块】。</w:t>
      </w:r>
    </w:p>
    <w:p w14:paraId="6DB0E0E5"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输入=【当前群号】</w:t>
      </w:r>
    </w:p>
    <w:p w14:paraId="35B09C31"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输出=123456789 //此时应是你的QQ群号</w:t>
      </w:r>
    </w:p>
    <w:p w14:paraId="5364C5F6" w14:textId="77777777" w:rsidR="00617C60" w:rsidRPr="00617C60" w:rsidRDefault="00617C60" w:rsidP="00617C60">
      <w:pPr>
        <w:widowControl/>
        <w:spacing w:before="100" w:beforeAutospacing="1" w:after="100" w:afterAutospacing="1"/>
        <w:jc w:val="left"/>
        <w:outlineLvl w:val="1"/>
        <w:rPr>
          <w:rFonts w:ascii="宋体" w:eastAsia="宋体" w:hAnsi="宋体" w:cs="宋体"/>
          <w:b/>
          <w:bCs/>
          <w:kern w:val="0"/>
          <w:sz w:val="36"/>
          <w:szCs w:val="36"/>
          <w14:ligatures w14:val="none"/>
        </w:rPr>
      </w:pPr>
      <w:r w:rsidRPr="00617C60">
        <w:rPr>
          <w:rFonts w:ascii="宋体" w:eastAsia="宋体" w:hAnsi="宋体" w:cs="宋体"/>
          <w:b/>
          <w:bCs/>
          <w:kern w:val="0"/>
          <w:sz w:val="36"/>
          <w:szCs w:val="36"/>
          <w14:ligatures w14:val="none"/>
        </w:rPr>
        <w:t>3.21【现行日期】</w:t>
      </w:r>
    </w:p>
    <w:p w14:paraId="5C0B571E"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参数及格式：无。</w:t>
      </w:r>
    </w:p>
    <w:p w14:paraId="3A19F131"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触发时的日期，日期直接取自骰子所在设备，所以更改骰子设备的时间设置能够影响结果。</w:t>
      </w:r>
    </w:p>
    <w:p w14:paraId="1046AFBB"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输入=【现行日期】</w:t>
      </w:r>
    </w:p>
    <w:p w14:paraId="02D064FD"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输出=2022_2_20</w:t>
      </w:r>
    </w:p>
    <w:p w14:paraId="0FBEFF67"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p>
    <w:p w14:paraId="2D58BC75"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输入=【现行日期-日】 //年、月、日，只此三项。</w:t>
      </w:r>
    </w:p>
    <w:p w14:paraId="40429B29"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输出=20</w:t>
      </w:r>
    </w:p>
    <w:p w14:paraId="564758BF" w14:textId="77777777" w:rsidR="00617C60" w:rsidRPr="00617C60" w:rsidRDefault="00617C60" w:rsidP="00617C60">
      <w:pPr>
        <w:widowControl/>
        <w:spacing w:before="100" w:beforeAutospacing="1" w:after="100" w:afterAutospacing="1"/>
        <w:jc w:val="left"/>
        <w:outlineLvl w:val="1"/>
        <w:rPr>
          <w:rFonts w:ascii="宋体" w:eastAsia="宋体" w:hAnsi="宋体" w:cs="宋体"/>
          <w:b/>
          <w:bCs/>
          <w:kern w:val="0"/>
          <w:sz w:val="36"/>
          <w:szCs w:val="36"/>
          <w14:ligatures w14:val="none"/>
        </w:rPr>
      </w:pPr>
      <w:r w:rsidRPr="00617C60">
        <w:rPr>
          <w:rFonts w:ascii="宋体" w:eastAsia="宋体" w:hAnsi="宋体" w:cs="宋体"/>
          <w:b/>
          <w:bCs/>
          <w:kern w:val="0"/>
          <w:sz w:val="36"/>
          <w:szCs w:val="36"/>
          <w14:ligatures w14:val="none"/>
        </w:rPr>
        <w:t>3.22【执行脚本】</w:t>
      </w:r>
    </w:p>
    <w:p w14:paraId="0A2483F6"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参数及格式：【执行脚本 脚本,参数1,参数2,参数3,......】</w:t>
      </w:r>
    </w:p>
    <w:p w14:paraId="35E72F69"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执行给定的js脚本，输入的参数会以名为v1,v2,v3......的变量的形式传入脚本。</w:t>
      </w:r>
    </w:p>
    <w:p w14:paraId="0112AE15"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Lib为赵骰专门的js类，你会在第七部分看到。</w:t>
      </w:r>
    </w:p>
    <w:p w14:paraId="44AD146D"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输入=你的今日人品为：【执行脚本 Lib.jrrp("人品")】</w:t>
      </w:r>
    </w:p>
    <w:p w14:paraId="3EF5674D"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输出=你的今日人品为：55</w:t>
      </w:r>
    </w:p>
    <w:p w14:paraId="6788C1C6"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p>
    <w:p w14:paraId="047EA9BE"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输入=【执行脚本 v1+v2,23,14】 //js脚本中函数参数分隔也用半角英文逗号，这与回雪冲突，使脚本容易被回雪分割，造成脚本不完整，最终报错。因此，可以将脚本存为常量进行引用。</w:t>
      </w:r>
    </w:p>
    <w:p w14:paraId="0A428537"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输出=37</w:t>
      </w:r>
    </w:p>
    <w:p w14:paraId="34FD4262" w14:textId="77777777" w:rsidR="00617C60" w:rsidRPr="00617C60" w:rsidRDefault="00617C60" w:rsidP="00617C60">
      <w:pPr>
        <w:widowControl/>
        <w:spacing w:before="100" w:beforeAutospacing="1" w:after="100" w:afterAutospacing="1"/>
        <w:jc w:val="left"/>
        <w:outlineLvl w:val="1"/>
        <w:rPr>
          <w:rFonts w:ascii="宋体" w:eastAsia="宋体" w:hAnsi="宋体" w:cs="宋体"/>
          <w:b/>
          <w:bCs/>
          <w:kern w:val="0"/>
          <w:sz w:val="36"/>
          <w:szCs w:val="36"/>
          <w14:ligatures w14:val="none"/>
        </w:rPr>
      </w:pPr>
      <w:r w:rsidRPr="00617C60">
        <w:rPr>
          <w:rFonts w:ascii="宋体" w:eastAsia="宋体" w:hAnsi="宋体" w:cs="宋体"/>
          <w:b/>
          <w:bCs/>
          <w:kern w:val="0"/>
          <w:sz w:val="36"/>
          <w:szCs w:val="36"/>
          <w14:ligatures w14:val="none"/>
        </w:rPr>
        <w:t>3.23【10位时间戳】</w:t>
      </w:r>
    </w:p>
    <w:p w14:paraId="72E8744D"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参数及格式：无。</w:t>
      </w:r>
    </w:p>
    <w:p w14:paraId="5AC2B1D8"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lastRenderedPageBreak/>
        <w:t>得到10位数的时间戳。它的意义是从1970年1月1日00:00:00到当前时间所经过的秒数。与【现行日期】相同，这个时间戳取自本地设备。</w:t>
      </w:r>
    </w:p>
    <w:p w14:paraId="7A2D9FAE"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输入=【10位时间戳】</w:t>
      </w:r>
    </w:p>
    <w:p w14:paraId="4353CBD9"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输出=1645292949</w:t>
      </w:r>
    </w:p>
    <w:p w14:paraId="00C02492" w14:textId="77777777" w:rsidR="00617C60" w:rsidRPr="00617C60" w:rsidRDefault="00617C60" w:rsidP="00617C60">
      <w:pPr>
        <w:widowControl/>
        <w:spacing w:before="100" w:beforeAutospacing="1" w:after="100" w:afterAutospacing="1"/>
        <w:jc w:val="left"/>
        <w:outlineLvl w:val="1"/>
        <w:rPr>
          <w:rFonts w:ascii="宋体" w:eastAsia="宋体" w:hAnsi="宋体" w:cs="宋体"/>
          <w:b/>
          <w:bCs/>
          <w:kern w:val="0"/>
          <w:sz w:val="36"/>
          <w:szCs w:val="36"/>
          <w14:ligatures w14:val="none"/>
        </w:rPr>
      </w:pPr>
      <w:r w:rsidRPr="00617C60">
        <w:rPr>
          <w:rFonts w:ascii="宋体" w:eastAsia="宋体" w:hAnsi="宋体" w:cs="宋体"/>
          <w:b/>
          <w:bCs/>
          <w:kern w:val="0"/>
          <w:sz w:val="36"/>
          <w:szCs w:val="36"/>
          <w14:ligatures w14:val="none"/>
        </w:rPr>
        <w:t>3.24【设置固态变量】</w:t>
      </w:r>
    </w:p>
    <w:p w14:paraId="66479542"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参数及格式：【设置固态变量 变量名】</w:t>
      </w:r>
    </w:p>
    <w:p w14:paraId="6335E2DC"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将变量设置为固态，即能够长期存储，而非临时性的。这将通过文件操作来实现。详见5.1.2 文件输出。</w:t>
      </w:r>
    </w:p>
    <w:p w14:paraId="254D0E14"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输入=【赋值变量 a,3】【变量 a】</w:t>
      </w:r>
    </w:p>
    <w:p w14:paraId="1821EE48"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输出=3</w:t>
      </w:r>
    </w:p>
    <w:p w14:paraId="68BF11E7"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输入=【变量 a】</w:t>
      </w:r>
    </w:p>
    <w:p w14:paraId="051EAB48"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输出=                //没有输出</w:t>
      </w:r>
    </w:p>
    <w:p w14:paraId="049D8CE7"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p>
    <w:p w14:paraId="2B331FAF"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输入=【设置固态变量 a】【赋值变量 a,3】【变量 a】</w:t>
      </w:r>
    </w:p>
    <w:p w14:paraId="63534507"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输出=3</w:t>
      </w:r>
    </w:p>
    <w:p w14:paraId="0C8C1030"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输入=【变量 a】</w:t>
      </w:r>
    </w:p>
    <w:p w14:paraId="7455B177"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输出=3</w:t>
      </w:r>
    </w:p>
    <w:p w14:paraId="16860CA2" w14:textId="77777777" w:rsidR="00617C60" w:rsidRPr="00617C60" w:rsidRDefault="00617C60" w:rsidP="00617C60">
      <w:pPr>
        <w:widowControl/>
        <w:spacing w:before="100" w:beforeAutospacing="1" w:after="100" w:afterAutospacing="1"/>
        <w:jc w:val="left"/>
        <w:outlineLvl w:val="1"/>
        <w:rPr>
          <w:rFonts w:ascii="宋体" w:eastAsia="宋体" w:hAnsi="宋体" w:cs="宋体"/>
          <w:b/>
          <w:bCs/>
          <w:kern w:val="0"/>
          <w:sz w:val="36"/>
          <w:szCs w:val="36"/>
          <w14:ligatures w14:val="none"/>
        </w:rPr>
      </w:pPr>
      <w:r w:rsidRPr="00617C60">
        <w:rPr>
          <w:rFonts w:ascii="宋体" w:eastAsia="宋体" w:hAnsi="宋体" w:cs="宋体"/>
          <w:b/>
          <w:bCs/>
          <w:kern w:val="0"/>
          <w:sz w:val="36"/>
          <w:szCs w:val="36"/>
          <w14:ligatures w14:val="none"/>
        </w:rPr>
        <w:t>3.25【设置变量针对个人】【设置变量针对群】</w:t>
      </w:r>
    </w:p>
    <w:p w14:paraId="2F9F53A2"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参数及格式：【设置变量针对个人 变量名】【设置变量针对群 变量名】</w:t>
      </w:r>
    </w:p>
    <w:p w14:paraId="0E582AD9"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将变量操作设置为针对插件触发者/触发群。该变量操作被附加了一个内容为“person</w:t>
      </w:r>
      <w:r w:rsidRPr="00617C60">
        <w:rPr>
          <w:rFonts w:ascii="宋体" w:eastAsia="宋体" w:hAnsi="宋体" w:cs="宋体"/>
          <w:i/>
          <w:iCs/>
          <w:kern w:val="0"/>
          <w:sz w:val="24"/>
          <w:szCs w:val="24"/>
          <w14:ligatures w14:val="none"/>
        </w:rPr>
        <w:t>触发者QQ”/“group</w:t>
      </w:r>
      <w:r w:rsidRPr="00617C60">
        <w:rPr>
          <w:rFonts w:ascii="宋体" w:eastAsia="宋体" w:hAnsi="宋体" w:cs="宋体"/>
          <w:kern w:val="0"/>
          <w:sz w:val="24"/>
          <w:szCs w:val="24"/>
          <w14:ligatures w14:val="none"/>
        </w:rPr>
        <w:t>群号”的标签。附加标签可以用于区分同名变量。</w:t>
      </w:r>
    </w:p>
    <w:p w14:paraId="677074C3"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一次声明在同一个代码块的同一次执行过程中有效。之后必须重新声明。</w:t>
      </w:r>
    </w:p>
    <w:p w14:paraId="603C43F1"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更详细的讲解参见5.1.2.1 变量标签</w:t>
      </w:r>
    </w:p>
    <w:p w14:paraId="03074BFF"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//用户a</w:t>
      </w:r>
    </w:p>
    <w:p w14:paraId="49FB2823"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输入=【设置固态变量 a】【设置变量针对个人 a】【赋值变量 a,a】</w:t>
      </w:r>
    </w:p>
    <w:p w14:paraId="433FB0E4"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//用户b</w:t>
      </w:r>
    </w:p>
    <w:p w14:paraId="7D71F410"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输入=【设置固态变量 a】【设置变量针对个人 a】【赋值变量 a,b】</w:t>
      </w:r>
    </w:p>
    <w:p w14:paraId="17AD16D5"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p>
    <w:p w14:paraId="66519728"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//用户a</w:t>
      </w:r>
    </w:p>
    <w:p w14:paraId="6320D90F"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输入=【设置变量针对个人 a】【变量 a】</w:t>
      </w:r>
    </w:p>
    <w:p w14:paraId="7E33F421"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输出=a</w:t>
      </w:r>
    </w:p>
    <w:p w14:paraId="2A299478"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lastRenderedPageBreak/>
        <w:t>//用户b</w:t>
      </w:r>
    </w:p>
    <w:p w14:paraId="18318A73"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输入=【设置变量针对个人 a】【变量 a】</w:t>
      </w:r>
    </w:p>
    <w:p w14:paraId="3F9922DD"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输出=b</w:t>
      </w:r>
    </w:p>
    <w:p w14:paraId="70DB3DE4"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p>
    <w:p w14:paraId="25E24A37"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//群a</w:t>
      </w:r>
    </w:p>
    <w:p w14:paraId="7545F984"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输入=【设置固态变量 a】【设置变量针对群 a】【赋值变量 a,a】</w:t>
      </w:r>
    </w:p>
    <w:p w14:paraId="18823F7B"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//群b</w:t>
      </w:r>
    </w:p>
    <w:p w14:paraId="57CA1558"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输入=【设置固态变量 a】【设置变量针对群 a】【赋值变量 a,b】</w:t>
      </w:r>
    </w:p>
    <w:p w14:paraId="7EA1ABA1"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p>
    <w:p w14:paraId="1B423773"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//群a</w:t>
      </w:r>
    </w:p>
    <w:p w14:paraId="56560946"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输入=【设置变量针对群 a】【变量 a】</w:t>
      </w:r>
    </w:p>
    <w:p w14:paraId="3DAE9BBF"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输出=a</w:t>
      </w:r>
    </w:p>
    <w:p w14:paraId="6E99B5A4"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//群b</w:t>
      </w:r>
    </w:p>
    <w:p w14:paraId="19DA4AD1"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输入=【设置变量针对群 a】【变量 a】</w:t>
      </w:r>
    </w:p>
    <w:p w14:paraId="6674FFAD"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输出=b</w:t>
      </w:r>
    </w:p>
    <w:p w14:paraId="31818230" w14:textId="77777777" w:rsidR="00617C60" w:rsidRPr="00617C60" w:rsidRDefault="00617C60" w:rsidP="00617C60">
      <w:pPr>
        <w:widowControl/>
        <w:spacing w:before="100" w:beforeAutospacing="1" w:after="100" w:afterAutospacing="1"/>
        <w:jc w:val="left"/>
        <w:outlineLvl w:val="1"/>
        <w:rPr>
          <w:rFonts w:ascii="宋体" w:eastAsia="宋体" w:hAnsi="宋体" w:cs="宋体"/>
          <w:b/>
          <w:bCs/>
          <w:kern w:val="0"/>
          <w:sz w:val="36"/>
          <w:szCs w:val="36"/>
          <w14:ligatures w14:val="none"/>
        </w:rPr>
      </w:pPr>
      <w:r w:rsidRPr="00617C60">
        <w:rPr>
          <w:rFonts w:ascii="宋体" w:eastAsia="宋体" w:hAnsi="宋体" w:cs="宋体"/>
          <w:b/>
          <w:bCs/>
          <w:kern w:val="0"/>
          <w:sz w:val="36"/>
          <w:szCs w:val="36"/>
          <w14:ligatures w14:val="none"/>
        </w:rPr>
        <w:t>3.26【设置变量有效期】</w:t>
      </w:r>
    </w:p>
    <w:p w14:paraId="506C4C52"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参数及格式：【设置变量有效期 变量名,有效期】</w:t>
      </w:r>
    </w:p>
    <w:p w14:paraId="65B8BA4E"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设置固态变量的有效期（以秒计）。到期后该变量失效并在下一次对应插件被触发时被清除。</w:t>
      </w:r>
    </w:p>
    <w:p w14:paraId="7AD03E57"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更详细的讲解请看5.1.2.2 变量有效期</w:t>
      </w:r>
    </w:p>
    <w:p w14:paraId="21F4810D"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输入=【设置固态变量 a】【设置变量有效期 a,10】【赋值变量 a,1】【变量 a】</w:t>
      </w:r>
    </w:p>
    <w:p w14:paraId="3C078380"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输出=1</w:t>
      </w:r>
    </w:p>
    <w:p w14:paraId="074C8CB0"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p>
    <w:p w14:paraId="1EBDDE7B"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7秒后</w:t>
      </w:r>
    </w:p>
    <w:p w14:paraId="750CE468"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p>
    <w:p w14:paraId="0AA34DD0"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输入=【变量 a】</w:t>
      </w:r>
    </w:p>
    <w:p w14:paraId="35ECEAEC"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输出=1</w:t>
      </w:r>
    </w:p>
    <w:p w14:paraId="5CFD28B7"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p>
    <w:p w14:paraId="770FCB2B"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15秒后</w:t>
      </w:r>
    </w:p>
    <w:p w14:paraId="33F236E5"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p>
    <w:p w14:paraId="6E30B5D9"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输入=【变量 a】</w:t>
      </w:r>
    </w:p>
    <w:p w14:paraId="5DBD2AAF"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输出=没有输出。</w:t>
      </w:r>
    </w:p>
    <w:p w14:paraId="3D1B684C" w14:textId="77777777" w:rsidR="00617C60" w:rsidRPr="00617C60" w:rsidRDefault="00617C60" w:rsidP="00617C60">
      <w:pPr>
        <w:widowControl/>
        <w:spacing w:before="100" w:beforeAutospacing="1" w:after="100" w:afterAutospacing="1"/>
        <w:jc w:val="left"/>
        <w:outlineLvl w:val="1"/>
        <w:rPr>
          <w:rFonts w:ascii="宋体" w:eastAsia="宋体" w:hAnsi="宋体" w:cs="宋体"/>
          <w:b/>
          <w:bCs/>
          <w:kern w:val="0"/>
          <w:sz w:val="36"/>
          <w:szCs w:val="36"/>
          <w14:ligatures w14:val="none"/>
        </w:rPr>
      </w:pPr>
      <w:r w:rsidRPr="00617C60">
        <w:rPr>
          <w:rFonts w:ascii="宋体" w:eastAsia="宋体" w:hAnsi="宋体" w:cs="宋体"/>
          <w:b/>
          <w:bCs/>
          <w:kern w:val="0"/>
          <w:sz w:val="36"/>
          <w:szCs w:val="36"/>
          <w14:ligatures w14:val="none"/>
        </w:rPr>
        <w:t>3.27【正则匹配到的】</w:t>
      </w:r>
    </w:p>
    <w:p w14:paraId="5F7CF497"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参数及格式：无参数或【正则匹配到的0】【正则匹配到的1】......</w:t>
      </w:r>
    </w:p>
    <w:p w14:paraId="57C01B8C"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lastRenderedPageBreak/>
        <w:t>该代码块仅限于关键词匹配为正则匹配且存在捕获时使用。【正则匹配到的】与【正则匹配到的0】等效。不存在的捕获会导致报错。</w:t>
      </w:r>
    </w:p>
    <w:p w14:paraId="7FEDA9C4"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你在"准备工作"里写的、正在用来调试代码的"&amp;"插件就是正则匹配关键词。</w:t>
      </w:r>
    </w:p>
    <w:p w14:paraId="5B96B139"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使用此代码块应当先学习运用正则关键词匹配。</w:t>
      </w:r>
    </w:p>
    <w:p w14:paraId="3F19BCA3"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keywordRegexp="^(.*)abcd(.*)$"</w:t>
      </w:r>
    </w:p>
    <w:p w14:paraId="59668664"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program="【正则匹配到的1】"</w:t>
      </w:r>
    </w:p>
    <w:p w14:paraId="4D3E879D"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p>
    <w:p w14:paraId="72E57157"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输入=abcdefg</w:t>
      </w:r>
    </w:p>
    <w:p w14:paraId="673A189B"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输出=efg</w:t>
      </w:r>
    </w:p>
    <w:p w14:paraId="3ACED1D8" w14:textId="77777777" w:rsidR="00617C60" w:rsidRPr="00617C60" w:rsidRDefault="00617C60" w:rsidP="00617C60">
      <w:pPr>
        <w:widowControl/>
        <w:spacing w:before="100" w:beforeAutospacing="1" w:after="100" w:afterAutospacing="1"/>
        <w:jc w:val="left"/>
        <w:outlineLvl w:val="1"/>
        <w:rPr>
          <w:rFonts w:ascii="宋体" w:eastAsia="宋体" w:hAnsi="宋体" w:cs="宋体"/>
          <w:b/>
          <w:bCs/>
          <w:kern w:val="0"/>
          <w:sz w:val="36"/>
          <w:szCs w:val="36"/>
          <w14:ligatures w14:val="none"/>
        </w:rPr>
      </w:pPr>
      <w:r w:rsidRPr="00617C60">
        <w:rPr>
          <w:rFonts w:ascii="宋体" w:eastAsia="宋体" w:hAnsi="宋体" w:cs="宋体"/>
          <w:b/>
          <w:bCs/>
          <w:kern w:val="0"/>
          <w:sz w:val="36"/>
          <w:szCs w:val="36"/>
          <w14:ligatures w14:val="none"/>
        </w:rPr>
        <w:t>3.28 【到整数】</w:t>
      </w:r>
    </w:p>
    <w:p w14:paraId="2B5515A6"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参数及格式：【到整数 数字】</w:t>
      </w:r>
    </w:p>
    <w:p w14:paraId="7A2C5466"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将数字取整，取整方向为向0取整。</w:t>
      </w:r>
    </w:p>
    <w:p w14:paraId="11AEB7C1"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//正数向下取整</w:t>
      </w:r>
    </w:p>
    <w:p w14:paraId="76CC33C3"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输入=【到整数 3.2】</w:t>
      </w:r>
    </w:p>
    <w:p w14:paraId="12EAB914"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输出=3</w:t>
      </w:r>
    </w:p>
    <w:p w14:paraId="51CAE3D8"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//负数向上取整</w:t>
      </w:r>
    </w:p>
    <w:p w14:paraId="6F93BC6B"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输入=【到整数 -2.5】</w:t>
      </w:r>
    </w:p>
    <w:p w14:paraId="11B044BE"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输出=-2</w:t>
      </w:r>
    </w:p>
    <w:p w14:paraId="3249E7D8"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//可以与【计算】结合使用</w:t>
      </w:r>
    </w:p>
    <w:p w14:paraId="5850137F"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输入【计算 37/5】</w:t>
      </w:r>
    </w:p>
    <w:p w14:paraId="1308DAA9"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输出=7.4</w:t>
      </w:r>
    </w:p>
    <w:p w14:paraId="55B951F8"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输入=【到整数 【计算 37/5】】</w:t>
      </w:r>
    </w:p>
    <w:p w14:paraId="418A895C"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输出=7</w:t>
      </w:r>
    </w:p>
    <w:p w14:paraId="7AC46855" w14:textId="77777777" w:rsidR="00617C60" w:rsidRPr="00617C60" w:rsidRDefault="00617C60" w:rsidP="00617C60">
      <w:pPr>
        <w:widowControl/>
        <w:spacing w:before="100" w:beforeAutospacing="1" w:after="100" w:afterAutospacing="1"/>
        <w:jc w:val="left"/>
        <w:outlineLvl w:val="0"/>
        <w:rPr>
          <w:rFonts w:ascii="宋体" w:eastAsia="宋体" w:hAnsi="宋体" w:cs="宋体"/>
          <w:b/>
          <w:bCs/>
          <w:kern w:val="36"/>
          <w:sz w:val="48"/>
          <w:szCs w:val="48"/>
          <w14:ligatures w14:val="none"/>
        </w:rPr>
      </w:pPr>
      <w:r w:rsidRPr="00617C60">
        <w:rPr>
          <w:rFonts w:ascii="宋体" w:eastAsia="宋体" w:hAnsi="宋体" w:cs="宋体"/>
          <w:b/>
          <w:bCs/>
          <w:kern w:val="36"/>
          <w:sz w:val="48"/>
          <w:szCs w:val="48"/>
          <w14:ligatures w14:val="none"/>
        </w:rPr>
        <w:t>4 . 回 雪 编 写</w:t>
      </w:r>
    </w:p>
    <w:p w14:paraId="5BE383E2"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联的冮山</w:t>
      </w:r>
    </w:p>
    <w:p w14:paraId="42474A72"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回雪作为赵骰开发者构建，仅用于编写赵骰插件拓展的语言，或者说工具，具有非专业、易理解、易上手、上限低的特点。它能够满足绝大部分骰主的大部分插件需求，而js和Lua也补足了回雪自定义的部分缺陷——或者说，力所不能及之处——以更大程度地满足骰主的需求。因此，只需教以最基本的思路与简单的规范化习惯，即可投入实践编写插件。</w:t>
      </w:r>
    </w:p>
    <w:p w14:paraId="43FFCCFB"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虽然如此，我仍然建议初学者应耐心地从简单的插件开始尝试，积累经验，然后再逐步加大难度。</w:t>
      </w:r>
    </w:p>
    <w:p w14:paraId="4767A3A8" w14:textId="77777777" w:rsidR="00617C60" w:rsidRPr="00617C60" w:rsidRDefault="00617C60" w:rsidP="00617C60">
      <w:pPr>
        <w:widowControl/>
        <w:spacing w:before="100" w:beforeAutospacing="1" w:after="100" w:afterAutospacing="1"/>
        <w:jc w:val="left"/>
        <w:outlineLvl w:val="1"/>
        <w:rPr>
          <w:rFonts w:ascii="宋体" w:eastAsia="宋体" w:hAnsi="宋体" w:cs="宋体"/>
          <w:b/>
          <w:bCs/>
          <w:kern w:val="0"/>
          <w:sz w:val="36"/>
          <w:szCs w:val="36"/>
          <w14:ligatures w14:val="none"/>
        </w:rPr>
      </w:pPr>
      <w:r w:rsidRPr="00617C60">
        <w:rPr>
          <w:rFonts w:ascii="宋体" w:eastAsia="宋体" w:hAnsi="宋体" w:cs="宋体"/>
          <w:b/>
          <w:bCs/>
          <w:kern w:val="0"/>
          <w:sz w:val="36"/>
          <w:szCs w:val="36"/>
          <w14:ligatures w14:val="none"/>
        </w:rPr>
        <w:lastRenderedPageBreak/>
        <w:t>4.1 基本方法</w:t>
      </w:r>
    </w:p>
    <w:p w14:paraId="6DFE4224"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回雪的基本编写方法是顺次、嵌套与拼接。任何回雪代码技巧都是由这三个基本方法组合而成。</w:t>
      </w:r>
    </w:p>
    <w:p w14:paraId="4E3C3E50" w14:textId="77777777" w:rsidR="00617C60" w:rsidRPr="00617C60" w:rsidRDefault="00617C60" w:rsidP="00617C60">
      <w:pPr>
        <w:widowControl/>
        <w:spacing w:before="100" w:beforeAutospacing="1" w:after="100" w:afterAutospacing="1"/>
        <w:jc w:val="left"/>
        <w:outlineLvl w:val="2"/>
        <w:rPr>
          <w:rFonts w:ascii="宋体" w:eastAsia="宋体" w:hAnsi="宋体" w:cs="宋体"/>
          <w:b/>
          <w:bCs/>
          <w:kern w:val="0"/>
          <w:sz w:val="27"/>
          <w:szCs w:val="27"/>
          <w14:ligatures w14:val="none"/>
        </w:rPr>
      </w:pPr>
      <w:r w:rsidRPr="00617C60">
        <w:rPr>
          <w:rFonts w:ascii="宋体" w:eastAsia="宋体" w:hAnsi="宋体" w:cs="宋体"/>
          <w:b/>
          <w:bCs/>
          <w:kern w:val="0"/>
          <w:sz w:val="27"/>
          <w:szCs w:val="27"/>
          <w14:ligatures w14:val="none"/>
        </w:rPr>
        <w:t>4.1.1 顺次</w:t>
      </w:r>
    </w:p>
    <w:p w14:paraId="782F57CE"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顺次指将若干代码按一定顺序摆列以达到目的。如很多插件都有类似这样的模块：</w:t>
      </w:r>
    </w:p>
    <w:p w14:paraId="4B486462"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[[define]]</w:t>
      </w:r>
    </w:p>
    <w:p w14:paraId="333FE8D5"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name="前置"</w:t>
      </w:r>
    </w:p>
    <w:p w14:paraId="35D3F611"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content="""【设置固态变量 攻击】【设置变量针对个人 攻击】【设置固态变量 防御】【设置变量针对个人 防御】……"""</w:t>
      </w:r>
    </w:p>
    <w:p w14:paraId="1F93B6FB"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这就是一个以顺次方法写的代码块。不过，仅使用顺次方法能够实现的功能非常少。</w:t>
      </w:r>
    </w:p>
    <w:p w14:paraId="00DF75A2" w14:textId="77777777" w:rsidR="00617C60" w:rsidRPr="00617C60" w:rsidRDefault="00617C60" w:rsidP="00617C60">
      <w:pPr>
        <w:widowControl/>
        <w:spacing w:before="100" w:beforeAutospacing="1" w:after="100" w:afterAutospacing="1"/>
        <w:jc w:val="left"/>
        <w:outlineLvl w:val="2"/>
        <w:rPr>
          <w:rFonts w:ascii="宋体" w:eastAsia="宋体" w:hAnsi="宋体" w:cs="宋体"/>
          <w:b/>
          <w:bCs/>
          <w:kern w:val="0"/>
          <w:sz w:val="27"/>
          <w:szCs w:val="27"/>
          <w14:ligatures w14:val="none"/>
        </w:rPr>
      </w:pPr>
      <w:r w:rsidRPr="00617C60">
        <w:rPr>
          <w:rFonts w:ascii="宋体" w:eastAsia="宋体" w:hAnsi="宋体" w:cs="宋体"/>
          <w:b/>
          <w:bCs/>
          <w:kern w:val="0"/>
          <w:sz w:val="27"/>
          <w:szCs w:val="27"/>
          <w14:ligatures w14:val="none"/>
        </w:rPr>
        <w:t>4.1.2 嵌套</w:t>
      </w:r>
    </w:p>
    <w:p w14:paraId="17B06F0B"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嵌套是指回雪代码可以作为其它代码的参数进行嵌套。嵌套是编写插件时最常用的方法。</w:t>
      </w:r>
    </w:p>
    <w:p w14:paraId="66A0AC65"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【赋值变量 金币,【计算 【变量 金币】+【随机数 5-10】】】</w:t>
      </w:r>
    </w:p>
    <w:p w14:paraId="3D029B43"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纯回雪插件里往往容易存在大量、多层的嵌套，俗称“套娃”，例如写一个普通的检定，在判断成功等级时，就会出现“套娃”。</w:t>
      </w:r>
    </w:p>
    <w:p w14:paraId="280B1F2D"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【比较 【变量 出目】,【比较 【变量 目标值】,50,100,96】,大失败,【比较 1,【变量 出目】,大成功,【比较 【计算 【变量 目标值】/5】,【变量 出目】,极难成功,【比较 【计算 【变量 目标值】/2】,【变量 出目】,困难成功,【比较 【变量 目标值】,【变量 出目】,成功,失败】】】】】</w:t>
      </w:r>
    </w:p>
    <w:p w14:paraId="4DB7BFEA"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“套娃”不论是编写还是debug都比较耗费精力，因此“套娃”不宜过多，除非有代码的格式可读性强，或者编写者本人比较善于阅读套娃。同时，也可以尝试妥善利用常量和项目来拆解套娃。</w:t>
      </w:r>
    </w:p>
    <w:p w14:paraId="1D4A4130" w14:textId="77777777" w:rsidR="00617C60" w:rsidRPr="00617C60" w:rsidRDefault="00617C60" w:rsidP="00617C60">
      <w:pPr>
        <w:widowControl/>
        <w:spacing w:before="100" w:beforeAutospacing="1" w:after="100" w:afterAutospacing="1"/>
        <w:jc w:val="left"/>
        <w:outlineLvl w:val="2"/>
        <w:rPr>
          <w:rFonts w:ascii="宋体" w:eastAsia="宋体" w:hAnsi="宋体" w:cs="宋体"/>
          <w:b/>
          <w:bCs/>
          <w:kern w:val="0"/>
          <w:sz w:val="27"/>
          <w:szCs w:val="27"/>
          <w14:ligatures w14:val="none"/>
        </w:rPr>
      </w:pPr>
      <w:r w:rsidRPr="00617C60">
        <w:rPr>
          <w:rFonts w:ascii="宋体" w:eastAsia="宋体" w:hAnsi="宋体" w:cs="宋体"/>
          <w:b/>
          <w:bCs/>
          <w:kern w:val="0"/>
          <w:sz w:val="27"/>
          <w:szCs w:val="27"/>
          <w14:ligatures w14:val="none"/>
        </w:rPr>
        <w:t>4.1.3 拼接</w:t>
      </w:r>
    </w:p>
    <w:p w14:paraId="44B3855C"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拼接指文本拼接，基于回雪高度自由且毫无难度的文本拼接。</w:t>
      </w:r>
    </w:p>
    <w:p w14:paraId="360FF9BB"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我们从一个最简单的拼接开始。</w:t>
      </w:r>
    </w:p>
    <w:p w14:paraId="1DEC5693"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lastRenderedPageBreak/>
        <w:t>[[auto]]</w:t>
      </w:r>
    </w:p>
    <w:p w14:paraId="0EC1FE80"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keywordFull="骰1d100"</w:t>
      </w:r>
    </w:p>
    <w:p w14:paraId="434D37B6"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program="1d100=【随机数 1-100】"</w:t>
      </w:r>
    </w:p>
    <w:p w14:paraId="045F1856"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输出的结果你应当已经猜到了。在回雪中，想要将骰点结果接在“1d100=”后面时，直接拼接即可。而在其它编程语言中，如js，需要这么做：</w:t>
      </w:r>
    </w:p>
    <w:p w14:paraId="4F355F34"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var roll=Math.ceil(Math.random()*100)    //这是【随机数 1-100】</w:t>
      </w:r>
    </w:p>
    <w:p w14:paraId="4D921E10"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"1d100="+roll    //这是字符串拼接</w:t>
      </w:r>
    </w:p>
    <w:p w14:paraId="79983349"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p>
    <w:p w14:paraId="5EF471CD"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"1d100="+Math.ceil(Math.random()*100)    //合在一起</w:t>
      </w:r>
    </w:p>
    <w:p w14:paraId="62BEB018"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实际上难度差异并不大，但回雪的拼接方式极其方便，并且与嵌套结合使用可以发挥更大的价值。例如数组、对象、合并同类项等。</w:t>
      </w:r>
    </w:p>
    <w:p w14:paraId="487674C4"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[[auto]]</w:t>
      </w:r>
    </w:p>
    <w:p w14:paraId="036A5A33"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keywordRegexp="^剪刀石头布，我出(.*)$"</w:t>
      </w:r>
    </w:p>
    <w:p w14:paraId="22130596"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program="【常量 【正则匹配到的0】对战【随取 石头,剪刀,布】】"</w:t>
      </w:r>
    </w:p>
    <w:p w14:paraId="4ECA01AA"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[[define]]</w:t>
      </w:r>
    </w:p>
    <w:p w14:paraId="36AEBD1C"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name="剪刀对战石头"</w:t>
      </w:r>
    </w:p>
    <w:p w14:paraId="6899B9A8"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content="我出石头！好耶！赢了！"</w:t>
      </w:r>
    </w:p>
    <w:p w14:paraId="6C743DBE"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[[define]]</w:t>
      </w:r>
    </w:p>
    <w:p w14:paraId="42718873"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name="剪刀对战剪刀"</w:t>
      </w:r>
    </w:p>
    <w:p w14:paraId="188C894F"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content="我出剪刀！嗯……平局，再来一次！"</w:t>
      </w:r>
    </w:p>
    <w:p w14:paraId="627C53E5"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--（以下略）--</w:t>
      </w:r>
    </w:p>
    <w:p w14:paraId="56AB5ADF" w14:textId="77777777" w:rsidR="00617C60" w:rsidRPr="00617C60" w:rsidRDefault="00617C60" w:rsidP="00617C60">
      <w:pPr>
        <w:widowControl/>
        <w:spacing w:before="100" w:beforeAutospacing="1" w:after="100" w:afterAutospacing="1"/>
        <w:jc w:val="left"/>
        <w:outlineLvl w:val="1"/>
        <w:rPr>
          <w:rFonts w:ascii="宋体" w:eastAsia="宋体" w:hAnsi="宋体" w:cs="宋体"/>
          <w:b/>
          <w:bCs/>
          <w:kern w:val="0"/>
          <w:sz w:val="36"/>
          <w:szCs w:val="36"/>
          <w14:ligatures w14:val="none"/>
        </w:rPr>
      </w:pPr>
      <w:r w:rsidRPr="00617C60">
        <w:rPr>
          <w:rFonts w:ascii="宋体" w:eastAsia="宋体" w:hAnsi="宋体" w:cs="宋体"/>
          <w:b/>
          <w:bCs/>
          <w:kern w:val="0"/>
          <w:sz w:val="36"/>
          <w:szCs w:val="36"/>
          <w14:ligatures w14:val="none"/>
        </w:rPr>
        <w:t>4.2 规范化插件</w:t>
      </w:r>
    </w:p>
    <w:p w14:paraId="06C9FF52"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诚然，我们既不是回雪开发者，也不是专业人士，因此使用“规范化”这个词有欠妥当。我们使用这个词只是为了表达规整、有序的意味。</w:t>
      </w:r>
    </w:p>
    <w:p w14:paraId="0E54AC42"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规范化插件并不是必修内容，如果你认为自己不需要学习规范化，那么可以尽管跳过此节内容，直接阅读第五章。</w:t>
      </w:r>
    </w:p>
    <w:p w14:paraId="61610DAE"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如果你苦恼于插件混乱理不清代码导致debug困难，那么我更建议你阅读本节，从源头上解决debug难的问题。我们把规范化拆为格式化与模块化两方面，分别进行讲述。</w:t>
      </w:r>
    </w:p>
    <w:p w14:paraId="6356C4C5" w14:textId="77777777" w:rsidR="00617C60" w:rsidRPr="00617C60" w:rsidRDefault="00617C60" w:rsidP="00617C60">
      <w:pPr>
        <w:widowControl/>
        <w:spacing w:before="100" w:beforeAutospacing="1" w:after="100" w:afterAutospacing="1"/>
        <w:jc w:val="left"/>
        <w:outlineLvl w:val="2"/>
        <w:rPr>
          <w:rFonts w:ascii="宋体" w:eastAsia="宋体" w:hAnsi="宋体" w:cs="宋体"/>
          <w:b/>
          <w:bCs/>
          <w:kern w:val="0"/>
          <w:sz w:val="27"/>
          <w:szCs w:val="27"/>
          <w14:ligatures w14:val="none"/>
        </w:rPr>
      </w:pPr>
      <w:r w:rsidRPr="00617C60">
        <w:rPr>
          <w:rFonts w:ascii="宋体" w:eastAsia="宋体" w:hAnsi="宋体" w:cs="宋体"/>
          <w:b/>
          <w:bCs/>
          <w:kern w:val="0"/>
          <w:sz w:val="27"/>
          <w:szCs w:val="27"/>
          <w14:ligatures w14:val="none"/>
        </w:rPr>
        <w:t>4.2.1 格式化</w:t>
      </w:r>
    </w:p>
    <w:p w14:paraId="12C79D60"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当你开始编写更加复杂的回雪插件，亦或是学习别人的较为复杂的回雪插件时，你将不可避免地面对可读性差、容易出现错误的“套娃”。为了代码的可读性，</w:t>
      </w:r>
      <w:r w:rsidRPr="00617C60">
        <w:rPr>
          <w:rFonts w:ascii="宋体" w:eastAsia="宋体" w:hAnsi="宋体" w:cs="宋体"/>
          <w:kern w:val="0"/>
          <w:sz w:val="24"/>
          <w:szCs w:val="24"/>
          <w14:ligatures w14:val="none"/>
        </w:rPr>
        <w:lastRenderedPageBreak/>
        <w:t>也为了debug方便，便需要通过规整格式来让“套娃”更加整洁易读。常用的方法是利用回车键（Enter换行）与制表键（Tab缩进）来规整代码格式。</w:t>
      </w:r>
    </w:p>
    <w:p w14:paraId="0EED1D42"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//推荐格式之一</w:t>
      </w:r>
    </w:p>
    <w:p w14:paraId="398814FD"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【代码</w:t>
      </w:r>
    </w:p>
    <w:p w14:paraId="349A079A"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 xml:space="preserve">    参数1</w:t>
      </w:r>
    </w:p>
    <w:p w14:paraId="142262AF"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w:t>
      </w:r>
    </w:p>
    <w:p w14:paraId="06308ED9"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 xml:space="preserve">    参数2</w:t>
      </w:r>
    </w:p>
    <w:p w14:paraId="0FE4C1F3"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w:t>
      </w:r>
    </w:p>
    <w:p w14:paraId="55F133B5"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 xml:space="preserve">    ……</w:t>
      </w:r>
    </w:p>
    <w:p w14:paraId="21599BF2"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w:t>
      </w:r>
    </w:p>
    <w:p w14:paraId="05C049B1"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//举例，判断一次检定的成功等级</w:t>
      </w:r>
    </w:p>
    <w:p w14:paraId="3CD7B64F"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 xml:space="preserve">【比较 </w:t>
      </w:r>
    </w:p>
    <w:p w14:paraId="3A79D894"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 xml:space="preserve">    【变量 出目】</w:t>
      </w:r>
    </w:p>
    <w:p w14:paraId="6F768479"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w:t>
      </w:r>
    </w:p>
    <w:p w14:paraId="30C50693"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 xml:space="preserve">    【比较 </w:t>
      </w:r>
    </w:p>
    <w:p w14:paraId="119A0F8B"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 xml:space="preserve">        【变量 目标值】</w:t>
      </w:r>
    </w:p>
    <w:p w14:paraId="5E530EAD"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 xml:space="preserve">    ,</w:t>
      </w:r>
    </w:p>
    <w:p w14:paraId="3366F21E"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 xml:space="preserve">        50</w:t>
      </w:r>
    </w:p>
    <w:p w14:paraId="0F6338A0"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 xml:space="preserve">    ,</w:t>
      </w:r>
    </w:p>
    <w:p w14:paraId="6C800FCA"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 xml:space="preserve">        100</w:t>
      </w:r>
    </w:p>
    <w:p w14:paraId="07EAA508"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 xml:space="preserve">    ,</w:t>
      </w:r>
    </w:p>
    <w:p w14:paraId="4FC9E611"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 xml:space="preserve">        96</w:t>
      </w:r>
    </w:p>
    <w:p w14:paraId="0F8C02EE"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 xml:space="preserve">    】</w:t>
      </w:r>
    </w:p>
    <w:p w14:paraId="09591565"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w:t>
      </w:r>
    </w:p>
    <w:p w14:paraId="39966842"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 xml:space="preserve">    大失败</w:t>
      </w:r>
    </w:p>
    <w:p w14:paraId="5A2A7807"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w:t>
      </w:r>
    </w:p>
    <w:p w14:paraId="2A4B8C65"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 xml:space="preserve">    【比较 </w:t>
      </w:r>
    </w:p>
    <w:p w14:paraId="2F55CF17"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 xml:space="preserve">        1</w:t>
      </w:r>
    </w:p>
    <w:p w14:paraId="09F67B60"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 xml:space="preserve">    ,</w:t>
      </w:r>
    </w:p>
    <w:p w14:paraId="4FE7D96E"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 xml:space="preserve">        【变量 出目】</w:t>
      </w:r>
    </w:p>
    <w:p w14:paraId="0C8D3CB6"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 xml:space="preserve">    ,</w:t>
      </w:r>
    </w:p>
    <w:p w14:paraId="215ECD3D"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 xml:space="preserve">        大成功</w:t>
      </w:r>
    </w:p>
    <w:p w14:paraId="4CF45CB3"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 xml:space="preserve">    ,</w:t>
      </w:r>
    </w:p>
    <w:p w14:paraId="55951A10"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 xml:space="preserve">        【比较 </w:t>
      </w:r>
    </w:p>
    <w:p w14:paraId="5415CC40"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 xml:space="preserve">            【计算 【变量 目标值】/5】</w:t>
      </w:r>
    </w:p>
    <w:p w14:paraId="6349976D"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 xml:space="preserve">        ,</w:t>
      </w:r>
    </w:p>
    <w:p w14:paraId="19432B2F"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 xml:space="preserve">            【变量 出目】</w:t>
      </w:r>
    </w:p>
    <w:p w14:paraId="40DC63D8"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 xml:space="preserve">        ,</w:t>
      </w:r>
    </w:p>
    <w:p w14:paraId="61EF3108"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 xml:space="preserve">            极难成功</w:t>
      </w:r>
    </w:p>
    <w:p w14:paraId="3038D866"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 xml:space="preserve">        ,</w:t>
      </w:r>
    </w:p>
    <w:p w14:paraId="0FD28864"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 xml:space="preserve">            【比较 </w:t>
      </w:r>
    </w:p>
    <w:p w14:paraId="1AC714CF"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 xml:space="preserve">                【计算 【变量 目标值】/2】</w:t>
      </w:r>
    </w:p>
    <w:p w14:paraId="627610AE"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 xml:space="preserve">            ,</w:t>
      </w:r>
    </w:p>
    <w:p w14:paraId="666AC7FD"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lastRenderedPageBreak/>
        <w:t xml:space="preserve">                【变量 出目】</w:t>
      </w:r>
    </w:p>
    <w:p w14:paraId="29871A84"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 xml:space="preserve">            ,</w:t>
      </w:r>
    </w:p>
    <w:p w14:paraId="3F10F91E"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 xml:space="preserve">                困难成功</w:t>
      </w:r>
    </w:p>
    <w:p w14:paraId="0931D276"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 xml:space="preserve">            ,</w:t>
      </w:r>
    </w:p>
    <w:p w14:paraId="5763B52F"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 xml:space="preserve">                【比较 </w:t>
      </w:r>
    </w:p>
    <w:p w14:paraId="272AAE62"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 xml:space="preserve">                    【变量 目标值】</w:t>
      </w:r>
    </w:p>
    <w:p w14:paraId="2B70A511"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 xml:space="preserve">                ,</w:t>
      </w:r>
    </w:p>
    <w:p w14:paraId="1B79513F"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 xml:space="preserve">                    【变量 出目】</w:t>
      </w:r>
    </w:p>
    <w:p w14:paraId="182EB016"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 xml:space="preserve">                ,</w:t>
      </w:r>
    </w:p>
    <w:p w14:paraId="5225F96F"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 xml:space="preserve">                    成功</w:t>
      </w:r>
    </w:p>
    <w:p w14:paraId="15DEEF11"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 xml:space="preserve">                ,</w:t>
      </w:r>
    </w:p>
    <w:p w14:paraId="24862D8E"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 xml:space="preserve">                    失败</w:t>
      </w:r>
    </w:p>
    <w:p w14:paraId="4A8E53E9"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 xml:space="preserve">                】</w:t>
      </w:r>
    </w:p>
    <w:p w14:paraId="5135FBBE"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 xml:space="preserve">            】</w:t>
      </w:r>
    </w:p>
    <w:p w14:paraId="1F0789A8"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 xml:space="preserve">        】</w:t>
      </w:r>
    </w:p>
    <w:p w14:paraId="7F38BF81"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 xml:space="preserve">    】</w:t>
      </w:r>
    </w:p>
    <w:p w14:paraId="3F17B106"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w:t>
      </w:r>
    </w:p>
    <w:p w14:paraId="0AEF0215"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//具体的格式以你自己的判断为准。格式主要是为你自己服务的，它应当是最适合你的那种。</w:t>
      </w:r>
    </w:p>
    <w:p w14:paraId="0E2F9D60"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//例如这种示例格式其实过度分散了，反而不利于阅读。</w:t>
      </w:r>
    </w:p>
    <w:p w14:paraId="53B512C3"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除“【”与开头标识词不能被中断外（如“【赋值1变量”，空格也不行），回雪代码可以自由地使用回车与制表。但是，这些回车与制表符会被代码忠实地识别并执行。因此，如果不能合理地处理，就容易出现输出结果格式崩溃的悲剧。例如这个悲剧的惩罚骰检定模拟：</w:t>
      </w:r>
    </w:p>
    <w:p w14:paraId="649DA718"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1D100=</w:t>
      </w:r>
    </w:p>
    <w:p w14:paraId="0F201EE9"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1</w:t>
      </w:r>
    </w:p>
    <w:p w14:paraId="5E4E864B"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w:t>
      </w:r>
    </w:p>
    <w:p w14:paraId="0582C730"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 xml:space="preserve">    4</w:t>
      </w:r>
    </w:p>
    <w:p w14:paraId="05202B0C"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p>
    <w:p w14:paraId="3E201E16"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w:t>
      </w:r>
    </w:p>
    <w:p w14:paraId="712F0AB4"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 xml:space="preserve">    5</w:t>
      </w:r>
    </w:p>
    <w:p w14:paraId="34BA9DFE"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p>
    <w:p w14:paraId="764BE3D3"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w:t>
      </w:r>
    </w:p>
    <w:p w14:paraId="58700B97"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 xml:space="preserve">    1}=51/47 </w:t>
      </w:r>
    </w:p>
    <w:p w14:paraId="5D797619"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 xml:space="preserve"> 失败。</w:t>
      </w:r>
    </w:p>
    <w:p w14:paraId="17B4798C"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虽然这个问题可以被一次性输出、输出整合、【】保护回车等方法解决，但这又会引起代码的臃肿或混乱。这意味着回雪有着输出美观、代码美观与代码精简间极易冲突的缺陷。不过，我们还是简单讲述下这三个解决输出格式问题的方法。</w:t>
      </w:r>
    </w:p>
    <w:p w14:paraId="01A7A8E2" w14:textId="77777777" w:rsidR="00617C60" w:rsidRPr="00617C60" w:rsidRDefault="00617C60" w:rsidP="00617C60">
      <w:pPr>
        <w:widowControl/>
        <w:spacing w:before="100" w:beforeAutospacing="1" w:after="100" w:afterAutospacing="1"/>
        <w:jc w:val="left"/>
        <w:outlineLvl w:val="3"/>
        <w:rPr>
          <w:rFonts w:ascii="宋体" w:eastAsia="宋体" w:hAnsi="宋体" w:cs="宋体"/>
          <w:b/>
          <w:bCs/>
          <w:kern w:val="0"/>
          <w:sz w:val="24"/>
          <w:szCs w:val="24"/>
          <w14:ligatures w14:val="none"/>
        </w:rPr>
      </w:pPr>
      <w:r w:rsidRPr="00617C60">
        <w:rPr>
          <w:rFonts w:ascii="宋体" w:eastAsia="宋体" w:hAnsi="宋体" w:cs="宋体"/>
          <w:b/>
          <w:bCs/>
          <w:kern w:val="0"/>
          <w:sz w:val="24"/>
          <w:szCs w:val="24"/>
          <w14:ligatures w14:val="none"/>
        </w:rPr>
        <w:t>4.2.1.1 一次性输出</w:t>
      </w:r>
    </w:p>
    <w:p w14:paraId="1806A259"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lastRenderedPageBreak/>
        <w:t>代码中无输出，而将输出内容装入项目或常量中，输出时直接读取即可。</w:t>
      </w:r>
    </w:p>
    <w:p w14:paraId="518EE54F"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--在好感度插件中写一个告白的功能</w:t>
      </w:r>
    </w:p>
    <w:p w14:paraId="71FFD6C9"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--此为错误示范。</w:t>
      </w:r>
    </w:p>
    <w:p w14:paraId="7EDFBF52"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[[auto]]</w:t>
      </w:r>
    </w:p>
    <w:p w14:paraId="68BBB8FA"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keywordFull="我喜欢你"</w:t>
      </w:r>
    </w:p>
    <w:p w14:paraId="04B44955"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program="唔……</w:t>
      </w:r>
    </w:p>
    <w:p w14:paraId="136DF4AF"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【赋值变量 目标值,【变量 好感度】】</w:t>
      </w:r>
    </w:p>
    <w:p w14:paraId="7C5096E4"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【赋值变量 取悦检定,【常量 检定】】</w:t>
      </w:r>
    </w:p>
    <w:p w14:paraId="3AB9A74F"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【赋值变量 结果,【执行变量 取悦检定】】</w:t>
      </w:r>
    </w:p>
    <w:p w14:paraId="7F544C8D"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【判断 【变量 结果】,失败,</w:t>
      </w:r>
    </w:p>
    <w:p w14:paraId="6009A8AB"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 xml:space="preserve">    【判断 【变量 结果】,大失败,</w:t>
      </w:r>
    </w:p>
    <w:p w14:paraId="6D98943D"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 xml:space="preserve">        真……真的吗？</w:t>
      </w:r>
    </w:p>
    <w:p w14:paraId="117BEC7D"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 xml:space="preserve">        【赋值变量 增值,【随机数 5-10】】</w:t>
      </w:r>
    </w:p>
    <w:p w14:paraId="5A2C227E"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 xml:space="preserve">        （好感度增加【变量 增值】）</w:t>
      </w:r>
    </w:p>
    <w:p w14:paraId="6A34269E"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 xml:space="preserve">        【赋值变量 好感度,【计算 【变量 好感度】+【变量 增值】】】</w:t>
      </w:r>
    </w:p>
    <w:p w14:paraId="6DBA7C59"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 xml:space="preserve">    ,</w:t>
      </w:r>
    </w:p>
    <w:p w14:paraId="26415353"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 xml:space="preserve">        什么……你？你以为你是谁？</w:t>
      </w:r>
    </w:p>
    <w:p w14:paraId="33266DB2"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 xml:space="preserve">        （好感度减半）</w:t>
      </w:r>
    </w:p>
    <w:p w14:paraId="644B17A2"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 xml:space="preserve">        【赋值变量 好感度,【计算 【变量 好感度】/2】】</w:t>
      </w:r>
    </w:p>
    <w:p w14:paraId="2FD6971E"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 xml:space="preserve">    】</w:t>
      </w:r>
    </w:p>
    <w:p w14:paraId="567017A3"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w:t>
      </w:r>
    </w:p>
    <w:p w14:paraId="2547BBD5"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 xml:space="preserve">    我们还是做朋友比较好……</w:t>
      </w:r>
    </w:p>
    <w:p w14:paraId="4BFD9845"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 xml:space="preserve">    【赋值变量 减值,【随机数 5-10】】</w:t>
      </w:r>
    </w:p>
    <w:p w14:paraId="5AC76A41"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 xml:space="preserve">    （好感度减少【变量 减值】）</w:t>
      </w:r>
    </w:p>
    <w:p w14:paraId="2F441BA0"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 xml:space="preserve">    【赋值变量 好感度,【计算 【变量 好感度】-【变量 减值】】】</w:t>
      </w:r>
    </w:p>
    <w:p w14:paraId="62E4A50F"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w:t>
      </w:r>
    </w:p>
    <w:p w14:paraId="789D2BC7"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p>
    <w:p w14:paraId="40A570BF"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输出=唔……</w:t>
      </w:r>
    </w:p>
    <w:p w14:paraId="25E3282E"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p>
    <w:p w14:paraId="1689298E"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p>
    <w:p w14:paraId="270BF2F2"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p>
    <w:p w14:paraId="1073F6E6"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我们还是做朋友比较好……</w:t>
      </w:r>
    </w:p>
    <w:p w14:paraId="4BD385E2"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 xml:space="preserve">    </w:t>
      </w:r>
    </w:p>
    <w:p w14:paraId="0CC40F03"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 xml:space="preserve">    （好感度减少10）</w:t>
      </w:r>
    </w:p>
    <w:p w14:paraId="5880ACBF"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--一些换行和缩进被视为回复的一部分，我们可以采用一次性输出的方法。</w:t>
      </w:r>
    </w:p>
    <w:p w14:paraId="5B70003D"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[[auto]]</w:t>
      </w:r>
    </w:p>
    <w:p w14:paraId="72C610BA"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keywordFull="我喜欢你"</w:t>
      </w:r>
    </w:p>
    <w:p w14:paraId="337CB757"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program="【赋值变量 目标值,【变量 好感度】】</w:t>
      </w:r>
    </w:p>
    <w:p w14:paraId="5292638A"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【赋值变量 取悦检定,【常量 检定】】</w:t>
      </w:r>
    </w:p>
    <w:p w14:paraId="5501844A"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【赋值变量 结果,【执行变量 取悦检定】】</w:t>
      </w:r>
    </w:p>
    <w:p w14:paraId="363CFEF3"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【判断 【变量 结果】,失败,</w:t>
      </w:r>
    </w:p>
    <w:p w14:paraId="5D0D719D"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 xml:space="preserve">    【判断 【变量 结果】,大失败,</w:t>
      </w:r>
    </w:p>
    <w:p w14:paraId="67CC7CDC"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 xml:space="preserve">        【赋值变量 增值,【随机数 5-10】】</w:t>
      </w:r>
    </w:p>
    <w:p w14:paraId="2ADEE22F"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lastRenderedPageBreak/>
        <w:t xml:space="preserve">        【赋值变量 好感度,【计算 【变量 好感度】+【变量 增值】】】</w:t>
      </w:r>
    </w:p>
    <w:p w14:paraId="4397EBE2"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 xml:space="preserve">        【赋值变量 回复,【常量 告白成功】】</w:t>
      </w:r>
    </w:p>
    <w:p w14:paraId="36410988"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 xml:space="preserve">        【执行变量 回复】</w:t>
      </w:r>
    </w:p>
    <w:p w14:paraId="7817645E"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 xml:space="preserve">    ,</w:t>
      </w:r>
    </w:p>
    <w:p w14:paraId="347272AB"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 xml:space="preserve">        【赋值变量 好感度,【计算 【变量 好感度】/2】】</w:t>
      </w:r>
    </w:p>
    <w:p w14:paraId="25A5E22A"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 xml:space="preserve">        【赋值变量 回复,【常量 告白大失败】】</w:t>
      </w:r>
    </w:p>
    <w:p w14:paraId="67E22924"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 xml:space="preserve">        【执行变量 回复】</w:t>
      </w:r>
    </w:p>
    <w:p w14:paraId="6A5139A5"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 xml:space="preserve">    】</w:t>
      </w:r>
    </w:p>
    <w:p w14:paraId="491D5A8A"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w:t>
      </w:r>
    </w:p>
    <w:p w14:paraId="062733AF"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 xml:space="preserve">    【赋值变量 减值,【随机数 5-10】】</w:t>
      </w:r>
    </w:p>
    <w:p w14:paraId="28F661FE"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 xml:space="preserve">    【赋值变量 好感度,【计算 【变量 好感度】-【变量 减值】】】</w:t>
      </w:r>
    </w:p>
    <w:p w14:paraId="0F1A2791"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 xml:space="preserve">    【赋值变量 回复,【常量 告白失败】】</w:t>
      </w:r>
    </w:p>
    <w:p w14:paraId="796C946E"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 xml:space="preserve">    【执行变量 回复】</w:t>
      </w:r>
    </w:p>
    <w:p w14:paraId="558726FD"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w:t>
      </w:r>
    </w:p>
    <w:p w14:paraId="3CEF8875"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[[define]]</w:t>
      </w:r>
    </w:p>
    <w:p w14:paraId="4C52D475"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name="告白大失败"</w:t>
      </w:r>
    </w:p>
    <w:p w14:paraId="20AD722F"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content="唔……</w:t>
      </w:r>
    </w:p>
    <w:p w14:paraId="39023B35"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什么……你？你以为你是谁？</w:t>
      </w:r>
    </w:p>
    <w:p w14:paraId="25A63AB2"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（好感度减半）"</w:t>
      </w:r>
    </w:p>
    <w:p w14:paraId="75267B5A"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[[define]]</w:t>
      </w:r>
    </w:p>
    <w:p w14:paraId="605730D7"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name="告白失败"</w:t>
      </w:r>
    </w:p>
    <w:p w14:paraId="0BF99FC5"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content="唔……</w:t>
      </w:r>
    </w:p>
    <w:p w14:paraId="0272FF1E"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我们还是做朋友比较好……</w:t>
      </w:r>
    </w:p>
    <w:p w14:paraId="10B1DE5E"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（好感度减少【变量 减值】）"</w:t>
      </w:r>
    </w:p>
    <w:p w14:paraId="12AC8608"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[[define]]</w:t>
      </w:r>
    </w:p>
    <w:p w14:paraId="7F9EAF21"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name="告白成功"</w:t>
      </w:r>
    </w:p>
    <w:p w14:paraId="05B1771C"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content="唔……</w:t>
      </w:r>
    </w:p>
    <w:p w14:paraId="043312DD"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真、真的吗？</w:t>
      </w:r>
    </w:p>
    <w:p w14:paraId="366769C6"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（好感度增加【变量 增值】）"</w:t>
      </w:r>
    </w:p>
    <w:p w14:paraId="3851A154"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p>
    <w:p w14:paraId="2EA6E989"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输出=唔……</w:t>
      </w:r>
    </w:p>
    <w:p w14:paraId="5459F453"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我们还是做朋友比较好……</w:t>
      </w:r>
    </w:p>
    <w:p w14:paraId="19FEFFE7"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（好感度减少10）</w:t>
      </w:r>
    </w:p>
    <w:p w14:paraId="66ABFC09" w14:textId="77777777" w:rsidR="00617C60" w:rsidRPr="00617C60" w:rsidRDefault="00617C60" w:rsidP="00617C60">
      <w:pPr>
        <w:widowControl/>
        <w:spacing w:before="100" w:beforeAutospacing="1" w:after="100" w:afterAutospacing="1"/>
        <w:jc w:val="left"/>
        <w:outlineLvl w:val="3"/>
        <w:rPr>
          <w:rFonts w:ascii="宋体" w:eastAsia="宋体" w:hAnsi="宋体" w:cs="宋体"/>
          <w:b/>
          <w:bCs/>
          <w:kern w:val="0"/>
          <w:sz w:val="24"/>
          <w:szCs w:val="24"/>
          <w14:ligatures w14:val="none"/>
        </w:rPr>
      </w:pPr>
      <w:r w:rsidRPr="00617C60">
        <w:rPr>
          <w:rFonts w:ascii="宋体" w:eastAsia="宋体" w:hAnsi="宋体" w:cs="宋体"/>
          <w:b/>
          <w:bCs/>
          <w:kern w:val="0"/>
          <w:sz w:val="24"/>
          <w:szCs w:val="24"/>
          <w14:ligatures w14:val="none"/>
        </w:rPr>
        <w:t>4.2.1.2 输出整合</w:t>
      </w:r>
    </w:p>
    <w:p w14:paraId="6EF0CB2B"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输出整合是指，利用一个变量将执行过程中所有要输出的内容整合起来，并在插件执行结尾一次输出。使用输出整合时需要注意换行。可以使用“\n”或者“换行”来保证代码规整的同时做到输出美观。</w:t>
      </w:r>
    </w:p>
    <w:p w14:paraId="26AF3206"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--我们仍然以上面的好感度为例，直接放出使用输出整合方法的代码。</w:t>
      </w:r>
    </w:p>
    <w:p w14:paraId="2A1EDE55"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[[auto]]</w:t>
      </w:r>
    </w:p>
    <w:p w14:paraId="7D4427A9"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keywordFull="我喜欢你"</w:t>
      </w:r>
    </w:p>
    <w:p w14:paraId="3AB274DB"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program="【赋值变量 回复,唔……】</w:t>
      </w:r>
    </w:p>
    <w:p w14:paraId="6B39D624"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【赋值变量 目标值,【变量 好感度】】</w:t>
      </w:r>
    </w:p>
    <w:p w14:paraId="24D90217"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lastRenderedPageBreak/>
        <w:t>【赋值变量 取悦检定,【常量 检定】】</w:t>
      </w:r>
    </w:p>
    <w:p w14:paraId="3431EC1F"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【赋值变量 结果,【执行变量 取悦检定】】</w:t>
      </w:r>
    </w:p>
    <w:p w14:paraId="7A3C2AD7"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【判断 【变量 结果】,失败,</w:t>
      </w:r>
    </w:p>
    <w:p w14:paraId="7144622E"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 xml:space="preserve">    【判断 【变量 结果】,大失败,</w:t>
      </w:r>
    </w:p>
    <w:p w14:paraId="67776416"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 xml:space="preserve">        【赋值变量 回复,【变量 回复】\n真……真的吗？】</w:t>
      </w:r>
    </w:p>
    <w:p w14:paraId="6A47970D"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 xml:space="preserve">        【赋值变量 增值,【随机数 5-10】】</w:t>
      </w:r>
    </w:p>
    <w:p w14:paraId="577ABF9D"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 xml:space="preserve">        【赋值变量 回复,【变量 回复】\n（好感度增加【变量 增值】）】</w:t>
      </w:r>
    </w:p>
    <w:p w14:paraId="1B15C779"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 xml:space="preserve">        【赋值变量 好感度,【计算 【变量 好感度】+【变量 增值】】】</w:t>
      </w:r>
    </w:p>
    <w:p w14:paraId="2D9233D7"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 xml:space="preserve">    ,</w:t>
      </w:r>
    </w:p>
    <w:p w14:paraId="5CDB9280"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 xml:space="preserve">        【赋值变量 回复,【变量 回复】\n什么……你？你以为你是谁？】</w:t>
      </w:r>
    </w:p>
    <w:p w14:paraId="6E9018B5"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 xml:space="preserve">        【赋值变量 回复,【变量 回复】\n（好感度减半）】</w:t>
      </w:r>
    </w:p>
    <w:p w14:paraId="2910BA49"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 xml:space="preserve">        【赋值变量 好感度,【计算 【变量 好感度】/2】】</w:t>
      </w:r>
    </w:p>
    <w:p w14:paraId="01C756F8"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 xml:space="preserve">    】</w:t>
      </w:r>
    </w:p>
    <w:p w14:paraId="57601067"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w:t>
      </w:r>
    </w:p>
    <w:p w14:paraId="1B6234FC"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 xml:space="preserve">    【赋值变量 回复,【变量 回复】\n我们还是做朋友比较好……】</w:t>
      </w:r>
    </w:p>
    <w:p w14:paraId="219771CE"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 xml:space="preserve">    【赋值变量 减值,【随机数 5-10】】</w:t>
      </w:r>
    </w:p>
    <w:p w14:paraId="49F59F89"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 xml:space="preserve">    【赋值变量 回复,【变量 回复】\n（好感度减少【变量 减值】）】</w:t>
      </w:r>
    </w:p>
    <w:p w14:paraId="6EF63158"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 xml:space="preserve">    【赋值变量 好感度,【计算 【变量 好感度】-【变量 减值】】】</w:t>
      </w:r>
    </w:p>
    <w:p w14:paraId="75CFF05B"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w:t>
      </w:r>
    </w:p>
    <w:p w14:paraId="4544C8C5"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【变量 回复】"</w:t>
      </w:r>
    </w:p>
    <w:p w14:paraId="7AD71530" w14:textId="77777777" w:rsidR="00617C60" w:rsidRPr="00617C60" w:rsidRDefault="00617C60" w:rsidP="00617C60">
      <w:pPr>
        <w:widowControl/>
        <w:spacing w:before="100" w:beforeAutospacing="1" w:after="100" w:afterAutospacing="1"/>
        <w:jc w:val="left"/>
        <w:outlineLvl w:val="3"/>
        <w:rPr>
          <w:rFonts w:ascii="宋体" w:eastAsia="宋体" w:hAnsi="宋体" w:cs="宋体"/>
          <w:b/>
          <w:bCs/>
          <w:kern w:val="0"/>
          <w:sz w:val="24"/>
          <w:szCs w:val="24"/>
          <w14:ligatures w14:val="none"/>
        </w:rPr>
      </w:pPr>
      <w:r w:rsidRPr="00617C60">
        <w:rPr>
          <w:rFonts w:ascii="宋体" w:eastAsia="宋体" w:hAnsi="宋体" w:cs="宋体"/>
          <w:b/>
          <w:bCs/>
          <w:kern w:val="0"/>
          <w:sz w:val="24"/>
          <w:szCs w:val="24"/>
          <w14:ligatures w14:val="none"/>
        </w:rPr>
        <w:t>4.2.1.3 【】保护回车</w:t>
      </w:r>
    </w:p>
    <w:p w14:paraId="2854DAA9"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这其实是一个不被推荐使用的方法。【】保护回车的具体做法为利用无效【】会隐藏内部内容的性质，将所有影响输出格式的换行和缩进都用【】括起来，使其不会出现在输出中。</w:t>
      </w:r>
    </w:p>
    <w:p w14:paraId="5A554190"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这种方法会极大地影响代码的美观性，同时还需要自行判断究竟哪些换行/缩进影响了输出的格式，哪些需要保留，因此并不推荐。</w:t>
      </w:r>
    </w:p>
    <w:p w14:paraId="13C105AF"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--使用【】保护回车方法的代码。</w:t>
      </w:r>
    </w:p>
    <w:p w14:paraId="6F03D247"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[[auto]]</w:t>
      </w:r>
    </w:p>
    <w:p w14:paraId="00A6E77B"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keywordFull="我喜欢你"</w:t>
      </w:r>
    </w:p>
    <w:p w14:paraId="1E0B0C90"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program="唔……</w:t>
      </w:r>
    </w:p>
    <w:p w14:paraId="28EDB09B"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【赋值变量 目标值,【变量 好感度】】【</w:t>
      </w:r>
    </w:p>
    <w:p w14:paraId="419CE371"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】【赋值变量 取悦检定,【常量 检定】】【</w:t>
      </w:r>
    </w:p>
    <w:p w14:paraId="3ACE3FEE"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】【赋值变量 结果,【执行变量 取悦检定】】【</w:t>
      </w:r>
    </w:p>
    <w:p w14:paraId="15774F67"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】【判断 【变量 结果】,失败,</w:t>
      </w:r>
    </w:p>
    <w:p w14:paraId="1D2DCFE7"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 xml:space="preserve">    【判断 【变量 结果】,大失败,</w:t>
      </w:r>
    </w:p>
    <w:p w14:paraId="018D8E37"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 xml:space="preserve">        真……真的吗？</w:t>
      </w:r>
    </w:p>
    <w:p w14:paraId="2E95776C"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 xml:space="preserve">        【赋值变量 增值,【随机数 5-10】】【</w:t>
      </w:r>
    </w:p>
    <w:p w14:paraId="371340DB"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 xml:space="preserve">        】（好感度增加【变量 增值】）</w:t>
      </w:r>
    </w:p>
    <w:p w14:paraId="78ABCFA2"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 xml:space="preserve">        【赋值变量 好感度,【计算 【变量 好感度】+【变量 增值】】】</w:t>
      </w:r>
    </w:p>
    <w:p w14:paraId="724979AD"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lastRenderedPageBreak/>
        <w:t xml:space="preserve">    ,</w:t>
      </w:r>
    </w:p>
    <w:p w14:paraId="07CDDD8F"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 xml:space="preserve">        什么……你？你以为你是谁？</w:t>
      </w:r>
    </w:p>
    <w:p w14:paraId="7FB9663A"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 xml:space="preserve">        （好感度减半）</w:t>
      </w:r>
    </w:p>
    <w:p w14:paraId="0693B084"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 xml:space="preserve">        【赋值变量 好感度,【计算 【变量 好感度】/2】】</w:t>
      </w:r>
    </w:p>
    <w:p w14:paraId="6AE76BBA"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 xml:space="preserve">    】</w:t>
      </w:r>
    </w:p>
    <w:p w14:paraId="4B1CAC1D"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w:t>
      </w:r>
    </w:p>
    <w:p w14:paraId="2603C3F5"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 xml:space="preserve">    我们还是做朋友比较好……</w:t>
      </w:r>
    </w:p>
    <w:p w14:paraId="7981454C"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 xml:space="preserve">    【赋值变量 减值,【随机数 5-10】】【</w:t>
      </w:r>
    </w:p>
    <w:p w14:paraId="6F4C76C2"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 xml:space="preserve">    】（好感度减少【变量 减值】）</w:t>
      </w:r>
    </w:p>
    <w:p w14:paraId="6374DDF2"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 xml:space="preserve">    【赋值变量 好感度,【计算 【变量 好感度】-【变量 减值】】】</w:t>
      </w:r>
    </w:p>
    <w:p w14:paraId="1573754B"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w:t>
      </w:r>
    </w:p>
    <w:p w14:paraId="096772B3" w14:textId="77777777" w:rsidR="00617C60" w:rsidRPr="00617C60" w:rsidRDefault="00617C60" w:rsidP="00617C60">
      <w:pPr>
        <w:widowControl/>
        <w:spacing w:before="100" w:beforeAutospacing="1" w:after="100" w:afterAutospacing="1"/>
        <w:jc w:val="left"/>
        <w:outlineLvl w:val="2"/>
        <w:rPr>
          <w:rFonts w:ascii="宋体" w:eastAsia="宋体" w:hAnsi="宋体" w:cs="宋体"/>
          <w:b/>
          <w:bCs/>
          <w:kern w:val="0"/>
          <w:sz w:val="27"/>
          <w:szCs w:val="27"/>
          <w14:ligatures w14:val="none"/>
        </w:rPr>
      </w:pPr>
      <w:r w:rsidRPr="00617C60">
        <w:rPr>
          <w:rFonts w:ascii="宋体" w:eastAsia="宋体" w:hAnsi="宋体" w:cs="宋体"/>
          <w:b/>
          <w:bCs/>
          <w:kern w:val="0"/>
          <w:sz w:val="27"/>
          <w:szCs w:val="27"/>
          <w14:ligatures w14:val="none"/>
        </w:rPr>
        <w:t>4.2.2 模块化</w:t>
      </w:r>
    </w:p>
    <w:p w14:paraId="60A7F632"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模块化是指，通过增设常量，将代码按照功能、形式等拆分为若干个模块，方便解析与修改。</w:t>
      </w:r>
    </w:p>
    <w:p w14:paraId="269CCCB5"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模块化插件中的模块会被集中为几个区。区的划分并不是以触发关键词的异同为标准，而是按照模块功能大致分为触发模块、执行模块、回复模块三类。（Ps.这意味着模块化插件往往使用一次性输出）为了方便对插件编写不熟悉的骰主更改插件的回复词和触发词，模块化插件中的模块一般以回复模块、触发模块、执行模块的顺序排列。</w:t>
      </w:r>
    </w:p>
    <w:p w14:paraId="68660ED9"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我们按照插件执行的顺序快速讲述这三种模块。</w:t>
      </w:r>
    </w:p>
    <w:p w14:paraId="2E548588"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--模块化插件中的触发模块往往很短，因为其中的代码都被转移至执行模块，program中只剩下对自己所对应执行模块的声明。</w:t>
      </w:r>
    </w:p>
    <w:p w14:paraId="7B937F0E"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[[auto]]</w:t>
      </w:r>
    </w:p>
    <w:p w14:paraId="647E3551"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keywordxxx="xxx"</w:t>
      </w:r>
    </w:p>
    <w:p w14:paraId="58D060BB"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program="</w:t>
      </w:r>
    </w:p>
    <w:p w14:paraId="4D1BCCE2"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【赋值变量 执行,【常量 xxx模块】】</w:t>
      </w:r>
    </w:p>
    <w:p w14:paraId="3E8FE9F8"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【执行变量 执行】"</w:t>
      </w:r>
    </w:p>
    <w:p w14:paraId="320FB034"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--执行模块装载了插件基本所有代码，并按照功能拆分，使用【赋值变量】【执行变量】相互连接执行。</w:t>
      </w:r>
    </w:p>
    <w:p w14:paraId="1EE77DF4"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[[define]]</w:t>
      </w:r>
    </w:p>
    <w:p w14:paraId="31D7C2EC"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name="xxx"</w:t>
      </w:r>
    </w:p>
    <w:p w14:paraId="3D5DA3F0"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content="【xxx】……"</w:t>
      </w:r>
    </w:p>
    <w:p w14:paraId="4C66FD9C"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--回复模块参考4.2.1.1节一次性输出，里边只装载了回复语句，可能存在变量。</w:t>
      </w:r>
    </w:p>
    <w:p w14:paraId="261C3831"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[[define]]</w:t>
      </w:r>
    </w:p>
    <w:p w14:paraId="23A48692"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name="xxx"</w:t>
      </w:r>
    </w:p>
    <w:p w14:paraId="79CB4F8D"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content="xxx【xx】xxx……"</w:t>
      </w:r>
    </w:p>
    <w:p w14:paraId="07B7BD20" w14:textId="77777777" w:rsidR="00617C60" w:rsidRPr="00617C60" w:rsidRDefault="00617C60" w:rsidP="00617C60">
      <w:pPr>
        <w:widowControl/>
        <w:spacing w:before="100" w:beforeAutospacing="1" w:after="100" w:afterAutospacing="1"/>
        <w:jc w:val="left"/>
        <w:outlineLvl w:val="1"/>
        <w:rPr>
          <w:rFonts w:ascii="宋体" w:eastAsia="宋体" w:hAnsi="宋体" w:cs="宋体"/>
          <w:b/>
          <w:bCs/>
          <w:kern w:val="0"/>
          <w:sz w:val="36"/>
          <w:szCs w:val="36"/>
          <w14:ligatures w14:val="none"/>
        </w:rPr>
      </w:pPr>
      <w:r w:rsidRPr="00617C60">
        <w:rPr>
          <w:rFonts w:ascii="宋体" w:eastAsia="宋体" w:hAnsi="宋体" w:cs="宋体"/>
          <w:b/>
          <w:bCs/>
          <w:kern w:val="0"/>
          <w:sz w:val="36"/>
          <w:szCs w:val="36"/>
          <w14:ligatures w14:val="none"/>
        </w:rPr>
        <w:lastRenderedPageBreak/>
        <w:t>4.3 反斜杠“\”</w:t>
      </w:r>
    </w:p>
    <w:p w14:paraId="2EDF337E"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反斜杠“\”用于特殊字符的输入与输出。从插件载入开始，到每一次执行、输出等，都包含了编译文本的过程。而每一次文本编译都会使得文本中的反斜杠被消耗。因此，在编写插件时，常常需要2n个反斜杠才能达到预期的效果。至于具体的数量，就要根据具体情况结合自身经验通过不断试错来判断。</w:t>
      </w:r>
    </w:p>
    <w:p w14:paraId="43C72B76"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例如，[[auto]]内容块的keywordRegexp正则匹配，就需要使用两个反斜杠“\\”来起到反斜杠的作用。</w:t>
      </w:r>
    </w:p>
    <w:p w14:paraId="4ADB1AAB" w14:textId="77777777" w:rsidR="00617C60" w:rsidRPr="00617C60" w:rsidRDefault="00617C60" w:rsidP="00617C60">
      <w:pPr>
        <w:widowControl/>
        <w:spacing w:before="100" w:beforeAutospacing="1" w:after="100" w:afterAutospacing="1"/>
        <w:jc w:val="left"/>
        <w:outlineLvl w:val="0"/>
        <w:rPr>
          <w:rFonts w:ascii="宋体" w:eastAsia="宋体" w:hAnsi="宋体" w:cs="宋体"/>
          <w:b/>
          <w:bCs/>
          <w:kern w:val="36"/>
          <w:sz w:val="48"/>
          <w:szCs w:val="48"/>
          <w14:ligatures w14:val="none"/>
        </w:rPr>
      </w:pPr>
      <w:r w:rsidRPr="00617C60">
        <w:rPr>
          <w:rFonts w:ascii="宋体" w:eastAsia="宋体" w:hAnsi="宋体" w:cs="宋体"/>
          <w:b/>
          <w:bCs/>
          <w:kern w:val="36"/>
          <w:sz w:val="48"/>
          <w:szCs w:val="48"/>
          <w14:ligatures w14:val="none"/>
        </w:rPr>
        <w:t>5 . 输 出</w:t>
      </w:r>
    </w:p>
    <w:p w14:paraId="529AF2ED"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联的冮山</w:t>
      </w:r>
    </w:p>
    <w:p w14:paraId="1D666204"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插件可以存在没有输出的隐蔽执行的代码、程序、内容块。但整个插件没有任何输出未免过于不可理喻且毫无意义。一个只会输入却不会给出任何结果、任何输出的插件只是一个没有任何意义的黑箱。输出是赵骰插件的重要一环，也是本节主要内容。</w:t>
      </w:r>
    </w:p>
    <w:p w14:paraId="7BCAE6DA" w14:textId="77777777" w:rsidR="00617C60" w:rsidRPr="00617C60" w:rsidRDefault="00617C60" w:rsidP="00617C60">
      <w:pPr>
        <w:widowControl/>
        <w:spacing w:before="100" w:beforeAutospacing="1" w:after="100" w:afterAutospacing="1"/>
        <w:jc w:val="left"/>
        <w:outlineLvl w:val="1"/>
        <w:rPr>
          <w:rFonts w:ascii="宋体" w:eastAsia="宋体" w:hAnsi="宋体" w:cs="宋体"/>
          <w:b/>
          <w:bCs/>
          <w:kern w:val="0"/>
          <w:sz w:val="36"/>
          <w:szCs w:val="36"/>
          <w14:ligatures w14:val="none"/>
        </w:rPr>
      </w:pPr>
      <w:r w:rsidRPr="00617C60">
        <w:rPr>
          <w:rFonts w:ascii="宋体" w:eastAsia="宋体" w:hAnsi="宋体" w:cs="宋体"/>
          <w:b/>
          <w:bCs/>
          <w:kern w:val="0"/>
          <w:sz w:val="36"/>
          <w:szCs w:val="36"/>
          <w14:ligatures w14:val="none"/>
        </w:rPr>
        <w:t>5.1 各类输出</w:t>
      </w:r>
    </w:p>
    <w:p w14:paraId="32072A43"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我们对赵骰插件的输出进行分类。</w:t>
      </w:r>
    </w:p>
    <w:p w14:paraId="57ED29ED"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赵骰插件输出可以分为文件输出和消息输出，而消息输出又可以分为指定输出与直接输出。</w:t>
      </w:r>
    </w:p>
    <w:p w14:paraId="406E3DEB"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由易到难讲解。</w:t>
      </w:r>
    </w:p>
    <w:p w14:paraId="604A2B86" w14:textId="77777777" w:rsidR="00617C60" w:rsidRPr="00617C60" w:rsidRDefault="00617C60" w:rsidP="00617C60">
      <w:pPr>
        <w:widowControl/>
        <w:spacing w:before="100" w:beforeAutospacing="1" w:after="100" w:afterAutospacing="1"/>
        <w:jc w:val="left"/>
        <w:outlineLvl w:val="2"/>
        <w:rPr>
          <w:rFonts w:ascii="宋体" w:eastAsia="宋体" w:hAnsi="宋体" w:cs="宋体"/>
          <w:b/>
          <w:bCs/>
          <w:kern w:val="0"/>
          <w:sz w:val="27"/>
          <w:szCs w:val="27"/>
          <w14:ligatures w14:val="none"/>
        </w:rPr>
      </w:pPr>
      <w:r w:rsidRPr="00617C60">
        <w:rPr>
          <w:rFonts w:ascii="宋体" w:eastAsia="宋体" w:hAnsi="宋体" w:cs="宋体"/>
          <w:b/>
          <w:bCs/>
          <w:kern w:val="0"/>
          <w:sz w:val="27"/>
          <w:szCs w:val="27"/>
          <w14:ligatures w14:val="none"/>
        </w:rPr>
        <w:t>5.1.1 直接输出</w:t>
      </w:r>
    </w:p>
    <w:p w14:paraId="187494A4"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直接将运行结果发送给触发来源。触发来源是群，即将运行结果发送给触发群。触发来源是私信，则将运行结果发送给相应私信。</w:t>
      </w:r>
    </w:p>
    <w:p w14:paraId="4B770CB4"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直接输出是最常用的输出，尤其是对于插件入门者而言，这一般是唯一的输出。</w:t>
      </w:r>
    </w:p>
    <w:p w14:paraId="312F26EA"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[[auto]]内容块中的content就是将内容直接输出，而program则是将内容解析、执行完毕后，将所得结果直接输出。</w:t>
      </w:r>
    </w:p>
    <w:p w14:paraId="78F4AA75"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在program中，被解析为非代码的部分，例如“123【执行变量 a】789”中的“123”，会被直接存入缓存。被解析为代码的部分则经过执行，所得结果（可能为空）也会被存入缓存。例如，设“【执行变量 a】”的执行结果为“456”，</w:t>
      </w:r>
      <w:r w:rsidRPr="00617C60">
        <w:rPr>
          <w:rFonts w:ascii="宋体" w:eastAsia="宋体" w:hAnsi="宋体" w:cs="宋体"/>
          <w:kern w:val="0"/>
          <w:sz w:val="24"/>
          <w:szCs w:val="24"/>
          <w14:ligatures w14:val="none"/>
        </w:rPr>
        <w:lastRenderedPageBreak/>
        <w:t>则缓存由“123”变为“123456”，再变为“123456789"。在消息所触发的所有内容块执行完毕后，缓存存储的内容才会被直接输出。</w:t>
      </w:r>
    </w:p>
    <w:p w14:paraId="5D3C4755"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若一条消息触发了多个[[auto]]内容块，且存在至少两个[[auto]]内容块有直接输出，那么就会产生输出冲突。若同一插件文件中的两个或多个[[auto]]内容块产生了输出冲突，则相对位于最上方的[[auto]]成功输出，其他内容块的输出被取消。</w:t>
      </w:r>
    </w:p>
    <w:p w14:paraId="6C897965" w14:textId="77777777" w:rsidR="00617C60" w:rsidRPr="00617C60" w:rsidRDefault="00617C60" w:rsidP="00617C60">
      <w:pPr>
        <w:widowControl/>
        <w:spacing w:before="100" w:beforeAutospacing="1" w:after="100" w:afterAutospacing="1"/>
        <w:jc w:val="left"/>
        <w:outlineLvl w:val="2"/>
        <w:rPr>
          <w:rFonts w:ascii="宋体" w:eastAsia="宋体" w:hAnsi="宋体" w:cs="宋体"/>
          <w:b/>
          <w:bCs/>
          <w:kern w:val="0"/>
          <w:sz w:val="27"/>
          <w:szCs w:val="27"/>
          <w14:ligatures w14:val="none"/>
        </w:rPr>
      </w:pPr>
      <w:r w:rsidRPr="00617C60">
        <w:rPr>
          <w:rFonts w:ascii="宋体" w:eastAsia="宋体" w:hAnsi="宋体" w:cs="宋体"/>
          <w:b/>
          <w:bCs/>
          <w:kern w:val="0"/>
          <w:sz w:val="27"/>
          <w:szCs w:val="27"/>
          <w14:ligatures w14:val="none"/>
        </w:rPr>
        <w:t>5.1.2 文件输出</w:t>
      </w:r>
    </w:p>
    <w:p w14:paraId="7102F8A5"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说得花里胡哨，其实“文件输出”就是存储变量的意思。直到你学会Lua的文件操作前，文件输出都是这个意思。在custom文件夹里有一个data文件夹，里面存放着插件名（包括后缀）.json文件，即为相应插件的数据。</w:t>
      </w:r>
    </w:p>
    <w:p w14:paraId="1A09D3F2"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赵骰插件变量分为固态变量和临时变量，只有固态变量会被存入data文件，并能够在下一次插件触发或同一插件下一个内容块运行时被调用，而临时变量则会在内容块执行完毕后被立即清除。</w:t>
      </w:r>
    </w:p>
    <w:p w14:paraId="0614A417"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所有被存储的变量都是字符串的形式，再加上#{}系列代码（详见5.2节），变量便可以存储文字、网址、数字、图片链接、音频链接等。</w:t>
      </w:r>
    </w:p>
    <w:p w14:paraId="60E7AA2B"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w:t>
      </w:r>
    </w:p>
    <w:p w14:paraId="32782D15"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 xml:space="preserve">    "value":[</w:t>
      </w:r>
    </w:p>
    <w:p w14:paraId="476642F7"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 xml:space="preserve">        {</w:t>
      </w:r>
    </w:p>
    <w:p w14:paraId="3923CA62"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 xml:space="preserve">            "value":"变量内容"</w:t>
      </w:r>
    </w:p>
    <w:p w14:paraId="2D17E479"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 xml:space="preserve">            "expiretime":0    //变量有效期【设置变量有效期】</w:t>
      </w:r>
    </w:p>
    <w:p w14:paraId="08A4CBC1"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 xml:space="preserve">            "tag":""    //变量标签【设置变量针对个人/群】</w:t>
      </w:r>
    </w:p>
    <w:p w14:paraId="35295DC4"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 xml:space="preserve">            "key":"变量名"</w:t>
      </w:r>
    </w:p>
    <w:p w14:paraId="0EFEF9F4"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 xml:space="preserve">        },</w:t>
      </w:r>
    </w:p>
    <w:p w14:paraId="66C7BFA2"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 xml:space="preserve">        {</w:t>
      </w:r>
    </w:p>
    <w:p w14:paraId="180F9A52"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 xml:space="preserve">            "value":"变量2内容"</w:t>
      </w:r>
    </w:p>
    <w:p w14:paraId="29A007EB"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 xml:space="preserve">            "expiretime":1645261020282    //到期时间-13位时间戳</w:t>
      </w:r>
    </w:p>
    <w:p w14:paraId="7B5C8AD3"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 xml:space="preserve">            "tag":"group_871504232"</w:t>
      </w:r>
    </w:p>
    <w:p w14:paraId="2846B34B"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 xml:space="preserve">            "key":"变量名2"</w:t>
      </w:r>
    </w:p>
    <w:p w14:paraId="3B591ACA"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 xml:space="preserve">        }</w:t>
      </w:r>
    </w:p>
    <w:p w14:paraId="6465895A"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 xml:space="preserve">    ]</w:t>
      </w:r>
    </w:p>
    <w:p w14:paraId="265336F6"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w:t>
      </w:r>
    </w:p>
    <w:p w14:paraId="6170391B"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使用【设置固态变量】代码声明一个固态变量。这个变量不会被立即存入data文件——文件是间歇更新。但你可以使用.system save指令手动更新所有data文件，特别是在你需要暂停、重启骰子时。</w:t>
      </w:r>
    </w:p>
    <w:p w14:paraId="294BB46D"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lastRenderedPageBreak/>
        <w:t>值得注意的是，如果所在内容块结束时，该固态变量为空值，即【块】，那么该固态变量同样会被予以清除，下一次调用必须重新设置固态变量。</w:t>
      </w:r>
    </w:p>
    <w:p w14:paraId="5855777D"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固态变量会在骰子缓存暂时存储，稍后在data文件永久存储。在读取数据时，缓存的优先度大于data文件的优先度。system save与system load可以手动将缓存存入data文件。</w:t>
      </w:r>
    </w:p>
    <w:p w14:paraId="61D5D199" w14:textId="77777777" w:rsidR="00617C60" w:rsidRPr="00617C60" w:rsidRDefault="00617C60" w:rsidP="00617C60">
      <w:pPr>
        <w:widowControl/>
        <w:spacing w:before="100" w:beforeAutospacing="1" w:after="100" w:afterAutospacing="1"/>
        <w:jc w:val="left"/>
        <w:outlineLvl w:val="3"/>
        <w:rPr>
          <w:rFonts w:ascii="宋体" w:eastAsia="宋体" w:hAnsi="宋体" w:cs="宋体"/>
          <w:b/>
          <w:bCs/>
          <w:kern w:val="0"/>
          <w:sz w:val="24"/>
          <w:szCs w:val="24"/>
          <w14:ligatures w14:val="none"/>
        </w:rPr>
      </w:pPr>
      <w:r w:rsidRPr="00617C60">
        <w:rPr>
          <w:rFonts w:ascii="宋体" w:eastAsia="宋体" w:hAnsi="宋体" w:cs="宋体"/>
          <w:b/>
          <w:bCs/>
          <w:kern w:val="0"/>
          <w:sz w:val="24"/>
          <w:szCs w:val="24"/>
          <w14:ligatures w14:val="none"/>
        </w:rPr>
        <w:t>5.1.2.1 变量标签</w:t>
      </w:r>
    </w:p>
    <w:p w14:paraId="62D6B698"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使用【设置变量针对个人/群】代码为变量设置标签，这在data文件中展现为变量的tag。</w:t>
      </w:r>
    </w:p>
    <w:p w14:paraId="6227C127"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【设置变量针对个人/群】并不是对变量赋值，而是对于变量读写的设置。在设置之后的内容块执行过程中，该变量的读取、赋值、设置为固态，始终针对持有该tag的变量，而忽视同名的、不同tag的变量。</w:t>
      </w:r>
    </w:p>
    <w:p w14:paraId="2A29F080"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输入=【赋值变量 a,1】【设置变量针对个人 a】【变量 a】</w:t>
      </w:r>
    </w:p>
    <w:p w14:paraId="25FC3797"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输出=没有输出。</w:t>
      </w:r>
    </w:p>
    <w:p w14:paraId="57ED7492"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在没有设置变量针对个人/群时，并不意味着变量的读写仅针对无标签的变量，而是恰恰相反，变量的读写不会针对标签，而是对检索变量时最先遇到的同名变量进行读写。这很容易造成数据串通、出现bug。</w:t>
      </w:r>
    </w:p>
    <w:p w14:paraId="4B9DE147"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在js脚本中，可以使用Lib.setTag(key,tag)函数进行更多、自定义tag的设置。</w:t>
      </w:r>
    </w:p>
    <w:p w14:paraId="02D82B47" w14:textId="77777777" w:rsidR="00617C60" w:rsidRPr="00617C60" w:rsidRDefault="00617C60" w:rsidP="00617C60">
      <w:pPr>
        <w:widowControl/>
        <w:spacing w:before="100" w:beforeAutospacing="1" w:after="100" w:afterAutospacing="1"/>
        <w:jc w:val="left"/>
        <w:outlineLvl w:val="3"/>
        <w:rPr>
          <w:rFonts w:ascii="宋体" w:eastAsia="宋体" w:hAnsi="宋体" w:cs="宋体"/>
          <w:b/>
          <w:bCs/>
          <w:kern w:val="0"/>
          <w:sz w:val="24"/>
          <w:szCs w:val="24"/>
          <w14:ligatures w14:val="none"/>
        </w:rPr>
      </w:pPr>
      <w:r w:rsidRPr="00617C60">
        <w:rPr>
          <w:rFonts w:ascii="宋体" w:eastAsia="宋体" w:hAnsi="宋体" w:cs="宋体"/>
          <w:b/>
          <w:bCs/>
          <w:kern w:val="0"/>
          <w:sz w:val="24"/>
          <w:szCs w:val="24"/>
          <w14:ligatures w14:val="none"/>
        </w:rPr>
        <w:t>5.1.2.2 变量有效期</w:t>
      </w:r>
    </w:p>
    <w:p w14:paraId="3A00E509"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使用【设置变量有效期】为变量设置有效期限，这在data文件中展现为变量的expiretime.</w:t>
      </w:r>
    </w:p>
    <w:p w14:paraId="4F5F647C"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设置变量有效期只对固态变量有意义，因为临时变量会被立即清除。</w:t>
      </w:r>
    </w:p>
    <w:p w14:paraId="199ECE34"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【设置变量有效期】中的参数为变量持续有效时间的秒数，而data文件中的expiretime则是变量的到期时间的、精确到毫秒的13位时间戳。</w:t>
      </w:r>
    </w:p>
    <w:p w14:paraId="7C595C9B"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插件被触发时，所有expiretime大于0、小于当时时间戳的固态变量会被清除。</w:t>
      </w:r>
    </w:p>
    <w:p w14:paraId="0B429D99"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练习5.1.2：这些知识足够你写出好感度插件的最基本功能了。</w:t>
      </w:r>
    </w:p>
    <w:p w14:paraId="15A4B0A8" w14:textId="77777777" w:rsidR="00617C60" w:rsidRPr="00617C60" w:rsidRDefault="00617C60" w:rsidP="00617C60">
      <w:pPr>
        <w:widowControl/>
        <w:spacing w:before="100" w:beforeAutospacing="1" w:after="100" w:afterAutospacing="1"/>
        <w:jc w:val="left"/>
        <w:outlineLvl w:val="2"/>
        <w:rPr>
          <w:rFonts w:ascii="宋体" w:eastAsia="宋体" w:hAnsi="宋体" w:cs="宋体"/>
          <w:b/>
          <w:bCs/>
          <w:kern w:val="0"/>
          <w:sz w:val="27"/>
          <w:szCs w:val="27"/>
          <w14:ligatures w14:val="none"/>
        </w:rPr>
      </w:pPr>
      <w:r w:rsidRPr="00617C60">
        <w:rPr>
          <w:rFonts w:ascii="宋体" w:eastAsia="宋体" w:hAnsi="宋体" w:cs="宋体"/>
          <w:b/>
          <w:bCs/>
          <w:kern w:val="0"/>
          <w:sz w:val="27"/>
          <w:szCs w:val="27"/>
          <w14:ligatures w14:val="none"/>
        </w:rPr>
        <w:t>5.1.3 指定输出</w:t>
      </w:r>
    </w:p>
    <w:p w14:paraId="6A19C7BD"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指定输出是js脚本的功能。使用如下四行代码对指定的群或个人发送指定内容。</w:t>
      </w:r>
    </w:p>
    <w:p w14:paraId="7A108C07"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//通过指定群向指定个人发送信息（可能发起临时对话）。</w:t>
      </w:r>
    </w:p>
    <w:p w14:paraId="67D8D7BC"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lastRenderedPageBreak/>
        <w:t>Lib.sendPrivateMessage("内容","群号","QQ号")</w:t>
      </w:r>
    </w:p>
    <w:p w14:paraId="04D9366B"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//向指定好友发送消息。</w:t>
      </w:r>
    </w:p>
    <w:p w14:paraId="1C0968A9"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Lib.sendFriendPrivateMessage("内容","QQ号")</w:t>
      </w:r>
    </w:p>
    <w:p w14:paraId="3000E14E"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//将内容发送至指定群。</w:t>
      </w:r>
    </w:p>
    <w:p w14:paraId="2CD032DF"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Lib.sendGroupMessage("内容","群号")</w:t>
      </w:r>
    </w:p>
    <w:p w14:paraId="4A3C5E11"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//将内容发送至触发来源</w:t>
      </w:r>
    </w:p>
    <w:p w14:paraId="08F18FD7"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Lib.reply("内容")</w:t>
      </w:r>
    </w:p>
    <w:p w14:paraId="3627E088"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除了能够指定发送目标、必须使用js外，指定输出与直接输出的另一处不同是：指定输出是实时的。只要代码执行到这一行，指定输出就会立刻执行。而直接输出则到消息处理结束时才会执行。</w:t>
      </w:r>
    </w:p>
    <w:p w14:paraId="32DD8870"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另外，指定输出也不会出现输出冲突的情况。因为所有的指定输出都是分别执行的，即使是向同一群聊/个人指定输出，也一定存在着先后顺序，被分为两条或多条信息发送。</w:t>
      </w:r>
    </w:p>
    <w:p w14:paraId="77C81204"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不过这些都必须使用js脚本。至于js的编写，参见后面的章节：第七章 JavaScript.</w:t>
      </w:r>
    </w:p>
    <w:p w14:paraId="516821C8"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练习5.1.3：你可以做一个具有最基本功能的监视器。它会将含有特定关键词的消息转发给你。</w:t>
      </w:r>
    </w:p>
    <w:p w14:paraId="22E4D917" w14:textId="77777777" w:rsidR="00617C60" w:rsidRPr="00617C60" w:rsidRDefault="00617C60" w:rsidP="00617C60">
      <w:pPr>
        <w:widowControl/>
        <w:spacing w:before="100" w:beforeAutospacing="1" w:after="100" w:afterAutospacing="1"/>
        <w:jc w:val="left"/>
        <w:outlineLvl w:val="1"/>
        <w:rPr>
          <w:rFonts w:ascii="宋体" w:eastAsia="宋体" w:hAnsi="宋体" w:cs="宋体"/>
          <w:b/>
          <w:bCs/>
          <w:kern w:val="0"/>
          <w:sz w:val="36"/>
          <w:szCs w:val="36"/>
          <w14:ligatures w14:val="none"/>
        </w:rPr>
      </w:pPr>
      <w:r w:rsidRPr="00617C60">
        <w:rPr>
          <w:rFonts w:ascii="宋体" w:eastAsia="宋体" w:hAnsi="宋体" w:cs="宋体"/>
          <w:b/>
          <w:bCs/>
          <w:kern w:val="0"/>
          <w:sz w:val="36"/>
          <w:szCs w:val="36"/>
          <w14:ligatures w14:val="none"/>
        </w:rPr>
        <w:t>5.2 输出前的处理</w:t>
      </w:r>
    </w:p>
    <w:p w14:paraId="4068FC41"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如同输入那样，在直接输出与指定输出时，赵骰与mirai会先对输出内容进行一定的处理，使得输出与实际发出的消息有所不同。处理具体可以分为三种：特殊文本、Mirai码、句首处理。</w:t>
      </w:r>
    </w:p>
    <w:p w14:paraId="16A22C99" w14:textId="77777777" w:rsidR="00617C60" w:rsidRPr="00617C60" w:rsidRDefault="00617C60" w:rsidP="00617C60">
      <w:pPr>
        <w:widowControl/>
        <w:spacing w:before="100" w:beforeAutospacing="1" w:after="100" w:afterAutospacing="1"/>
        <w:jc w:val="left"/>
        <w:outlineLvl w:val="2"/>
        <w:rPr>
          <w:rFonts w:ascii="宋体" w:eastAsia="宋体" w:hAnsi="宋体" w:cs="宋体"/>
          <w:b/>
          <w:bCs/>
          <w:kern w:val="0"/>
          <w:sz w:val="27"/>
          <w:szCs w:val="27"/>
          <w14:ligatures w14:val="none"/>
        </w:rPr>
      </w:pPr>
      <w:r w:rsidRPr="00617C60">
        <w:rPr>
          <w:rFonts w:ascii="宋体" w:eastAsia="宋体" w:hAnsi="宋体" w:cs="宋体"/>
          <w:b/>
          <w:bCs/>
          <w:kern w:val="0"/>
          <w:sz w:val="27"/>
          <w:szCs w:val="27"/>
          <w14:ligatures w14:val="none"/>
        </w:rPr>
        <w:t>5.2.1特殊文本</w:t>
      </w:r>
    </w:p>
    <w:p w14:paraId="66959B08"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赵骰会对输出内容中的一些特殊文本进行处理。这些特殊文本的格式为“{xxx}”或“#{xxx}”。</w:t>
      </w:r>
    </w:p>
    <w:p w14:paraId="14697D9E"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多数特殊文本的作用是调用数据，例如#{PICTURE}或{user}。但也有的是对现有输出进行处理，例如#{AT}和#{SPLIT}。</w:t>
      </w:r>
    </w:p>
    <w:p w14:paraId="2E04C59B"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具体可见</w:t>
      </w:r>
      <w:hyperlink r:id="rId141" w:history="1">
        <w:r w:rsidRPr="00617C60">
          <w:rPr>
            <w:rFonts w:ascii="宋体" w:eastAsia="宋体" w:hAnsi="宋体" w:cs="宋体"/>
            <w:color w:val="0000FF"/>
            <w:kern w:val="0"/>
            <w:sz w:val="24"/>
            <w:szCs w:val="24"/>
            <w:u w:val="single"/>
            <w14:ligatures w14:val="none"/>
          </w:rPr>
          <w:t>赵骰官网|特殊文本</w:t>
        </w:r>
      </w:hyperlink>
      <w:r w:rsidRPr="00617C60">
        <w:rPr>
          <w:rFonts w:ascii="宋体" w:eastAsia="宋体" w:hAnsi="宋体" w:cs="宋体"/>
          <w:kern w:val="0"/>
          <w:sz w:val="24"/>
          <w:szCs w:val="24"/>
          <w14:ligatures w14:val="none"/>
        </w:rPr>
        <w:t>。</w:t>
      </w:r>
    </w:p>
    <w:p w14:paraId="081D8F6C"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练习5.2.1：第零章的调试插件中，调试结果后会另起一行提示“&amp;运行已完成”。让它另起一条信息发送。</w:t>
      </w:r>
    </w:p>
    <w:p w14:paraId="7113D9FA" w14:textId="77777777" w:rsidR="00617C60" w:rsidRPr="00617C60" w:rsidRDefault="00617C60" w:rsidP="00617C60">
      <w:pPr>
        <w:widowControl/>
        <w:spacing w:before="100" w:beforeAutospacing="1" w:after="100" w:afterAutospacing="1"/>
        <w:jc w:val="left"/>
        <w:outlineLvl w:val="2"/>
        <w:rPr>
          <w:rFonts w:ascii="宋体" w:eastAsia="宋体" w:hAnsi="宋体" w:cs="宋体"/>
          <w:b/>
          <w:bCs/>
          <w:kern w:val="0"/>
          <w:sz w:val="27"/>
          <w:szCs w:val="27"/>
          <w14:ligatures w14:val="none"/>
        </w:rPr>
      </w:pPr>
      <w:r w:rsidRPr="00617C60">
        <w:rPr>
          <w:rFonts w:ascii="宋体" w:eastAsia="宋体" w:hAnsi="宋体" w:cs="宋体"/>
          <w:b/>
          <w:bCs/>
          <w:kern w:val="0"/>
          <w:sz w:val="27"/>
          <w:szCs w:val="27"/>
          <w14:ligatures w14:val="none"/>
        </w:rPr>
        <w:t>5.2.2 Mirai图片/at码</w:t>
      </w:r>
    </w:p>
    <w:p w14:paraId="219E516B"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lastRenderedPageBreak/>
        <w:t>Mirai图片码的处理是Mirai框架所为。图片码是字符串，可以被分割处理，也可以被拼接而成。输出时，Mirai框架会识别Mirai图片码，并将其转化为相应的图片。</w:t>
      </w:r>
    </w:p>
    <w:p w14:paraId="51A64A9D"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Mirai图片码可以跨骰调用。</w:t>
      </w:r>
    </w:p>
    <w:p w14:paraId="73895395"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Mirai at码是输出限定：骰子@他人时，控制台会显示骰子的输出：[mirai:at:QQ号]，使用此码即可达到与#{AT}相同的效果，即@他人。</w:t>
      </w:r>
    </w:p>
    <w:p w14:paraId="76586034"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练习5.2.2：试试让骰子复读图片。（小心误刷屏）</w:t>
      </w:r>
    </w:p>
    <w:p w14:paraId="376FAC71" w14:textId="77777777" w:rsidR="00617C60" w:rsidRPr="00617C60" w:rsidRDefault="00617C60" w:rsidP="00617C60">
      <w:pPr>
        <w:widowControl/>
        <w:spacing w:before="100" w:beforeAutospacing="1" w:after="100" w:afterAutospacing="1"/>
        <w:jc w:val="left"/>
        <w:outlineLvl w:val="2"/>
        <w:rPr>
          <w:rFonts w:ascii="宋体" w:eastAsia="宋体" w:hAnsi="宋体" w:cs="宋体"/>
          <w:b/>
          <w:bCs/>
          <w:kern w:val="0"/>
          <w:sz w:val="27"/>
          <w:szCs w:val="27"/>
          <w14:ligatures w14:val="none"/>
        </w:rPr>
      </w:pPr>
      <w:r w:rsidRPr="00617C60">
        <w:rPr>
          <w:rFonts w:ascii="宋体" w:eastAsia="宋体" w:hAnsi="宋体" w:cs="宋体"/>
          <w:b/>
          <w:bCs/>
          <w:kern w:val="0"/>
          <w:sz w:val="27"/>
          <w:szCs w:val="27"/>
          <w14:ligatures w14:val="none"/>
        </w:rPr>
        <w:t>5.2.3 句首处理</w:t>
      </w:r>
    </w:p>
    <w:p w14:paraId="52374723"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特殊文本处理完成后，赵骰还会对输出消息开头进行处理。例如，赵骰会除去内容开头所有的空白符。</w:t>
      </w:r>
    </w:p>
    <w:p w14:paraId="2DB0EC9F"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另外，赵骰还会除去所有的点“.”、句号“。”、中文感叹号“！”、英文感叹号“!”，其目的是防止输出文本有意或无意地被其他骰识别为骰点指令导致炸骰。这对骰子的安全性危害很大，特别是当这种情况发生在大群时。（这也是跑团或骰娘大群都有“禁止裸指令”这条群规的原因）</w:t>
      </w:r>
    </w:p>
    <w:p w14:paraId="7772609B" w14:textId="77777777" w:rsidR="00617C60" w:rsidRPr="00617C60" w:rsidRDefault="00617C60" w:rsidP="00617C60">
      <w:pPr>
        <w:widowControl/>
        <w:spacing w:before="100" w:beforeAutospacing="1" w:after="100" w:afterAutospacing="1"/>
        <w:jc w:val="left"/>
        <w:outlineLvl w:val="0"/>
        <w:rPr>
          <w:rFonts w:ascii="宋体" w:eastAsia="宋体" w:hAnsi="宋体" w:cs="宋体"/>
          <w:b/>
          <w:bCs/>
          <w:kern w:val="36"/>
          <w:sz w:val="48"/>
          <w:szCs w:val="48"/>
          <w14:ligatures w14:val="none"/>
        </w:rPr>
      </w:pPr>
      <w:r w:rsidRPr="00617C60">
        <w:rPr>
          <w:rFonts w:ascii="宋体" w:eastAsia="宋体" w:hAnsi="宋体" w:cs="宋体"/>
          <w:b/>
          <w:bCs/>
          <w:kern w:val="36"/>
          <w:sz w:val="48"/>
          <w:szCs w:val="48"/>
          <w14:ligatures w14:val="none"/>
        </w:rPr>
        <w:t>6 . 插 件 调 试</w:t>
      </w:r>
    </w:p>
    <w:p w14:paraId="79F11A22"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联的冮山&amp;竹林</w:t>
      </w:r>
    </w:p>
    <w:p w14:paraId="3184860F"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能够一次性写出成功完备的插件可能性很小。测试是一定需要的，反复出现bug也是难免的。但是，掌握一些技巧与经验显然可以大大缩减你的痛苦。</w:t>
      </w:r>
    </w:p>
    <w:p w14:paraId="4417C318" w14:textId="77777777" w:rsidR="00617C60" w:rsidRPr="00617C60" w:rsidRDefault="00617C60" w:rsidP="00617C60">
      <w:pPr>
        <w:widowControl/>
        <w:spacing w:before="100" w:beforeAutospacing="1" w:after="100" w:afterAutospacing="1"/>
        <w:jc w:val="left"/>
        <w:outlineLvl w:val="1"/>
        <w:rPr>
          <w:rFonts w:ascii="宋体" w:eastAsia="宋体" w:hAnsi="宋体" w:cs="宋体"/>
          <w:b/>
          <w:bCs/>
          <w:kern w:val="0"/>
          <w:sz w:val="36"/>
          <w:szCs w:val="36"/>
          <w14:ligatures w14:val="none"/>
        </w:rPr>
      </w:pPr>
      <w:r w:rsidRPr="00617C60">
        <w:rPr>
          <w:rFonts w:ascii="宋体" w:eastAsia="宋体" w:hAnsi="宋体" w:cs="宋体"/>
          <w:b/>
          <w:bCs/>
          <w:kern w:val="0"/>
          <w:sz w:val="36"/>
          <w:szCs w:val="36"/>
          <w14:ligatures w14:val="none"/>
        </w:rPr>
        <w:t>6.1 装载插件</w:t>
      </w:r>
    </w:p>
    <w:p w14:paraId="5EA43ACC"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回雪自定义测试第一步是插件能否装载成功。如果连装载都无法成功，那么一般说明在内容块的格式上出现了问题。</w:t>
      </w:r>
    </w:p>
    <w:p w14:paraId="5D707E19"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system load 重装插件后，请及时查看控制台提示是否装载成功，不要盲目调试。</w:t>
      </w:r>
    </w:p>
    <w:p w14:paraId="3FA264B1"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1.确定文件编码是否为UTF-8</w:t>
      </w:r>
    </w:p>
    <w:p w14:paraId="53FDAB72"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2.寻找成对引号：重点排查program和content的末尾三引号是否缺失</w:t>
      </w:r>
    </w:p>
    <w:p w14:paraId="45A729C0"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·program及content下属的成对引号(""" """ 或 " ")在编写、复制、剪贴过程中丢失了或者多了，总而言之，引号未能呈现成对匹配，导致整个插件装载失败。</w:t>
      </w:r>
    </w:p>
    <w:p w14:paraId="38F995D3"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lastRenderedPageBreak/>
        <w:t>3. content 、program等 未被成对引号(""" """ 或 " ")包裹的关键词有拼写（注意大小写）错误，甚至根本没写。</w:t>
      </w:r>
    </w:p>
    <w:p w14:paraId="59F588C8"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4.content、program等标准代码块外部存在其他不明字符</w:t>
      </w:r>
    </w:p>
    <w:p w14:paraId="3B8D4549"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#在行首加井号为回雪单行代码注释方法</w:t>
      </w:r>
    </w:p>
    <w:p w14:paraId="35A7D930"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//加双斜为js单行代码注释方法</w:t>
      </w:r>
    </w:p>
    <w:p w14:paraId="0343CDD9"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--加两短横为Lua单行代码注释方法</w:t>
      </w:r>
    </w:p>
    <w:p w14:paraId="5B3CB547"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ANSI编码插件能够装载成功，但不会有任何反应。</w:t>
      </w:r>
    </w:p>
    <w:p w14:paraId="43034E85" w14:textId="77777777" w:rsidR="00617C60" w:rsidRPr="00617C60" w:rsidRDefault="00617C60" w:rsidP="00617C60">
      <w:pPr>
        <w:widowControl/>
        <w:spacing w:before="100" w:beforeAutospacing="1" w:after="100" w:afterAutospacing="1"/>
        <w:jc w:val="left"/>
        <w:outlineLvl w:val="1"/>
        <w:rPr>
          <w:rFonts w:ascii="宋体" w:eastAsia="宋体" w:hAnsi="宋体" w:cs="宋体"/>
          <w:b/>
          <w:bCs/>
          <w:kern w:val="0"/>
          <w:sz w:val="36"/>
          <w:szCs w:val="36"/>
          <w14:ligatures w14:val="none"/>
        </w:rPr>
      </w:pPr>
      <w:r w:rsidRPr="00617C60">
        <w:rPr>
          <w:rFonts w:ascii="宋体" w:eastAsia="宋体" w:hAnsi="宋体" w:cs="宋体"/>
          <w:b/>
          <w:bCs/>
          <w:kern w:val="0"/>
          <w:sz w:val="36"/>
          <w:szCs w:val="36"/>
          <w14:ligatures w14:val="none"/>
        </w:rPr>
        <w:t>6.2 执行报错</w:t>
      </w:r>
    </w:p>
    <w:p w14:paraId="70E81A1B"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回雪自定义测试第二步才是正式测试。当出现了代码错误时，骰子会返回中文报错（如果是js部分出现代码错误，则为js_error）。你并不会看到具体的报错类型，回雪只会告诉你"你这里写错了"并把它认为有错的代码标出来，但你可以凭借给出的代码及编写插件的经验来判断具体错误类型。根据经验，回雪自定义报错的类型主要有四种：</w:t>
      </w:r>
    </w:p>
    <w:p w14:paraId="133E7D31" w14:textId="77777777" w:rsidR="00617C60" w:rsidRPr="00617C60" w:rsidRDefault="00617C60" w:rsidP="00617C60">
      <w:pPr>
        <w:widowControl/>
        <w:numPr>
          <w:ilvl w:val="0"/>
          <w:numId w:val="5"/>
        </w:numPr>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参数缺失。</w:t>
      </w:r>
    </w:p>
    <w:p w14:paraId="5F556C2F"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此类报错所给出的代码一般为【比较】、【判断】等嵌套代码。</w:t>
      </w:r>
    </w:p>
    <w:p w14:paraId="6B24276E"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此类报错一般表明某代码块里缺失了必要的参数。但是相比真正忘了写参数的情况，大多数情况下这都是格式出错、代码块嵌套失误的间接后果。</w:t>
      </w:r>
    </w:p>
    <w:p w14:paraId="6509976D" w14:textId="77777777" w:rsidR="00617C60" w:rsidRPr="00617C60" w:rsidRDefault="00617C60" w:rsidP="00617C60">
      <w:pPr>
        <w:widowControl/>
        <w:numPr>
          <w:ilvl w:val="0"/>
          <w:numId w:val="6"/>
        </w:numPr>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未找到常量。</w:t>
      </w:r>
    </w:p>
    <w:p w14:paraId="3C03232A"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所给出的代码块为未找到的【常量】。</w:t>
      </w:r>
    </w:p>
    <w:p w14:paraId="5F68D1AE"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此类报错一般是因为常量名写错了，或者真的没有这个常量。</w:t>
      </w:r>
    </w:p>
    <w:p w14:paraId="5340EEBB" w14:textId="77777777" w:rsidR="00617C60" w:rsidRPr="00617C60" w:rsidRDefault="00617C60" w:rsidP="00617C60">
      <w:pPr>
        <w:widowControl/>
        <w:numPr>
          <w:ilvl w:val="0"/>
          <w:numId w:val="7"/>
        </w:numPr>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执行超时。</w:t>
      </w:r>
    </w:p>
    <w:p w14:paraId="7D1352B2"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骰子无响应一段时间，然后才回复报错，并给出含有【执行变量】或【执行脚本】的代码。</w:t>
      </w:r>
    </w:p>
    <w:p w14:paraId="695883E7"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一般是因为代码陷入了死循环。</w:t>
      </w:r>
    </w:p>
    <w:p w14:paraId="03C91DE6" w14:textId="77777777" w:rsidR="00617C60" w:rsidRPr="00617C60" w:rsidRDefault="00617C60" w:rsidP="00617C60">
      <w:pPr>
        <w:widowControl/>
        <w:numPr>
          <w:ilvl w:val="0"/>
          <w:numId w:val="8"/>
        </w:numPr>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自我保护。</w:t>
      </w:r>
    </w:p>
    <w:p w14:paraId="558CA006"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一般给出一段包含了【执行变量】代码块的代码。</w:t>
      </w:r>
    </w:p>
    <w:p w14:paraId="0EE3EB1D"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lastRenderedPageBreak/>
        <w:t>这是赵骰自带的有限的自我保护机制，能够防止一些简单的死循环，但也会阻止部分简单的有限循环代码。</w:t>
      </w:r>
    </w:p>
    <w:p w14:paraId="58BF5E59"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另外，向回雪代码块中传递过量参数并不会引起报错，回雪会自动忽略后来的多余参数。这同样需要自行打开代码debug.</w:t>
      </w:r>
    </w:p>
    <w:p w14:paraId="4093599E" w14:textId="77777777" w:rsidR="00617C60" w:rsidRPr="00617C60" w:rsidRDefault="00617C60" w:rsidP="00617C60">
      <w:pPr>
        <w:widowControl/>
        <w:spacing w:before="100" w:beforeAutospacing="1" w:after="100" w:afterAutospacing="1"/>
        <w:jc w:val="left"/>
        <w:outlineLvl w:val="1"/>
        <w:rPr>
          <w:rFonts w:ascii="宋体" w:eastAsia="宋体" w:hAnsi="宋体" w:cs="宋体"/>
          <w:b/>
          <w:bCs/>
          <w:kern w:val="0"/>
          <w:sz w:val="36"/>
          <w:szCs w:val="36"/>
          <w14:ligatures w14:val="none"/>
        </w:rPr>
      </w:pPr>
      <w:r w:rsidRPr="00617C60">
        <w:rPr>
          <w:rFonts w:ascii="宋体" w:eastAsia="宋体" w:hAnsi="宋体" w:cs="宋体"/>
          <w:b/>
          <w:bCs/>
          <w:kern w:val="0"/>
          <w:sz w:val="36"/>
          <w:szCs w:val="36"/>
          <w14:ligatures w14:val="none"/>
        </w:rPr>
        <w:t>6.3 插件debug</w:t>
      </w:r>
    </w:p>
    <w:p w14:paraId="6FE1E1B4"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如果你的插件没有报错，但你对运行结果不满意的话，恭喜你，开始自行debug吧。在debug时，你需要尽快缩小bug所在范围，但又不能将其遗漏。因此，一点小技巧可以帮助你。</w:t>
      </w:r>
    </w:p>
    <w:p w14:paraId="479CB864"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注意，这些都是来自群员的经验总结，它并不总是正确的。</w:t>
      </w:r>
    </w:p>
    <w:p w14:paraId="625AB3DC" w14:textId="77777777" w:rsidR="00617C60" w:rsidRPr="00617C60" w:rsidRDefault="00617C60" w:rsidP="00617C60">
      <w:pPr>
        <w:widowControl/>
        <w:numPr>
          <w:ilvl w:val="0"/>
          <w:numId w:val="9"/>
        </w:numPr>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格式整理。这是在bug出现前就应做的事。你的插件代码应当始终保持整洁易读的格式。“整洁易读”是对你而言，这样不仅能提高debug的效率，也能减少bug的产生。</w:t>
      </w:r>
    </w:p>
    <w:p w14:paraId="4CB2EF77" w14:textId="77777777" w:rsidR="00617C60" w:rsidRPr="00617C60" w:rsidRDefault="00617C60" w:rsidP="00617C60">
      <w:pPr>
        <w:widowControl/>
        <w:numPr>
          <w:ilvl w:val="0"/>
          <w:numId w:val="9"/>
        </w:numPr>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预先推断。如果你的插件有输出内容，你应当根据输出内容判断可能的bug：什么问题会让它变成这个样子？或者，如果你自认为没有那个能力或耐心，也应当根据输出内容中正常与异常的部分来大致判断bug的大概位置。</w:t>
      </w:r>
    </w:p>
    <w:p w14:paraId="07997B54" w14:textId="77777777" w:rsidR="00617C60" w:rsidRPr="00617C60" w:rsidRDefault="00617C60" w:rsidP="00617C60">
      <w:pPr>
        <w:widowControl/>
        <w:numPr>
          <w:ilvl w:val="0"/>
          <w:numId w:val="9"/>
        </w:numPr>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顺序遍历。跟随代码的执行顺序寻找bug，可以保证你的debug过程没有遗漏。</w:t>
      </w:r>
    </w:p>
    <w:p w14:paraId="261D09DA" w14:textId="77777777" w:rsidR="00617C60" w:rsidRPr="00617C60" w:rsidRDefault="00617C60" w:rsidP="00617C60">
      <w:pPr>
        <w:widowControl/>
        <w:numPr>
          <w:ilvl w:val="0"/>
          <w:numId w:val="9"/>
        </w:numPr>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断点测试。如果你仍未能找到bug，就需要自行梳理插件运行的逻辑与机制，并使用断点进行测试。</w:t>
      </w:r>
    </w:p>
    <w:p w14:paraId="430FBCD9"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//js</w:t>
      </w:r>
    </w:p>
    <w:p w14:paraId="4DCCA3B4"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Lib.reply(string)</w:t>
      </w:r>
    </w:p>
    <w:p w14:paraId="3EB1062F"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//回雪</w:t>
      </w:r>
    </w:p>
    <w:p w14:paraId="28471217"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【执行脚本 Lib.reply(string)】</w:t>
      </w:r>
    </w:p>
    <w:p w14:paraId="498DCE1A"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将代码塞进需要的地方，system load，测试。根据断点反馈判断bug或调整断点位置。</w:t>
      </w:r>
    </w:p>
    <w:p w14:paraId="60289BCD"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断点代码属于指定输出代码，只要被执行就会立即输出。使用断点代码以测试插件某一代码段是否正常运行。</w:t>
      </w:r>
    </w:p>
    <w:p w14:paraId="10EDF7F1"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//仅确认是否某一代码段是否执行</w:t>
      </w:r>
    </w:p>
    <w:p w14:paraId="144DA4AE"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Lib.reply("123")</w:t>
      </w:r>
    </w:p>
    <w:p w14:paraId="01B36FAC"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//确认特定变量是否正确</w:t>
      </w:r>
    </w:p>
    <w:p w14:paraId="5BCFBF66"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Lib.reply("value_name="+String(Value))</w:t>
      </w:r>
    </w:p>
    <w:p w14:paraId="4BEE8273" w14:textId="77777777" w:rsidR="00617C60" w:rsidRPr="00617C60" w:rsidRDefault="00617C60" w:rsidP="00617C60">
      <w:pPr>
        <w:widowControl/>
        <w:numPr>
          <w:ilvl w:val="0"/>
          <w:numId w:val="10"/>
        </w:numPr>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高效求助。无能为力的你选择求助群友。你打算如何向他们描述你的问题？</w:t>
      </w:r>
    </w:p>
    <w:p w14:paraId="180F50D1"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lastRenderedPageBreak/>
        <w:t>“救命”？“有人吗”？“我插件出bug了”？</w:t>
      </w:r>
    </w:p>
    <w:p w14:paraId="1E9C3001"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这样的求助没有给出任何有效的信息。在学校找老师问题可以先提一句“老师我想问一道题”，因为你知道你会立刻（一秒）得到回复，也确实是这样，但网络上呢？打开百度知道你也不会看到哪个人的问题是“有人吗”。</w:t>
      </w:r>
    </w:p>
    <w:p w14:paraId="68EA542D"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向群友求助时，你应尽可能给出详细的信息。插件的功能、你的预期效果、实际效果（截图）、相关代码（截图）。这才是高效的求助。</w:t>
      </w:r>
    </w:p>
    <w:p w14:paraId="00AC3CEF" w14:textId="77777777" w:rsidR="00617C60" w:rsidRPr="00617C60" w:rsidRDefault="00617C60" w:rsidP="00617C60">
      <w:pPr>
        <w:widowControl/>
        <w:spacing w:before="100" w:beforeAutospacing="1" w:after="100" w:afterAutospacing="1"/>
        <w:jc w:val="left"/>
        <w:outlineLvl w:val="0"/>
        <w:rPr>
          <w:rFonts w:ascii="宋体" w:eastAsia="宋体" w:hAnsi="宋体" w:cs="宋体"/>
          <w:b/>
          <w:bCs/>
          <w:kern w:val="36"/>
          <w:sz w:val="48"/>
          <w:szCs w:val="48"/>
          <w14:ligatures w14:val="none"/>
        </w:rPr>
      </w:pPr>
      <w:r w:rsidRPr="00617C60">
        <w:rPr>
          <w:rFonts w:ascii="宋体" w:eastAsia="宋体" w:hAnsi="宋体" w:cs="宋体"/>
          <w:b/>
          <w:bCs/>
          <w:kern w:val="36"/>
          <w:sz w:val="48"/>
          <w:szCs w:val="48"/>
          <w14:ligatures w14:val="none"/>
        </w:rPr>
        <w:t>7 . J a v a S c r i p t</w:t>
      </w:r>
    </w:p>
    <w:p w14:paraId="6AAA5697"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弥</w:t>
      </w:r>
    </w:p>
    <w:p w14:paraId="23C8E0C9"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你试图踏入一片未知的领地,在准备好之前请谨慎入内</w:t>
      </w:r>
    </w:p>
    <w:p w14:paraId="6C643C9C"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请确保自己掌握最基础的JavaScript知识</w:t>
      </w:r>
    </w:p>
    <w:p w14:paraId="5C761259"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如果你无法理解"var x = 1"是什么含义,请去</w:t>
      </w:r>
      <w:hyperlink r:id="rId142" w:history="1">
        <w:r w:rsidRPr="00617C60">
          <w:rPr>
            <w:rFonts w:ascii="宋体" w:eastAsia="宋体" w:hAnsi="宋体" w:cs="宋体"/>
            <w:color w:val="0000FF"/>
            <w:kern w:val="0"/>
            <w:sz w:val="24"/>
            <w:szCs w:val="24"/>
            <w:u w:val="single"/>
            <w14:ligatures w14:val="none"/>
          </w:rPr>
          <w:t>JavaScript 变量|菜鸟教程</w:t>
        </w:r>
      </w:hyperlink>
    </w:p>
    <w:p w14:paraId="38AACCE7" w14:textId="77777777" w:rsidR="00617C60" w:rsidRPr="00617C60" w:rsidRDefault="00617C60" w:rsidP="00617C60">
      <w:pPr>
        <w:widowControl/>
        <w:spacing w:before="100" w:beforeAutospacing="1" w:after="100" w:afterAutospacing="1"/>
        <w:jc w:val="left"/>
        <w:outlineLvl w:val="1"/>
        <w:rPr>
          <w:rFonts w:ascii="宋体" w:eastAsia="宋体" w:hAnsi="宋体" w:cs="宋体"/>
          <w:b/>
          <w:bCs/>
          <w:kern w:val="0"/>
          <w:sz w:val="36"/>
          <w:szCs w:val="36"/>
          <w14:ligatures w14:val="none"/>
        </w:rPr>
      </w:pPr>
      <w:r w:rsidRPr="00617C60">
        <w:rPr>
          <w:rFonts w:ascii="宋体" w:eastAsia="宋体" w:hAnsi="宋体" w:cs="宋体"/>
          <w:b/>
          <w:bCs/>
          <w:kern w:val="0"/>
          <w:sz w:val="36"/>
          <w:szCs w:val="36"/>
          <w14:ligatures w14:val="none"/>
        </w:rPr>
        <w:t>7.1 参数传递</w:t>
      </w:r>
    </w:p>
    <w:p w14:paraId="0B839B54"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[[define]]</w:t>
      </w:r>
    </w:p>
    <w:p w14:paraId="52EA9E16"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name="脚本"</w:t>
      </w:r>
    </w:p>
    <w:p w14:paraId="0DBF9128"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content="""</w:t>
      </w:r>
    </w:p>
    <w:p w14:paraId="093052DF"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*****这是你的JS脚本*****</w:t>
      </w:r>
    </w:p>
    <w:p w14:paraId="1DE7F65A"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v1          //这就是你传入的 参数1</w:t>
      </w:r>
    </w:p>
    <w:p w14:paraId="66E29D28"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v2          //这就是你传入的 参数2</w:t>
      </w:r>
    </w:p>
    <w:p w14:paraId="1EB3E5CB"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*****这是你的JS脚本*****</w:t>
      </w:r>
    </w:p>
    <w:p w14:paraId="7683638D"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w:t>
      </w:r>
    </w:p>
    <w:p w14:paraId="298F0B04"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[[define]]</w:t>
      </w:r>
    </w:p>
    <w:p w14:paraId="6FA6566B"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name="模块"</w:t>
      </w:r>
    </w:p>
    <w:p w14:paraId="5B4E2907"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content="""</w:t>
      </w:r>
    </w:p>
    <w:p w14:paraId="6088C995"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 xml:space="preserve">    【赋值变量 模块句子,【执行脚本 </w:t>
      </w:r>
    </w:p>
    <w:p w14:paraId="7AAA4360"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 xml:space="preserve">        【常量 脚本】,</w:t>
      </w:r>
    </w:p>
    <w:p w14:paraId="70E7A971"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 xml:space="preserve">        【**参数1**】,</w:t>
      </w:r>
    </w:p>
    <w:p w14:paraId="025C3FBA"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 xml:space="preserve">        【**参数2**】</w:t>
      </w:r>
    </w:p>
    <w:p w14:paraId="280576CC"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 xml:space="preserve">    】】</w:t>
      </w:r>
    </w:p>
    <w:p w14:paraId="74AB3ABD"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 xml:space="preserve">    【执行变量 模块句子】</w:t>
      </w:r>
    </w:p>
    <w:p w14:paraId="67F95234"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w:t>
      </w:r>
    </w:p>
    <w:p w14:paraId="62D3844F"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[[auto]]</w:t>
      </w:r>
    </w:p>
    <w:p w14:paraId="6787A85C"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keywordFull=""</w:t>
      </w:r>
    </w:p>
    <w:p w14:paraId="5A52AD35"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program="""</w:t>
      </w:r>
    </w:p>
    <w:p w14:paraId="30CBB7A7"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 xml:space="preserve">    【赋值变量 执行句子,【常量 模块】】</w:t>
      </w:r>
    </w:p>
    <w:p w14:paraId="12513CA4"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lastRenderedPageBreak/>
        <w:t xml:space="preserve">    【执行变量 执行句子】</w:t>
      </w:r>
    </w:p>
    <w:p w14:paraId="5190112E"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w:t>
      </w:r>
    </w:p>
    <w:p w14:paraId="1EEFF4FE"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//这是一个典型的"脚本-模块-执行"三段模板</w:t>
      </w:r>
    </w:p>
    <w:p w14:paraId="76968199"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注意:由回雪向JS传递参数的数量没有限制,但所有传递的参数都为字符串,因此当你需要数字类型的参数,譬如"十位时间戳"(当然,JS可以更方便的获得时间戳)并需要对时间戳进行数字运算时,需要令对应参数改变类型,这时需要使用Number()与String().</w:t>
      </w:r>
    </w:p>
    <w:p w14:paraId="06F6B5CF"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简单介绍两种类型:</w:t>
      </w:r>
    </w:p>
    <w:p w14:paraId="41A976FA"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数字类型:数字,可以进行数字运算的数字</w:t>
      </w:r>
    </w:p>
    <w:p w14:paraId="1D46382D"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字符串类型:字符串比起数字更像是"积木"</w:t>
      </w:r>
    </w:p>
    <w:p w14:paraId="29E5EAA5"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当两个数字类型的变量相加时,如1+1,最后输出的结果为2</w:t>
      </w:r>
    </w:p>
    <w:p w14:paraId="74677CAD"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但当两个字符串类型的变量相加时,如"1" + "1",最后的结果是"11",两个积木累在了一起.</w:t>
      </w:r>
    </w:p>
    <w:p w14:paraId="4126F6A7" w14:textId="77777777" w:rsidR="00617C60" w:rsidRPr="00617C60" w:rsidRDefault="00617C60" w:rsidP="00617C60">
      <w:pPr>
        <w:widowControl/>
        <w:spacing w:before="100" w:beforeAutospacing="1" w:after="100" w:afterAutospacing="1"/>
        <w:jc w:val="left"/>
        <w:outlineLvl w:val="1"/>
        <w:rPr>
          <w:rFonts w:ascii="宋体" w:eastAsia="宋体" w:hAnsi="宋体" w:cs="宋体"/>
          <w:b/>
          <w:bCs/>
          <w:kern w:val="0"/>
          <w:sz w:val="36"/>
          <w:szCs w:val="36"/>
          <w14:ligatures w14:val="none"/>
        </w:rPr>
      </w:pPr>
      <w:r w:rsidRPr="00617C60">
        <w:rPr>
          <w:rFonts w:ascii="宋体" w:eastAsia="宋体" w:hAnsi="宋体" w:cs="宋体"/>
          <w:b/>
          <w:bCs/>
          <w:kern w:val="0"/>
          <w:sz w:val="36"/>
          <w:szCs w:val="36"/>
          <w14:ligatures w14:val="none"/>
        </w:rPr>
        <w:t>7.2 JS输出</w:t>
      </w:r>
    </w:p>
    <w:p w14:paraId="0ED13D9C"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为了可读性与完整性,我们建议您将自己的JS脚本包装为一个函数,譬如:</w:t>
      </w:r>
    </w:p>
    <w:p w14:paraId="0C355474"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function qipa(){</w:t>
      </w:r>
    </w:p>
    <w:p w14:paraId="74F5A441"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var said = "Hello world!";</w:t>
      </w:r>
    </w:p>
    <w:p w14:paraId="0EAB41B6"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return said;</w:t>
      </w:r>
    </w:p>
    <w:p w14:paraId="5B048C67"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w:t>
      </w:r>
    </w:p>
    <w:p w14:paraId="588B287A"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qipa();</w:t>
      </w:r>
    </w:p>
    <w:p w14:paraId="6D9CC116"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这个脚本,在执行后会输出Hello world!</w:t>
      </w:r>
    </w:p>
    <w:p w14:paraId="31A850FE"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我们通过function 函数名的方式构建了一个函数,因此我们需要使用return来返回我们需要的结果.</w:t>
      </w:r>
    </w:p>
    <w:p w14:paraId="2137FE9C"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当然,只是构建函数还不够,我们需要执行函数,也就是最后一行.</w:t>
      </w:r>
    </w:p>
    <w:p w14:paraId="7C2F7472"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显然 上例中的变量said是字符串类型,因此你可以通过said += "新字符串"来增加你输出的内容.</w:t>
      </w:r>
    </w:p>
    <w:p w14:paraId="43932815"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function qipa(){</w:t>
      </w:r>
    </w:p>
    <w:p w14:paraId="7F759267"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var said = "Hello world!";</w:t>
      </w:r>
    </w:p>
    <w:p w14:paraId="5C7E8562"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said += "Nice to meet you!";</w:t>
      </w:r>
    </w:p>
    <w:p w14:paraId="7CCFE620"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return said;</w:t>
      </w:r>
    </w:p>
    <w:p w14:paraId="4EBC5E8C"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w:t>
      </w:r>
    </w:p>
    <w:p w14:paraId="2B8403B1"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lastRenderedPageBreak/>
        <w:t>qipa();</w:t>
      </w:r>
    </w:p>
    <w:p w14:paraId="028E672F"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这样,输出就会变成Hello world!Nice to meet you!</w:t>
      </w:r>
    </w:p>
    <w:p w14:paraId="2C192D4C"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但这样并不好看 因此我们需要在said中加入换行符.</w:t>
      </w:r>
    </w:p>
    <w:p w14:paraId="5CEB916E"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有如下几种换行方式可供选择:</w:t>
      </w:r>
    </w:p>
    <w:p w14:paraId="54370B1E" w14:textId="77777777" w:rsidR="00617C60" w:rsidRPr="00617C60" w:rsidRDefault="00617C60" w:rsidP="00617C60">
      <w:pPr>
        <w:widowControl/>
        <w:numPr>
          <w:ilvl w:val="0"/>
          <w:numId w:val="11"/>
        </w:numPr>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换行】":这是一个回雪函数,作用就是在输出的时候将它自己替换成换行符.（如果使用这种方式，那么这个脚本的执行结果必须能够回归回雪中被执行，否则"【换行】"最终会以一对括号里写着"换行"俩字的形式输出。）</w:t>
      </w:r>
    </w:p>
    <w:p w14:paraId="5EB255CA" w14:textId="77777777" w:rsidR="00617C60" w:rsidRPr="00617C60" w:rsidRDefault="00617C60" w:rsidP="00617C60">
      <w:pPr>
        <w:widowControl/>
        <w:numPr>
          <w:ilvl w:val="0"/>
          <w:numId w:val="11"/>
        </w:numPr>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"\n":在字符串中，\n就是换行符的意思，这是通用写法。</w:t>
      </w:r>
    </w:p>
    <w:p w14:paraId="7A9202B1" w14:textId="77777777" w:rsidR="00617C60" w:rsidRPr="00617C60" w:rsidRDefault="00617C60" w:rsidP="00617C60">
      <w:pPr>
        <w:widowControl/>
        <w:numPr>
          <w:ilvl w:val="0"/>
          <w:numId w:val="11"/>
        </w:numPr>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String.fromCharCode(10):这也是一种换行方法，但使用上与以上两种有所不同，因为虽然它的输出结果是字符串形式，但它本身不是字符串形式。</w:t>
      </w:r>
    </w:p>
    <w:p w14:paraId="4E7E381C"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said += "【换行】";</w:t>
      </w:r>
    </w:p>
    <w:p w14:paraId="5B3B7518"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said += "\n";</w:t>
      </w:r>
    </w:p>
    <w:p w14:paraId="1307FB47"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said += String.fromCharCode(10);</w:t>
      </w:r>
    </w:p>
    <w:p w14:paraId="343F994D"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只有第三种不需要用引号.</w:t>
      </w:r>
    </w:p>
    <w:p w14:paraId="06E8F5E5" w14:textId="77777777" w:rsidR="00617C60" w:rsidRPr="00617C60" w:rsidRDefault="00617C60" w:rsidP="00617C60">
      <w:pPr>
        <w:widowControl/>
        <w:spacing w:before="100" w:beforeAutospacing="1" w:after="100" w:afterAutospacing="1"/>
        <w:jc w:val="left"/>
        <w:outlineLvl w:val="1"/>
        <w:rPr>
          <w:rFonts w:ascii="宋体" w:eastAsia="宋体" w:hAnsi="宋体" w:cs="宋体"/>
          <w:b/>
          <w:bCs/>
          <w:kern w:val="0"/>
          <w:sz w:val="36"/>
          <w:szCs w:val="36"/>
          <w14:ligatures w14:val="none"/>
        </w:rPr>
      </w:pPr>
      <w:r w:rsidRPr="00617C60">
        <w:rPr>
          <w:rFonts w:ascii="宋体" w:eastAsia="宋体" w:hAnsi="宋体" w:cs="宋体"/>
          <w:b/>
          <w:bCs/>
          <w:kern w:val="0"/>
          <w:sz w:val="36"/>
          <w:szCs w:val="36"/>
          <w14:ligatures w14:val="none"/>
        </w:rPr>
        <w:t>7.3 JS的Lib库</w:t>
      </w:r>
    </w:p>
    <w:p w14:paraId="322DFA47"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Lib.setAsSolidValue("变量名")//相当于回雪的【设置固态变量 变量名】</w:t>
      </w:r>
    </w:p>
    <w:p w14:paraId="28E75674"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Lib.setTag("变量名","tag")    //当tag为"person_QQ号"时等同于【设置变量针对个人】</w:t>
      </w:r>
    </w:p>
    <w:p w14:paraId="4DEC5FC1"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 xml:space="preserve">                             //当tag为"group_群号"时等同于【设置变量针对群】</w:t>
      </w:r>
    </w:p>
    <w:p w14:paraId="00225120"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Lib.setValue("变量名","值")//相当于【赋值变量】</w:t>
      </w:r>
    </w:p>
    <w:p w14:paraId="3F8EDC37"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Lib.getValue("变量名")//相当于【变量】</w:t>
      </w:r>
    </w:p>
    <w:p w14:paraId="66A30E89"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p>
    <w:p w14:paraId="18717CDB"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Lib.getSender()//相当于【发送者QQ】</w:t>
      </w:r>
    </w:p>
    <w:p w14:paraId="54CFA44A"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Lib.getGroup()//相当于【当前群号】</w:t>
      </w:r>
    </w:p>
    <w:p w14:paraId="3CDE96B5"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p>
    <w:p w14:paraId="42485FD7"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Lib.wget("网页链接")//获取网页get返回,常用于调用API</w:t>
      </w:r>
    </w:p>
    <w:p w14:paraId="6D919CE2"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Lib.roll("骰点字符串")//roll点,返回数字.例:Lib.roll("1d100")返回:24</w:t>
      </w:r>
    </w:p>
    <w:p w14:paraId="063C8BE2"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Lib.rollDetail("骰点字符串")//rool点,返回详细过程.例:Lib.rollDetail("1d3" + "+2" + "+1d5")返回:1d3+2+1d5=3+2+1=5+1=6</w:t>
      </w:r>
    </w:p>
    <w:p w14:paraId="5BCF014A"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Lib.getConfig(key:String)//获取[[auto]]下的配置节</w:t>
      </w:r>
    </w:p>
    <w:p w14:paraId="2F7169D2"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Lib.getConstant(key:String)//获取[[define]]下的常量</w:t>
      </w:r>
    </w:p>
    <w:p w14:paraId="2CF57362"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Lib.draw(name:String)//抽取牌堆</w:t>
      </w:r>
    </w:p>
    <w:p w14:paraId="5F584520"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lastRenderedPageBreak/>
        <w:t>Lib.jrrp(salt:String)//今日人品</w:t>
      </w:r>
    </w:p>
    <w:p w14:paraId="5860C440"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p>
    <w:p w14:paraId="1355AD1C"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Lib.sendGroupMessage("消息","群号")//向group发送群消息</w:t>
      </w:r>
    </w:p>
    <w:p w14:paraId="58DEC730"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**高危慎用**Lib.sendPrivateMessage("消息","群号","QQ号")//向id通过group发送群私聊消息</w:t>
      </w:r>
    </w:p>
    <w:p w14:paraId="758C693B"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Lib.sendFriendPrivateMessage("消息","QQ号")//向id发送私聊消息</w:t>
      </w:r>
    </w:p>
    <w:p w14:paraId="26ADF2BF"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Lib.reply("消息")//直接回复,回复的内容不会经过回雪执行,需要注意.</w:t>
      </w:r>
    </w:p>
    <w:p w14:paraId="7A465C08"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Lib.groupChat()//返回true/false,判断是否为群聊</w:t>
      </w:r>
    </w:p>
    <w:p w14:paraId="78458628"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Lib.sleep(time)//延迟(ms),最高延迟5s(4999),注意:在延迟期间骰无法做出任何反应</w:t>
      </w:r>
    </w:p>
    <w:p w14:paraId="1E389210"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Lib.getStringMiddle("字符串","左字符串","右字符串")//从"字符串"中取出在"左字符串"与"右字符串"之间的内容</w:t>
      </w:r>
    </w:p>
    <w:p w14:paraId="7B482815"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练习7.1~7.3：如果你写了好感度插件，尝试让自己能够查看他人的好感度。</w:t>
      </w:r>
    </w:p>
    <w:p w14:paraId="1A369748" w14:textId="77777777" w:rsidR="00617C60" w:rsidRPr="00617C60" w:rsidRDefault="00617C60" w:rsidP="00617C60">
      <w:pPr>
        <w:widowControl/>
        <w:spacing w:before="100" w:beforeAutospacing="1" w:after="100" w:afterAutospacing="1"/>
        <w:jc w:val="left"/>
        <w:outlineLvl w:val="1"/>
        <w:rPr>
          <w:rFonts w:ascii="宋体" w:eastAsia="宋体" w:hAnsi="宋体" w:cs="宋体"/>
          <w:b/>
          <w:bCs/>
          <w:kern w:val="0"/>
          <w:sz w:val="36"/>
          <w:szCs w:val="36"/>
          <w14:ligatures w14:val="none"/>
        </w:rPr>
      </w:pPr>
      <w:r w:rsidRPr="00617C60">
        <w:rPr>
          <w:rFonts w:ascii="宋体" w:eastAsia="宋体" w:hAnsi="宋体" w:cs="宋体"/>
          <w:b/>
          <w:bCs/>
          <w:kern w:val="0"/>
          <w:sz w:val="36"/>
          <w:szCs w:val="36"/>
          <w14:ligatures w14:val="none"/>
        </w:rPr>
        <w:t>7.4 JS对象</w:t>
      </w:r>
    </w:p>
    <w:p w14:paraId="3B565D21"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你已经做好在情人节为自己new一个对象的准备了吗?</w:t>
      </w:r>
    </w:p>
    <w:p w14:paraId="7B3F88C3"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如何new一个空对象:</w:t>
      </w:r>
    </w:p>
    <w:p w14:paraId="4F6E8F82"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var obj = new Object();</w:t>
      </w:r>
    </w:p>
    <w:p w14:paraId="5F845301"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var obj = {};</w:t>
      </w:r>
    </w:p>
    <w:p w14:paraId="727132F7"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//两者没有区别</w:t>
      </w:r>
    </w:p>
    <w:p w14:paraId="7BBD1341"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那对象有什么作用呢?</w:t>
      </w:r>
    </w:p>
    <w:p w14:paraId="1F98A99D"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一个对象,可以包含若干个属性与方法.</w:t>
      </w:r>
    </w:p>
    <w:p w14:paraId="3EAFAF65"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在上面我们声明一个空对象的基础上,你可以向其中添加属性与方法.</w:t>
      </w:r>
    </w:p>
    <w:p w14:paraId="74E89AD7"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通过赋值语句,我们可以向obj这个对象中添加一个值为value的name</w:t>
      </w:r>
    </w:p>
    <w:p w14:paraId="1A89328D"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obj.name = value;</w:t>
      </w:r>
    </w:p>
    <w:p w14:paraId="1C651C39"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下面这种声明对象的方法,在声明时就设置了三个属性:</w:t>
      </w:r>
    </w:p>
    <w:p w14:paraId="6DF877BE"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var car = {name:"Fiat", model:500, color:"white"};</w:t>
      </w:r>
    </w:p>
    <w:p w14:paraId="7016A756"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这是一个包含三个属性的对象,name分别为name,model和color,值为字符串"Fiat",500和"white"</w:t>
      </w:r>
    </w:p>
    <w:p w14:paraId="301E7D10"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那怎么读取对象中的属性呢?</w:t>
      </w:r>
    </w:p>
    <w:p w14:paraId="1CB09B2B"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如果我们要取出name为model的属性,可以:</w:t>
      </w:r>
    </w:p>
    <w:p w14:paraId="3E3D779E"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lastRenderedPageBreak/>
        <w:t>var model = car.model</w:t>
      </w:r>
    </w:p>
    <w:p w14:paraId="5722CEAD"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p>
    <w:p w14:paraId="6D5F9A5D"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var model = car["model"]</w:t>
      </w:r>
    </w:p>
    <w:p w14:paraId="07B1C19F"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p>
    <w:p w14:paraId="495DB087"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//两者没有区别</w:t>
      </w:r>
    </w:p>
    <w:p w14:paraId="2A49F4A0"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这样model就被赋值为500.</w:t>
      </w:r>
    </w:p>
    <w:p w14:paraId="723A5FD6"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上面说到,对象不止包含属性,还包含方法,那方法是什么呢?</w:t>
      </w:r>
    </w:p>
    <w:p w14:paraId="447B7A0C"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对象方法本质上是一个函数,譬如声明对象时添加方法:</w:t>
      </w:r>
    </w:p>
    <w:p w14:paraId="5005E803"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var obj = {methodName:function(){return "1"}}</w:t>
      </w:r>
    </w:p>
    <w:p w14:paraId="0DA2AA23"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或声明后添加新方法</w:t>
      </w:r>
    </w:p>
    <w:p w14:paraId="3465BB89"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obj.methodName=function(){return "1"}</w:t>
      </w:r>
    </w:p>
    <w:p w14:paraId="3DD840CD"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在拥有方法后,方法也类似属性存在对象中,因此方法有两种调用方法,同时也有两种不同的结果</w:t>
      </w:r>
    </w:p>
    <w:p w14:paraId="2C3ABDA2"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obj.methodName()</w:t>
      </w:r>
    </w:p>
    <w:p w14:paraId="6489BC6D"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p>
    <w:p w14:paraId="130E93DE"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//这样调用会执行该方法,因此将返回字符串'1'</w:t>
      </w:r>
    </w:p>
    <w:p w14:paraId="314B5F33"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p>
    <w:p w14:paraId="3390002B"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obj.methodName</w:t>
      </w:r>
    </w:p>
    <w:p w14:paraId="366346E4"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//这样调用类似于属性,因此将返回字符串'function(){return "1"}'</w:t>
      </w:r>
    </w:p>
    <w:p w14:paraId="19A3676E" w14:textId="77777777" w:rsidR="00617C60" w:rsidRPr="00617C60" w:rsidRDefault="00617C60" w:rsidP="00617C60">
      <w:pPr>
        <w:widowControl/>
        <w:spacing w:before="100" w:beforeAutospacing="1" w:after="100" w:afterAutospacing="1"/>
        <w:jc w:val="left"/>
        <w:outlineLvl w:val="1"/>
        <w:rPr>
          <w:rFonts w:ascii="宋体" w:eastAsia="宋体" w:hAnsi="宋体" w:cs="宋体"/>
          <w:b/>
          <w:bCs/>
          <w:kern w:val="0"/>
          <w:sz w:val="36"/>
          <w:szCs w:val="36"/>
          <w14:ligatures w14:val="none"/>
        </w:rPr>
      </w:pPr>
      <w:r w:rsidRPr="00617C60">
        <w:rPr>
          <w:rFonts w:ascii="宋体" w:eastAsia="宋体" w:hAnsi="宋体" w:cs="宋体"/>
          <w:b/>
          <w:bCs/>
          <w:kern w:val="0"/>
          <w:sz w:val="36"/>
          <w:szCs w:val="36"/>
          <w14:ligatures w14:val="none"/>
        </w:rPr>
        <w:t>7.5 JSON</w:t>
      </w:r>
    </w:p>
    <w:p w14:paraId="2CC3AF31"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对象是好东西,但回雪只能储存字符串,那怎么办呢?</w:t>
      </w:r>
    </w:p>
    <w:p w14:paraId="6A24C889"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让我们隆重欢迎两个函数</w:t>
      </w:r>
    </w:p>
    <w:p w14:paraId="202E1287"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json = JSON.stringify(obj)</w:t>
      </w:r>
    </w:p>
    <w:p w14:paraId="228987F5"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obj = JSON.parse(json)</w:t>
      </w:r>
    </w:p>
    <w:p w14:paraId="11317D5A"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JSON.stringify()函数可以将对象转变成字符串类型的JSON,与此相反</w:t>
      </w:r>
    </w:p>
    <w:p w14:paraId="32A293C7"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JSON.parse()函数可以将字符串类型的JSON转变成对象.</w:t>
      </w:r>
    </w:p>
    <w:p w14:paraId="220C07F8"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如果你不会存储JSON,那请看7.3的Lib库</w:t>
      </w:r>
    </w:p>
    <w:p w14:paraId="429A844B"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*注意:很多API的返回都是JSON格式,但要仔细观察</w:t>
      </w:r>
    </w:p>
    <w:p w14:paraId="3CD20ADC"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lastRenderedPageBreak/>
        <w:t>**注意:有些API会在返回的JSON中下毒(x),遇到这种请在wget得到JSON后使用trim()方法清除空白部分</w:t>
      </w:r>
    </w:p>
    <w:p w14:paraId="60F77D0D"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//例1:</w:t>
      </w:r>
    </w:p>
    <w:p w14:paraId="1185417A"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w:t>
      </w:r>
    </w:p>
    <w:p w14:paraId="402DB26C"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    {</w:t>
      </w:r>
    </w:p>
    <w:p w14:paraId="3422AF8E"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        "breeds":[</w:t>
      </w:r>
    </w:p>
    <w:p w14:paraId="31B597A7"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p>
    <w:p w14:paraId="1E87BCEF"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        ],</w:t>
      </w:r>
    </w:p>
    <w:p w14:paraId="5867D971"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        "id":"_KGLkkogN",</w:t>
      </w:r>
    </w:p>
    <w:p w14:paraId="230D9BDE"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        "url":"https://cdn2.thecatapi.com/images/_KGLkkogN.jpg",</w:t>
      </w:r>
    </w:p>
    <w:p w14:paraId="5C2168FE"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        "width":3278,</w:t>
      </w:r>
    </w:p>
    <w:p w14:paraId="08C5ADD8"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        "height":2502</w:t>
      </w:r>
    </w:p>
    <w:p w14:paraId="22AAFB95"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    }</w:t>
      </w:r>
    </w:p>
    <w:p w14:paraId="14823AE1"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w:t>
      </w:r>
    </w:p>
    <w:p w14:paraId="6319829B"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//例2:</w:t>
      </w:r>
    </w:p>
    <w:p w14:paraId="64B46F57"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w:t>
      </w:r>
    </w:p>
    <w:p w14:paraId="7920402F"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"pic":"https://tvax3.sinaimg.cn/large/004kfMibgy1guucknfx9wj629s4547wp02.jpg"</w:t>
      </w:r>
    </w:p>
    <w:p w14:paraId="654B3446"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w:t>
      </w:r>
    </w:p>
    <w:p w14:paraId="11213C2C"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//例3:</w:t>
      </w:r>
    </w:p>
    <w:p w14:paraId="430E1630"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w:t>
      </w:r>
    </w:p>
    <w:p w14:paraId="0E75FDBE"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"pic":"https://tvax3.sinaimg.cn/large/004kfMibgy1guucknfx9wj629s4547wp02.jpg"</w:t>
      </w:r>
    </w:p>
    <w:p w14:paraId="5F940E61"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w:t>
      </w:r>
    </w:p>
    <w:p w14:paraId="4DF88D75"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//你能看出例3与例2有什么区别吗?</w:t>
      </w:r>
    </w:p>
    <w:p w14:paraId="5357A2C3"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//那个红点是一个看不见的空白符,感谢Typora让我看到这个东西</w:t>
      </w:r>
    </w:p>
    <w:p w14:paraId="640BE3D6"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有些API的返回会在最外层套一个[](例1),[]表示这是一个数组,因此你需要在最外层添加[0],下面我们来看看:</w:t>
      </w:r>
    </w:p>
    <w:p w14:paraId="37307025"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//例1:</w:t>
      </w:r>
    </w:p>
    <w:p w14:paraId="584B0864"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var json = Lib.wget(API)</w:t>
      </w:r>
    </w:p>
    <w:p w14:paraId="518DD312"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var obj = JSON.parse(json)</w:t>
      </w:r>
    </w:p>
    <w:p w14:paraId="48E74536"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obj[0].url</w:t>
      </w:r>
    </w:p>
    <w:p w14:paraId="6B570321"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p>
    <w:p w14:paraId="041FF304"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//例2</w:t>
      </w:r>
    </w:p>
    <w:p w14:paraId="58BA94D4"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var json = Lib.wget(API)</w:t>
      </w:r>
    </w:p>
    <w:p w14:paraId="08EC6196"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var obj = JSON.parse(json)</w:t>
      </w:r>
    </w:p>
    <w:p w14:paraId="6F685F6D"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obj.pic</w:t>
      </w:r>
    </w:p>
    <w:p w14:paraId="1221D1AF"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//例3(毒)</w:t>
      </w:r>
    </w:p>
    <w:p w14:paraId="3675EE6E"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var json = Lib.wget(API).trim()</w:t>
      </w:r>
    </w:p>
    <w:p w14:paraId="6548D337"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var obj = JSON.parse(json)</w:t>
      </w:r>
    </w:p>
    <w:p w14:paraId="35DBDC58"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obj.pic</w:t>
      </w:r>
    </w:p>
    <w:p w14:paraId="4EA0DD02"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lastRenderedPageBreak/>
        <w:t>练习7.5：上网上找点api，自己试试解析应用。</w:t>
      </w:r>
    </w:p>
    <w:p w14:paraId="0C4B62AE" w14:textId="77777777" w:rsidR="00617C60" w:rsidRPr="00617C60" w:rsidRDefault="00617C60" w:rsidP="00617C60">
      <w:pPr>
        <w:widowControl/>
        <w:spacing w:before="100" w:beforeAutospacing="1" w:after="100" w:afterAutospacing="1"/>
        <w:jc w:val="left"/>
        <w:outlineLvl w:val="1"/>
        <w:rPr>
          <w:rFonts w:ascii="宋体" w:eastAsia="宋体" w:hAnsi="宋体" w:cs="宋体"/>
          <w:b/>
          <w:bCs/>
          <w:kern w:val="0"/>
          <w:sz w:val="36"/>
          <w:szCs w:val="36"/>
          <w14:ligatures w14:val="none"/>
        </w:rPr>
      </w:pPr>
      <w:r w:rsidRPr="00617C60">
        <w:rPr>
          <w:rFonts w:ascii="宋体" w:eastAsia="宋体" w:hAnsi="宋体" w:cs="宋体"/>
          <w:b/>
          <w:bCs/>
          <w:kern w:val="0"/>
          <w:sz w:val="36"/>
          <w:szCs w:val="36"/>
          <w14:ligatures w14:val="none"/>
        </w:rPr>
        <w:t>7.6 JS进阶</w:t>
      </w:r>
    </w:p>
    <w:p w14:paraId="43157598"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如果你想继续学习JS的话,欢迎使用</w:t>
      </w:r>
      <w:hyperlink r:id="rId143" w:history="1">
        <w:r w:rsidRPr="00617C60">
          <w:rPr>
            <w:rFonts w:ascii="宋体" w:eastAsia="宋体" w:hAnsi="宋体" w:cs="宋体"/>
            <w:color w:val="0000FF"/>
            <w:kern w:val="0"/>
            <w:sz w:val="24"/>
            <w:szCs w:val="24"/>
            <w:u w:val="single"/>
            <w14:ligatures w14:val="none"/>
          </w:rPr>
          <w:t>JavaScript教程|菜鸟教程</w:t>
        </w:r>
      </w:hyperlink>
    </w:p>
    <w:p w14:paraId="294D0D87"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在此仅列出一些对插件编写帮助较大的内容:</w:t>
      </w:r>
    </w:p>
    <w:p w14:paraId="0C0CCE8F"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hyperlink r:id="rId144" w:history="1">
        <w:r w:rsidRPr="00617C60">
          <w:rPr>
            <w:rFonts w:ascii="宋体" w:eastAsia="宋体" w:hAnsi="宋体" w:cs="宋体"/>
            <w:color w:val="0000FF"/>
            <w:kern w:val="0"/>
            <w:sz w:val="24"/>
            <w:szCs w:val="24"/>
            <w:u w:val="single"/>
            <w14:ligatures w14:val="none"/>
          </w:rPr>
          <w:t>JavaScript 运算符|菜鸟教程</w:t>
        </w:r>
      </w:hyperlink>
    </w:p>
    <w:p w14:paraId="625D079C"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hyperlink r:id="rId145" w:history="1">
        <w:r w:rsidRPr="00617C60">
          <w:rPr>
            <w:rFonts w:ascii="宋体" w:eastAsia="宋体" w:hAnsi="宋体" w:cs="宋体"/>
            <w:color w:val="0000FF"/>
            <w:kern w:val="0"/>
            <w:sz w:val="24"/>
            <w:szCs w:val="24"/>
            <w:u w:val="single"/>
            <w14:ligatures w14:val="none"/>
          </w:rPr>
          <w:t>JavaScript 逻辑运算|菜鸟教程</w:t>
        </w:r>
      </w:hyperlink>
    </w:p>
    <w:p w14:paraId="25F9C656"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hyperlink r:id="rId146" w:history="1">
        <w:r w:rsidRPr="00617C60">
          <w:rPr>
            <w:rFonts w:ascii="宋体" w:eastAsia="宋体" w:hAnsi="宋体" w:cs="宋体"/>
            <w:color w:val="0000FF"/>
            <w:kern w:val="0"/>
            <w:sz w:val="24"/>
            <w:szCs w:val="24"/>
            <w:u w:val="single"/>
            <w14:ligatures w14:val="none"/>
          </w:rPr>
          <w:t>JavaScript If...Else语句|菜鸟教程</w:t>
        </w:r>
      </w:hyperlink>
    </w:p>
    <w:p w14:paraId="7A3AA2D6"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hyperlink r:id="rId147" w:history="1">
        <w:r w:rsidRPr="00617C60">
          <w:rPr>
            <w:rFonts w:ascii="宋体" w:eastAsia="宋体" w:hAnsi="宋体" w:cs="宋体"/>
            <w:color w:val="0000FF"/>
            <w:kern w:val="0"/>
            <w:sz w:val="24"/>
            <w:szCs w:val="24"/>
            <w:u w:val="single"/>
            <w14:ligatures w14:val="none"/>
          </w:rPr>
          <w:t>JavaScript switch语句|菜鸟教程</w:t>
        </w:r>
      </w:hyperlink>
    </w:p>
    <w:p w14:paraId="3685E487"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hyperlink r:id="rId148" w:history="1">
        <w:r w:rsidRPr="00617C60">
          <w:rPr>
            <w:rFonts w:ascii="宋体" w:eastAsia="宋体" w:hAnsi="宋体" w:cs="宋体"/>
            <w:color w:val="0000FF"/>
            <w:kern w:val="0"/>
            <w:sz w:val="24"/>
            <w:szCs w:val="24"/>
            <w:u w:val="single"/>
            <w14:ligatures w14:val="none"/>
          </w:rPr>
          <w:t>JavaScript for循环|菜鸟教程</w:t>
        </w:r>
      </w:hyperlink>
    </w:p>
    <w:p w14:paraId="499CE164"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进阶Plus:</w:t>
      </w:r>
    </w:p>
    <w:p w14:paraId="227F84B5"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hyperlink r:id="rId149" w:history="1">
        <w:r w:rsidRPr="00617C60">
          <w:rPr>
            <w:rFonts w:ascii="宋体" w:eastAsia="宋体" w:hAnsi="宋体" w:cs="宋体"/>
            <w:color w:val="0000FF"/>
            <w:kern w:val="0"/>
            <w:sz w:val="24"/>
            <w:szCs w:val="24"/>
            <w:u w:val="single"/>
            <w14:ligatures w14:val="none"/>
          </w:rPr>
          <w:t>JavaScript 对象|菜鸟教程</w:t>
        </w:r>
      </w:hyperlink>
    </w:p>
    <w:p w14:paraId="1112E342"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hyperlink r:id="rId150" w:history="1">
        <w:r w:rsidRPr="00617C60">
          <w:rPr>
            <w:rFonts w:ascii="宋体" w:eastAsia="宋体" w:hAnsi="宋体" w:cs="宋体"/>
            <w:color w:val="0000FF"/>
            <w:kern w:val="0"/>
            <w:sz w:val="24"/>
            <w:szCs w:val="24"/>
            <w:u w:val="single"/>
            <w14:ligatures w14:val="none"/>
          </w:rPr>
          <w:t>JavaScript 正则表达式|菜鸟教程</w:t>
        </w:r>
      </w:hyperlink>
    </w:p>
    <w:p w14:paraId="1CA503BD"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hyperlink r:id="rId151" w:history="1">
        <w:r w:rsidRPr="00617C60">
          <w:rPr>
            <w:rFonts w:ascii="宋体" w:eastAsia="宋体" w:hAnsi="宋体" w:cs="宋体"/>
            <w:color w:val="0000FF"/>
            <w:kern w:val="0"/>
            <w:sz w:val="24"/>
            <w:szCs w:val="24"/>
            <w:u w:val="single"/>
            <w14:ligatures w14:val="none"/>
          </w:rPr>
          <w:t>JavaScript JSON|菜鸟教程</w:t>
        </w:r>
      </w:hyperlink>
    </w:p>
    <w:p w14:paraId="018D3C4F" w14:textId="77777777" w:rsidR="00617C60" w:rsidRPr="00617C60" w:rsidRDefault="00617C60" w:rsidP="00617C60">
      <w:pPr>
        <w:widowControl/>
        <w:spacing w:before="100" w:beforeAutospacing="1" w:after="100" w:afterAutospacing="1"/>
        <w:jc w:val="left"/>
        <w:outlineLvl w:val="0"/>
        <w:rPr>
          <w:rFonts w:ascii="宋体" w:eastAsia="宋体" w:hAnsi="宋体" w:cs="宋体"/>
          <w:b/>
          <w:bCs/>
          <w:kern w:val="36"/>
          <w:sz w:val="48"/>
          <w:szCs w:val="48"/>
          <w14:ligatures w14:val="none"/>
        </w:rPr>
      </w:pPr>
      <w:r w:rsidRPr="00617C60">
        <w:rPr>
          <w:rFonts w:ascii="宋体" w:eastAsia="宋体" w:hAnsi="宋体" w:cs="宋体"/>
          <w:b/>
          <w:bCs/>
          <w:kern w:val="36"/>
          <w:sz w:val="48"/>
          <w:szCs w:val="48"/>
          <w14:ligatures w14:val="none"/>
        </w:rPr>
        <w:t>8 . L u a</w:t>
      </w:r>
    </w:p>
    <w:p w14:paraId="224F6397"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竹林&amp;弥</w:t>
      </w:r>
    </w:p>
    <w:p w14:paraId="5AAC56DF" w14:textId="77777777" w:rsidR="00617C60" w:rsidRPr="00617C60" w:rsidRDefault="00617C60" w:rsidP="00617C60">
      <w:pPr>
        <w:widowControl/>
        <w:spacing w:before="100" w:beforeAutospacing="1" w:after="100" w:afterAutospacing="1"/>
        <w:jc w:val="left"/>
        <w:outlineLvl w:val="1"/>
        <w:rPr>
          <w:rFonts w:ascii="宋体" w:eastAsia="宋体" w:hAnsi="宋体" w:cs="宋体"/>
          <w:b/>
          <w:bCs/>
          <w:kern w:val="0"/>
          <w:sz w:val="36"/>
          <w:szCs w:val="36"/>
          <w14:ligatures w14:val="none"/>
        </w:rPr>
      </w:pPr>
      <w:r w:rsidRPr="00617C60">
        <w:rPr>
          <w:rFonts w:ascii="宋体" w:eastAsia="宋体" w:hAnsi="宋体" w:cs="宋体"/>
          <w:b/>
          <w:bCs/>
          <w:kern w:val="0"/>
          <w:sz w:val="36"/>
          <w:szCs w:val="36"/>
          <w14:ligatures w14:val="none"/>
        </w:rPr>
        <w:t>8.1 基本格式</w:t>
      </w:r>
    </w:p>
    <w:p w14:paraId="208D8523"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--lua的基本格式（在行首加--为lua的注释方法）</w:t>
      </w:r>
    </w:p>
    <w:p w14:paraId="703962E2"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[[lua]]</w:t>
      </w:r>
    </w:p>
    <w:p w14:paraId="649369C4"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name="名称"</w:t>
      </w:r>
    </w:p>
    <w:p w14:paraId="064D732D"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help="提示"</w:t>
      </w:r>
    </w:p>
    <w:p w14:paraId="64483932"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lua="""</w:t>
      </w:r>
    </w:p>
    <w:p w14:paraId="41C727AE"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 xml:space="preserve">    --前置内容，赋值以下为空table（懂了以后可以自行删减）</w:t>
      </w:r>
    </w:p>
    <w:p w14:paraId="104A0300"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 xml:space="preserve">    commands = {}</w:t>
      </w:r>
    </w:p>
    <w:p w14:paraId="0261C0BD"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 xml:space="preserve">    replaces = {}</w:t>
      </w:r>
    </w:p>
    <w:p w14:paraId="7B2BCCCD"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 xml:space="preserve">    msg_order = {}</w:t>
      </w:r>
    </w:p>
    <w:p w14:paraId="5A5CD2E1"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 xml:space="preserve">    sdk = ZhaoDiceSDK</w:t>
      </w:r>
    </w:p>
    <w:p w14:paraId="3612DCA1"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 xml:space="preserve">    </w:t>
      </w:r>
    </w:p>
    <w:p w14:paraId="0CA6CCA1"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lastRenderedPageBreak/>
        <w:t xml:space="preserve">    --函数模块(用end结尾)</w:t>
      </w:r>
    </w:p>
    <w:p w14:paraId="7605028B"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 xml:space="preserve">    function func_name(msg)</w:t>
      </w:r>
    </w:p>
    <w:p w14:paraId="393F8855"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 xml:space="preserve">        --此处输入函数具体代码，比如if then语句，示例如下：</w:t>
      </w:r>
    </w:p>
    <w:p w14:paraId="555DE5D7"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 xml:space="preserve">        if(msg.fromQQ == "568693644") then    --此处引号内QQ号请改成自己的QQ号</w:t>
      </w:r>
    </w:p>
    <w:p w14:paraId="0E475575"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 xml:space="preserve">            --此处输入函数具体代码，比如return语句，示例如下：</w:t>
      </w:r>
    </w:p>
    <w:p w14:paraId="61A60FA4"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 xml:space="preserve">            return "我听到了主人的呼唤"          --字符串请用引号包裹</w:t>
      </w:r>
    </w:p>
    <w:p w14:paraId="3AB2F1E0"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 xml:space="preserve">        end</w:t>
      </w:r>
    </w:p>
    <w:p w14:paraId="7DF5FC68"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 xml:space="preserve">    end</w:t>
      </w:r>
    </w:p>
    <w:p w14:paraId="60E12069"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p>
    <w:p w14:paraId="37A53516"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 xml:space="preserve">    function func_nameRep(msg)</w:t>
      </w:r>
    </w:p>
    <w:p w14:paraId="57F257C5"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 xml:space="preserve">    return "指令1"          </w:t>
      </w:r>
    </w:p>
    <w:p w14:paraId="071E050D"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 xml:space="preserve">    end</w:t>
      </w:r>
    </w:p>
    <w:p w14:paraId="25B46717"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p>
    <w:p w14:paraId="14E3AD02"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 xml:space="preserve">    --指令具体</w:t>
      </w:r>
    </w:p>
    <w:p w14:paraId="7D70DC6C"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 xml:space="preserve">    commands["指令1"] = "func_name"</w:t>
      </w:r>
    </w:p>
    <w:p w14:paraId="6DC50C00"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 xml:space="preserve">        --输入： .指令1 </w:t>
      </w:r>
    </w:p>
    <w:p w14:paraId="3B6A4413"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 xml:space="preserve">        --返回： 运行所指向的函数名</w:t>
      </w:r>
    </w:p>
    <w:p w14:paraId="76C27247"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 xml:space="preserve">        --commands为新增一个bot指令至一个函数，受bot on/off 控制，指令前要加点</w:t>
      </w:r>
    </w:p>
    <w:p w14:paraId="1CA704C8"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 xml:space="preserve">        </w:t>
      </w:r>
    </w:p>
    <w:p w14:paraId="4E6F3137"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 xml:space="preserve">    replaces["指令2"] = "func_nameRep"</w:t>
      </w:r>
    </w:p>
    <w:p w14:paraId="1ABFEC8A"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 xml:space="preserve">        --输入： .指令2 </w:t>
      </w:r>
    </w:p>
    <w:p w14:paraId="4FE230A4"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 xml:space="preserve">        --返回： 该函数返回的指令（指令1）</w:t>
      </w:r>
    </w:p>
    <w:p w14:paraId="3370DA7F"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 xml:space="preserve">        --replaces为重定向一个bot指令至另一个bot指令，受bot on/off 控制，指令前要加点</w:t>
      </w:r>
    </w:p>
    <w:p w14:paraId="0B7B0897"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 xml:space="preserve">        </w:t>
      </w:r>
    </w:p>
    <w:p w14:paraId="0A054327"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 xml:space="preserve">    msg_order["指令3"] = "func_name"</w:t>
      </w:r>
    </w:p>
    <w:p w14:paraId="06EDEEC9"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 xml:space="preserve">        --输入： 指令3</w:t>
      </w:r>
    </w:p>
    <w:p w14:paraId="70EE50A9"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 xml:space="preserve">        --返回： 运行所指向的函数名</w:t>
      </w:r>
    </w:p>
    <w:p w14:paraId="019953B7"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 xml:space="preserve">        --msg_order为新增一个reply指令至一个函数，受reply on/off 控制，指令前不加点</w:t>
      </w:r>
    </w:p>
    <w:p w14:paraId="722D51BE"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p>
    <w:p w14:paraId="4FA5E40E"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 xml:space="preserve">    """</w:t>
      </w:r>
    </w:p>
    <w:p w14:paraId="2A2AC009"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*可能有误，随时更新（闭目）</w:t>
      </w:r>
    </w:p>
    <w:p w14:paraId="4515CFAB" w14:textId="77777777" w:rsidR="00617C60" w:rsidRPr="00617C60" w:rsidRDefault="00617C60" w:rsidP="00617C60">
      <w:pPr>
        <w:widowControl/>
        <w:spacing w:before="100" w:beforeAutospacing="1" w:after="100" w:afterAutospacing="1"/>
        <w:jc w:val="left"/>
        <w:outlineLvl w:val="1"/>
        <w:rPr>
          <w:rFonts w:ascii="宋体" w:eastAsia="宋体" w:hAnsi="宋体" w:cs="宋体"/>
          <w:b/>
          <w:bCs/>
          <w:kern w:val="0"/>
          <w:sz w:val="36"/>
          <w:szCs w:val="36"/>
          <w14:ligatures w14:val="none"/>
        </w:rPr>
      </w:pPr>
      <w:r w:rsidRPr="00617C60">
        <w:rPr>
          <w:rFonts w:ascii="宋体" w:eastAsia="宋体" w:hAnsi="宋体" w:cs="宋体"/>
          <w:b/>
          <w:bCs/>
          <w:kern w:val="0"/>
          <w:sz w:val="36"/>
          <w:szCs w:val="36"/>
          <w14:ligatures w14:val="none"/>
        </w:rPr>
        <w:t>8.2 插件示例</w:t>
      </w:r>
    </w:p>
    <w:p w14:paraId="70CCA803"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以下仅列出插件列表供大家学习参考，举一反三，推荐按顺序看</w:t>
      </w:r>
    </w:p>
    <w:p w14:paraId="76567392" w14:textId="77777777" w:rsidR="00617C60" w:rsidRPr="00617C60" w:rsidRDefault="00617C60" w:rsidP="00617C60">
      <w:pPr>
        <w:widowControl/>
        <w:spacing w:before="100" w:beforeAutospacing="1" w:after="100" w:afterAutospacing="1"/>
        <w:jc w:val="left"/>
        <w:outlineLvl w:val="2"/>
        <w:rPr>
          <w:rFonts w:ascii="宋体" w:eastAsia="宋体" w:hAnsi="宋体" w:cs="宋体"/>
          <w:b/>
          <w:bCs/>
          <w:kern w:val="0"/>
          <w:sz w:val="27"/>
          <w:szCs w:val="27"/>
          <w14:ligatures w14:val="none"/>
        </w:rPr>
      </w:pPr>
      <w:r w:rsidRPr="00617C60">
        <w:rPr>
          <w:rFonts w:ascii="宋体" w:eastAsia="宋体" w:hAnsi="宋体" w:cs="宋体"/>
          <w:b/>
          <w:bCs/>
          <w:kern w:val="0"/>
          <w:sz w:val="27"/>
          <w:szCs w:val="27"/>
          <w14:ligatures w14:val="none"/>
        </w:rPr>
        <w:t>8.2.1 【官方补丁】暗骰屏蔽</w:t>
      </w:r>
    </w:p>
    <w:p w14:paraId="6D9CAB3C"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lastRenderedPageBreak/>
        <w:t>因腾讯于2022年处加强了对于群临时对话审核，我们通常建议骰主装载此补丁以屏蔽暗骰功能，同时也是一个可以着手学习Lua的方向。</w:t>
      </w:r>
    </w:p>
    <w:p w14:paraId="2E621F19"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参照此插件举一反三，能对让赵骰对任何bot指令做出你想要的固定回复。</w:t>
      </w:r>
    </w:p>
    <w:p w14:paraId="054FD721"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[[lua]]</w:t>
      </w:r>
    </w:p>
    <w:p w14:paraId="62FCC6AE"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name="暗骰屏蔽"</w:t>
      </w:r>
    </w:p>
    <w:p w14:paraId="165EFC2C"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help="这个插件会干掉。rh功能，返回自定义的字符串。本插件中返回的是『{nick}已经关闭暗骰功能，请{player}在加好友后小窗手动掷骰。』"</w:t>
      </w:r>
    </w:p>
    <w:p w14:paraId="54FCDA3B"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lua="""</w:t>
      </w:r>
    </w:p>
    <w:p w14:paraId="034CF6C2"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 xml:space="preserve">    commands ={}</w:t>
      </w:r>
    </w:p>
    <w:p w14:paraId="3AA3247A"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 xml:space="preserve">    commands["rh"]="rhDisable"</w:t>
      </w:r>
    </w:p>
    <w:p w14:paraId="1FBB3869"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 xml:space="preserve">    commands["h"]="rhDisable"</w:t>
      </w:r>
    </w:p>
    <w:p w14:paraId="6C6FE7B0"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 xml:space="preserve">    commands["rah"]="rhDisable"</w:t>
      </w:r>
    </w:p>
    <w:p w14:paraId="1C183916"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 xml:space="preserve">    commands["psy"]="rhDisable"</w:t>
      </w:r>
    </w:p>
    <w:p w14:paraId="6852B511"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 xml:space="preserve">    commands["team desc"]="rhDisable"</w:t>
      </w:r>
    </w:p>
    <w:p w14:paraId="47F9303B"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 xml:space="preserve">    commands["teamdesc"]="rhDisable"</w:t>
      </w:r>
    </w:p>
    <w:p w14:paraId="3DBC2638"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function rhDisable(msg)</w:t>
      </w:r>
    </w:p>
    <w:p w14:paraId="76130390"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 xml:space="preserve">    return "{nick}已经关闭暗骰功能，请{player}在加好友后小窗手动掷骰。"</w:t>
      </w:r>
    </w:p>
    <w:p w14:paraId="527CA79E"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end</w:t>
      </w:r>
    </w:p>
    <w:p w14:paraId="13373F6E"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w:t>
      </w:r>
    </w:p>
    <w:p w14:paraId="49890912" w14:textId="77777777" w:rsidR="00617C60" w:rsidRPr="00617C60" w:rsidRDefault="00617C60" w:rsidP="00617C60">
      <w:pPr>
        <w:widowControl/>
        <w:spacing w:before="100" w:beforeAutospacing="1" w:after="100" w:afterAutospacing="1"/>
        <w:jc w:val="left"/>
        <w:outlineLvl w:val="2"/>
        <w:rPr>
          <w:rFonts w:ascii="宋体" w:eastAsia="宋体" w:hAnsi="宋体" w:cs="宋体"/>
          <w:b/>
          <w:bCs/>
          <w:kern w:val="0"/>
          <w:sz w:val="27"/>
          <w:szCs w:val="27"/>
          <w14:ligatures w14:val="none"/>
        </w:rPr>
      </w:pPr>
      <w:r w:rsidRPr="00617C60">
        <w:rPr>
          <w:rFonts w:ascii="宋体" w:eastAsia="宋体" w:hAnsi="宋体" w:cs="宋体"/>
          <w:b/>
          <w:bCs/>
          <w:kern w:val="0"/>
          <w:sz w:val="27"/>
          <w:szCs w:val="27"/>
          <w14:ligatures w14:val="none"/>
        </w:rPr>
        <w:t>8.2.2 （群文件）示范屏蔽某个赵骰功能的Lua</w:t>
      </w:r>
    </w:p>
    <w:p w14:paraId="292DD487"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本插件展示了如何彻底无效化一个赵骰bot功能，与『暗骰屏蔽补丁』的区别在于彻底无效化之后不会出现指令冲突的问题。现在，你可以另起文件，使用你所熟悉的类铃心或js语言来自定义该功能了！</w:t>
      </w:r>
    </w:p>
    <w:p w14:paraId="5E3F027A"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（因为bot功能始终优先于reply，所以你会发现在编写插件时，如果你的keyword设置了与bot功能一样的指令，该插件是无法输出的，而彻底无效化可以解决这种冲突。）</w:t>
      </w:r>
    </w:p>
    <w:p w14:paraId="324EEE71"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[[lua]]</w:t>
      </w:r>
    </w:p>
    <w:p w14:paraId="191E4303"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name="deck屏蔽"</w:t>
      </w:r>
    </w:p>
    <w:p w14:paraId="38FD9B63"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help="这个插件会彻底无效化。deck功能"</w:t>
      </w:r>
    </w:p>
    <w:p w14:paraId="743F01E0"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lua="""</w:t>
      </w:r>
    </w:p>
    <w:p w14:paraId="3037D135"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commands = {}</w:t>
      </w:r>
    </w:p>
    <w:p w14:paraId="6861A835"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replaces = {}</w:t>
      </w:r>
    </w:p>
    <w:p w14:paraId="057EDDD0"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sdk = ZhaoDiceSDK</w:t>
      </w:r>
    </w:p>
    <w:p w14:paraId="6F101EE5"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function deckDisable(msg)</w:t>
      </w:r>
    </w:p>
    <w:p w14:paraId="587E2915"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 xml:space="preserve">    return "这串字符是返回不了的，因为replaces必须指向一个能返回另一个有效commands的函数"</w:t>
      </w:r>
    </w:p>
    <w:p w14:paraId="7AFAE810"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end</w:t>
      </w:r>
    </w:p>
    <w:p w14:paraId="06A59B10"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lastRenderedPageBreak/>
        <w:t>replaces["deck"] = "deckDisable"</w:t>
      </w:r>
    </w:p>
    <w:p w14:paraId="1A3A61FF"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w:t>
      </w:r>
    </w:p>
    <w:p w14:paraId="4CCE3B6B" w14:textId="77777777" w:rsidR="00617C60" w:rsidRPr="00617C60" w:rsidRDefault="00617C60" w:rsidP="00617C60">
      <w:pPr>
        <w:widowControl/>
        <w:spacing w:before="100" w:beforeAutospacing="1" w:after="100" w:afterAutospacing="1"/>
        <w:jc w:val="left"/>
        <w:outlineLvl w:val="2"/>
        <w:rPr>
          <w:rFonts w:ascii="宋体" w:eastAsia="宋体" w:hAnsi="宋体" w:cs="宋体"/>
          <w:b/>
          <w:bCs/>
          <w:kern w:val="0"/>
          <w:sz w:val="27"/>
          <w:szCs w:val="27"/>
          <w14:ligatures w14:val="none"/>
        </w:rPr>
      </w:pPr>
      <w:r w:rsidRPr="00617C60">
        <w:rPr>
          <w:rFonts w:ascii="宋体" w:eastAsia="宋体" w:hAnsi="宋体" w:cs="宋体"/>
          <w:b/>
          <w:bCs/>
          <w:kern w:val="0"/>
          <w:sz w:val="27"/>
          <w:szCs w:val="27"/>
          <w14:ligatures w14:val="none"/>
        </w:rPr>
        <w:t>8.2.3 【官方扩展】赵骰DND特化模块</w:t>
      </w:r>
    </w:p>
    <w:p w14:paraId="1ECA5229"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此插件详细展示了使用Lua编写一个完整掷骰功能的方法，如果你能把这个拆出来，意味着可以真正重写赵骰某个功能了，快为bot添加一些花活吧！</w:t>
      </w:r>
    </w:p>
    <w:p w14:paraId="52BEC403"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（例如给你的好感商店添加“黑曜石骰”／“水晶骰”／“情侣绑定骰”／“万圣节限定”等皮肤……让购买了该皮肤的玩家在日常的跑团骰点过程中也可以享受到至尊会员的优越体验（雾</w:t>
      </w:r>
    </w:p>
    <w:p w14:paraId="7B728E1D" w14:textId="77777777" w:rsidR="00617C60" w:rsidRPr="00617C60" w:rsidRDefault="00617C60" w:rsidP="00617C60">
      <w:pPr>
        <w:widowControl/>
        <w:spacing w:before="100" w:beforeAutospacing="1" w:after="100" w:afterAutospacing="1"/>
        <w:jc w:val="left"/>
        <w:outlineLvl w:val="2"/>
        <w:rPr>
          <w:rFonts w:ascii="宋体" w:eastAsia="宋体" w:hAnsi="宋体" w:cs="宋体"/>
          <w:b/>
          <w:bCs/>
          <w:kern w:val="0"/>
          <w:sz w:val="27"/>
          <w:szCs w:val="27"/>
          <w14:ligatures w14:val="none"/>
        </w:rPr>
      </w:pPr>
      <w:r w:rsidRPr="00617C60">
        <w:rPr>
          <w:rFonts w:ascii="宋体" w:eastAsia="宋体" w:hAnsi="宋体" w:cs="宋体"/>
          <w:b/>
          <w:bCs/>
          <w:kern w:val="0"/>
          <w:sz w:val="27"/>
          <w:szCs w:val="27"/>
          <w14:ligatures w14:val="none"/>
        </w:rPr>
        <w:t>8.2.4 （群文件）luafile Lua进行的文件io</w:t>
      </w:r>
    </w:p>
    <w:p w14:paraId="74C2E55E"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本插件展示了如何使用Lua进行文件的io,对系统内文件操作给赵骰带来了无限的可能,但也同样伴随着极大的风险,因此当你编写包含io功能的Lua插件时,一定切记添加权限判定,或严格限制io路径,以防造成严重后果,截止2022.3.21,赵骰仅PC端支持文件io.</w:t>
      </w:r>
    </w:p>
    <w:p w14:paraId="73E64AA5"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#以下文件io路径都限制为custom\data,也就是插件数据保存路径</w:t>
      </w:r>
    </w:p>
    <w:p w14:paraId="64CA93C0"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[[lua]]</w:t>
      </w:r>
    </w:p>
    <w:p w14:paraId="4A9317AC"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version=1</w:t>
      </w:r>
    </w:p>
    <w:p w14:paraId="0800030B"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name="lua_write"</w:t>
      </w:r>
    </w:p>
    <w:p w14:paraId="03818382"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help="lua_write"</w:t>
      </w:r>
    </w:p>
    <w:p w14:paraId="1A9EC2C8"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lua="""</w:t>
      </w:r>
    </w:p>
    <w:p w14:paraId="57A3411B"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commands = {}</w:t>
      </w:r>
    </w:p>
    <w:p w14:paraId="2D058978"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function luawrite(msg)</w:t>
      </w:r>
    </w:p>
    <w:p w14:paraId="48778035"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 xml:space="preserve">    if (msg.fromQQ == "权限QQ")</w:t>
      </w:r>
    </w:p>
    <w:p w14:paraId="2B7E5343"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 xml:space="preserve">    then</w:t>
      </w:r>
    </w:p>
    <w:p w14:paraId="284CFB4C"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 xml:space="preserve">        local i = msg.fromParams</w:t>
      </w:r>
    </w:p>
    <w:p w14:paraId="2C5150CD"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 xml:space="preserve">        local fileNumber = string.find(i," ")</w:t>
      </w:r>
    </w:p>
    <w:p w14:paraId="4695992C"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 xml:space="preserve">        local fileName = string.sub(i,0,fileNumber)</w:t>
      </w:r>
    </w:p>
    <w:p w14:paraId="7421F882"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 xml:space="preserve">        local fileContent = string.sub(i,fileNumber+1)</w:t>
      </w:r>
    </w:p>
    <w:p w14:paraId="56479706"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 xml:space="preserve">        local function writeFile(fileName,fileContent)</w:t>
      </w:r>
    </w:p>
    <w:p w14:paraId="1379AE81"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 xml:space="preserve">            local f = assert(io.open(fileName,"a+"))</w:t>
      </w:r>
    </w:p>
    <w:p w14:paraId="3E283EDD"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 xml:space="preserve">            f:write(fileContent)</w:t>
      </w:r>
    </w:p>
    <w:p w14:paraId="29008060"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 xml:space="preserve">            f:close()</w:t>
      </w:r>
    </w:p>
    <w:p w14:paraId="13499F6C"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 xml:space="preserve">        end</w:t>
      </w:r>
    </w:p>
    <w:p w14:paraId="0A759CB9"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 xml:space="preserve">        writeFile("data\\\\\\\\zhao.dice\\\\\\\\cocdata\\\\\\\\custom\\\\\\\\data\\\\\\\\"..fileName,fileContent)</w:t>
      </w:r>
    </w:p>
    <w:p w14:paraId="5D0A184F"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 xml:space="preserve">        return "已于"..fileName.."写入："..fileContent</w:t>
      </w:r>
    </w:p>
    <w:p w14:paraId="675363E4"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 xml:space="preserve">    end</w:t>
      </w:r>
    </w:p>
    <w:p w14:paraId="052C0FD4"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lastRenderedPageBreak/>
        <w:t>end</w:t>
      </w:r>
    </w:p>
    <w:p w14:paraId="0667DE02"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commands["filewrite"]="luawrite"</w:t>
      </w:r>
    </w:p>
    <w:p w14:paraId="59BCA9B9"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w:t>
      </w:r>
    </w:p>
    <w:p w14:paraId="35C8047C"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#以上内容为Lua的文件写入,触发后会找寻fileName这个文件,存在则在其末尾添加fileContent的内容,不存在则新建文件后添加.</w:t>
      </w:r>
    </w:p>
    <w:p w14:paraId="5560E090"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[[lua]]</w:t>
      </w:r>
    </w:p>
    <w:p w14:paraId="0093D426"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version=1</w:t>
      </w:r>
    </w:p>
    <w:p w14:paraId="423E757E"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name="lua_read"</w:t>
      </w:r>
    </w:p>
    <w:p w14:paraId="712E4BBF"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help="lua_read"</w:t>
      </w:r>
    </w:p>
    <w:p w14:paraId="181CD60D"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lua="""</w:t>
      </w:r>
    </w:p>
    <w:p w14:paraId="254C6759"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commands = {}</w:t>
      </w:r>
    </w:p>
    <w:p w14:paraId="7F2584C4"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function luaread(msg)</w:t>
      </w:r>
    </w:p>
    <w:p w14:paraId="5D633F53"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 xml:space="preserve">    if (msg.fromQQ == "权限QQ")</w:t>
      </w:r>
    </w:p>
    <w:p w14:paraId="43813130"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 xml:space="preserve">    then</w:t>
      </w:r>
    </w:p>
    <w:p w14:paraId="4E48D6B4"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 xml:space="preserve">        local fileName = msg.fromParams</w:t>
      </w:r>
    </w:p>
    <w:p w14:paraId="5B61902E"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 xml:space="preserve">        local function readFile(fileName)</w:t>
      </w:r>
    </w:p>
    <w:p w14:paraId="48E517EA"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 xml:space="preserve">            local f = assert(io.open(fileName,"r"))</w:t>
      </w:r>
    </w:p>
    <w:p w14:paraId="17D358BB"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 xml:space="preserve">            local fileRead = f:read("*a")</w:t>
      </w:r>
    </w:p>
    <w:p w14:paraId="21FFC6EA"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 xml:space="preserve">            f:close()</w:t>
      </w:r>
    </w:p>
    <w:p w14:paraId="6C7ED5B3"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 xml:space="preserve">            return fileRead</w:t>
      </w:r>
    </w:p>
    <w:p w14:paraId="58D913EF"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 xml:space="preserve">        end</w:t>
      </w:r>
    </w:p>
    <w:p w14:paraId="1ADEA4D9"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 xml:space="preserve">        local fileRead = readFile("data\\\\\\\\zhao.dice\\\\\\\\cocdata\\\\\\\\custom\\\\\\\\data\\\\\\\\"..fileName)</w:t>
      </w:r>
    </w:p>
    <w:p w14:paraId="6A66D752"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 xml:space="preserve">        return "已于"..fileName.."读取："..fileRead</w:t>
      </w:r>
    </w:p>
    <w:p w14:paraId="065F515D"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 xml:space="preserve">    end</w:t>
      </w:r>
    </w:p>
    <w:p w14:paraId="11C117D5"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end</w:t>
      </w:r>
    </w:p>
    <w:p w14:paraId="37BBFEF3"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commands["fileread"]="luaread"</w:t>
      </w:r>
    </w:p>
    <w:p w14:paraId="42308F70"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w:t>
      </w:r>
    </w:p>
    <w:p w14:paraId="5BFB8963"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#以上内容为Lua的文件读取,触发后会寻找fileName这个文件并以文本格式读取其全部内容</w:t>
      </w:r>
    </w:p>
    <w:p w14:paraId="5BD282AA" w14:textId="77777777" w:rsidR="00617C60" w:rsidRPr="00617C60" w:rsidRDefault="00617C60" w:rsidP="00617C60">
      <w:pPr>
        <w:widowControl/>
        <w:spacing w:before="100" w:beforeAutospacing="1" w:after="100" w:afterAutospacing="1"/>
        <w:jc w:val="left"/>
        <w:outlineLvl w:val="0"/>
        <w:rPr>
          <w:rFonts w:ascii="宋体" w:eastAsia="宋体" w:hAnsi="宋体" w:cs="宋体"/>
          <w:b/>
          <w:bCs/>
          <w:kern w:val="36"/>
          <w:sz w:val="48"/>
          <w:szCs w:val="48"/>
          <w14:ligatures w14:val="none"/>
        </w:rPr>
      </w:pPr>
      <w:r w:rsidRPr="00617C60">
        <w:rPr>
          <w:rFonts w:ascii="宋体" w:eastAsia="宋体" w:hAnsi="宋体" w:cs="宋体"/>
          <w:b/>
          <w:bCs/>
          <w:kern w:val="36"/>
          <w:sz w:val="48"/>
          <w:szCs w:val="48"/>
          <w14:ligatures w14:val="none"/>
        </w:rPr>
        <w:t>9 . Mirai插件</w:t>
      </w:r>
    </w:p>
    <w:p w14:paraId="35EB9C95"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NAO&amp;弥&amp;Sern</w:t>
      </w:r>
    </w:p>
    <w:p w14:paraId="2AE2DE64"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在这一章，不教您写，只会教你白嫖，因此您可以跳过。</w:t>
      </w:r>
    </w:p>
    <w:p w14:paraId="5C7A6922" w14:textId="77777777" w:rsidR="00617C60" w:rsidRPr="00617C60" w:rsidRDefault="00617C60" w:rsidP="00617C60">
      <w:pPr>
        <w:widowControl/>
        <w:spacing w:before="100" w:beforeAutospacing="1" w:after="100" w:afterAutospacing="1"/>
        <w:jc w:val="left"/>
        <w:outlineLvl w:val="1"/>
        <w:rPr>
          <w:rFonts w:ascii="宋体" w:eastAsia="宋体" w:hAnsi="宋体" w:cs="宋体"/>
          <w:b/>
          <w:bCs/>
          <w:kern w:val="0"/>
          <w:sz w:val="36"/>
          <w:szCs w:val="36"/>
          <w14:ligatures w14:val="none"/>
        </w:rPr>
      </w:pPr>
      <w:r w:rsidRPr="00617C60">
        <w:rPr>
          <w:rFonts w:ascii="宋体" w:eastAsia="宋体" w:hAnsi="宋体" w:cs="宋体"/>
          <w:b/>
          <w:bCs/>
          <w:kern w:val="0"/>
          <w:sz w:val="36"/>
          <w:szCs w:val="36"/>
          <w14:ligatures w14:val="none"/>
        </w:rPr>
        <w:t>Mirai是什么？</w:t>
      </w:r>
    </w:p>
    <w:p w14:paraId="5F203024"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解释这个问题，其实Mirai官方给的教程就足够了，在这里我放一些官方网站</w:t>
      </w:r>
    </w:p>
    <w:p w14:paraId="70E3B968"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hyperlink r:id="rId152" w:history="1">
        <w:r w:rsidRPr="00617C60">
          <w:rPr>
            <w:rFonts w:ascii="宋体" w:eastAsia="宋体" w:hAnsi="宋体" w:cs="宋体"/>
            <w:color w:val="0000FF"/>
            <w:kern w:val="0"/>
            <w:sz w:val="24"/>
            <w:szCs w:val="24"/>
            <w:u w:val="single"/>
            <w14:ligatures w14:val="none"/>
          </w:rPr>
          <w:t>MiraiForum 论坛</w:t>
        </w:r>
      </w:hyperlink>
    </w:p>
    <w:p w14:paraId="6B4CACEF"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hyperlink r:id="rId153" w:history="1">
        <w:r w:rsidRPr="00617C60">
          <w:rPr>
            <w:rFonts w:ascii="宋体" w:eastAsia="宋体" w:hAnsi="宋体" w:cs="宋体"/>
            <w:color w:val="0000FF"/>
            <w:kern w:val="0"/>
            <w:sz w:val="24"/>
            <w:szCs w:val="24"/>
            <w:u w:val="single"/>
            <w14:ligatures w14:val="none"/>
          </w:rPr>
          <w:t>Mirai 开发文档</w:t>
        </w:r>
      </w:hyperlink>
    </w:p>
    <w:p w14:paraId="77934B3A"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hyperlink r:id="rId154" w:history="1">
        <w:r w:rsidRPr="00617C60">
          <w:rPr>
            <w:rFonts w:ascii="宋体" w:eastAsia="宋体" w:hAnsi="宋体" w:cs="宋体"/>
            <w:color w:val="0000FF"/>
            <w:kern w:val="0"/>
            <w:sz w:val="24"/>
            <w:szCs w:val="24"/>
            <w:u w:val="single"/>
            <w14:ligatures w14:val="none"/>
          </w:rPr>
          <w:t>Mirai - UserManual Mirai用户手册</w:t>
        </w:r>
      </w:hyperlink>
    </w:p>
    <w:p w14:paraId="68B9DA64"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del w:id="1" w:author="Unknown">
        <w:r w:rsidRPr="00617C60">
          <w:rPr>
            <w:rFonts w:ascii="宋体" w:eastAsia="宋体" w:hAnsi="宋体" w:cs="宋体"/>
            <w:kern w:val="0"/>
            <w:sz w:val="24"/>
            <w:szCs w:val="24"/>
            <w14:ligatures w14:val="none"/>
          </w:rPr>
          <w:delText>好了，你已经看完了，是时候开发一个QQ机器人框架了</w:delText>
        </w:r>
      </w:del>
    </w:p>
    <w:p w14:paraId="3CFC24F1"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记住，赵骰是Mirai的一个插件，不要在Mirai的社区询问赵骰问题！！！！</w:t>
      </w:r>
    </w:p>
    <w:p w14:paraId="3021F9A2"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b/>
          <w:bCs/>
          <w:kern w:val="0"/>
          <w:sz w:val="24"/>
          <w:szCs w:val="24"/>
          <w14:ligatures w14:val="none"/>
        </w:rPr>
        <w:t>（ 骰子在铃心那边名声大概就是这样坏的 ）</w:t>
      </w:r>
    </w:p>
    <w:p w14:paraId="22728BA7" w14:textId="77777777" w:rsidR="00617C60" w:rsidRPr="00617C60" w:rsidRDefault="00617C60" w:rsidP="00617C60">
      <w:pPr>
        <w:widowControl/>
        <w:spacing w:before="100" w:beforeAutospacing="1" w:after="100" w:afterAutospacing="1"/>
        <w:jc w:val="left"/>
        <w:outlineLvl w:val="1"/>
        <w:rPr>
          <w:rFonts w:ascii="宋体" w:eastAsia="宋体" w:hAnsi="宋体" w:cs="宋体"/>
          <w:b/>
          <w:bCs/>
          <w:kern w:val="0"/>
          <w:sz w:val="36"/>
          <w:szCs w:val="36"/>
          <w14:ligatures w14:val="none"/>
        </w:rPr>
      </w:pPr>
      <w:r w:rsidRPr="00617C60">
        <w:rPr>
          <w:rFonts w:ascii="宋体" w:eastAsia="宋体" w:hAnsi="宋体" w:cs="宋体"/>
          <w:b/>
          <w:bCs/>
          <w:kern w:val="0"/>
          <w:sz w:val="36"/>
          <w:szCs w:val="36"/>
          <w14:ligatures w14:val="none"/>
        </w:rPr>
        <w:t>如何在赵骰里放一个Mirai插件</w:t>
      </w:r>
    </w:p>
    <w:p w14:paraId="1F644A4E"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首先，需要保证你的赵骰是Mirai版本的(截止2022.2.21,赵骰仅有PC版可以添加Mirai插件)</w:t>
      </w:r>
    </w:p>
    <w:p w14:paraId="6583547F"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找到你的MiraiZhao\plugins文件夹,将下载的Mirai插件放入,然后重新启动赵骰</w:t>
      </w:r>
    </w:p>
    <w:p w14:paraId="7A4D74E2"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(使用system reload也可)</w:t>
      </w:r>
    </w:p>
    <w:p w14:paraId="0889FFC3"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i/>
          <w:iCs/>
          <w:kern w:val="0"/>
          <w:sz w:val="24"/>
          <w:szCs w:val="24"/>
          <w14:ligatures w14:val="none"/>
        </w:rPr>
        <w:t>*注意:使用system load仅能重载赵骰内插件,Mirai插件与赵骰平行,仅能通过system reload来变相重启</w:t>
      </w:r>
    </w:p>
    <w:p w14:paraId="3125807B" w14:textId="77777777" w:rsidR="00617C60" w:rsidRPr="00617C60" w:rsidRDefault="00617C60" w:rsidP="00617C60">
      <w:pPr>
        <w:widowControl/>
        <w:spacing w:before="100" w:beforeAutospacing="1" w:after="100" w:afterAutospacing="1"/>
        <w:jc w:val="left"/>
        <w:outlineLvl w:val="2"/>
        <w:rPr>
          <w:rFonts w:ascii="宋体" w:eastAsia="宋体" w:hAnsi="宋体" w:cs="宋体"/>
          <w:b/>
          <w:bCs/>
          <w:kern w:val="0"/>
          <w:sz w:val="27"/>
          <w:szCs w:val="27"/>
          <w14:ligatures w14:val="none"/>
        </w:rPr>
      </w:pPr>
      <w:r w:rsidRPr="00617C60">
        <w:rPr>
          <w:rFonts w:ascii="宋体" w:eastAsia="宋体" w:hAnsi="宋体" w:cs="宋体"/>
          <w:b/>
          <w:bCs/>
          <w:kern w:val="0"/>
          <w:sz w:val="27"/>
          <w:szCs w:val="27"/>
          <w14:ligatures w14:val="none"/>
        </w:rPr>
        <w:t>一些几乎是必备的插件！</w:t>
      </w:r>
    </w:p>
    <w:p w14:paraId="06BEC1B5"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chat-command ：允许在聊天环境执行指令（绝对需要安装啊）</w:t>
      </w:r>
    </w:p>
    <w:p w14:paraId="5F19FA1E"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Mirai-api-http ：提供 HTTP 支持，允许使用其他编程语言的插件（ 看情况 ）</w:t>
      </w:r>
    </w:p>
    <w:p w14:paraId="029D480A"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LuckPerms-Mirai : 易用的高级高效率权限组插件, 适合权限分配模型比较复杂的情况</w:t>
      </w:r>
    </w:p>
    <w:p w14:paraId="66E153C3"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mirai-native ：与 CoolQ 对接的一个通道，主要用于加载CoolQ插件</w:t>
      </w:r>
    </w:p>
    <w:p w14:paraId="6D575F84"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i/>
          <w:iCs/>
          <w:kern w:val="0"/>
          <w:sz w:val="24"/>
          <w:szCs w:val="24"/>
          <w14:ligatures w14:val="none"/>
        </w:rPr>
        <w:t>Mirai用户手册里有下载链接，不过是Github网站，如果不太擅长魔法，您可以从群文件里获取</w:t>
      </w:r>
    </w:p>
    <w:p w14:paraId="4BF84F93"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hyperlink r:id="rId155" w:history="1">
        <w:r w:rsidRPr="00617C60">
          <w:rPr>
            <w:rFonts w:ascii="宋体" w:eastAsia="宋体" w:hAnsi="宋体" w:cs="宋体"/>
            <w:i/>
            <w:iCs/>
            <w:color w:val="0000FF"/>
            <w:kern w:val="0"/>
            <w:sz w:val="24"/>
            <w:szCs w:val="24"/>
            <w:u w:val="single"/>
            <w14:ligatures w14:val="none"/>
          </w:rPr>
          <w:t>未来控制台 用户手册</w:t>
        </w:r>
      </w:hyperlink>
    </w:p>
    <w:p w14:paraId="1011A7BA" w14:textId="77777777" w:rsidR="00617C60" w:rsidRPr="00617C60" w:rsidRDefault="00617C60" w:rsidP="00617C60">
      <w:pPr>
        <w:widowControl/>
        <w:spacing w:before="100" w:beforeAutospacing="1" w:after="100" w:afterAutospacing="1"/>
        <w:jc w:val="left"/>
        <w:outlineLvl w:val="1"/>
        <w:rPr>
          <w:rFonts w:ascii="宋体" w:eastAsia="宋体" w:hAnsi="宋体" w:cs="宋体"/>
          <w:b/>
          <w:bCs/>
          <w:kern w:val="0"/>
          <w:sz w:val="36"/>
          <w:szCs w:val="36"/>
          <w14:ligatures w14:val="none"/>
        </w:rPr>
      </w:pPr>
      <w:r w:rsidRPr="00617C60">
        <w:rPr>
          <w:rFonts w:ascii="宋体" w:eastAsia="宋体" w:hAnsi="宋体" w:cs="宋体"/>
          <w:b/>
          <w:bCs/>
          <w:kern w:val="0"/>
          <w:sz w:val="36"/>
          <w:szCs w:val="36"/>
          <w14:ligatures w14:val="none"/>
        </w:rPr>
        <w:t>如何加载控制台与调试Mirai插件</w:t>
      </w:r>
    </w:p>
    <w:p w14:paraId="105C3E93" w14:textId="77777777" w:rsidR="00617C60" w:rsidRPr="00617C60" w:rsidRDefault="00617C60" w:rsidP="00617C60">
      <w:pPr>
        <w:widowControl/>
        <w:numPr>
          <w:ilvl w:val="0"/>
          <w:numId w:val="12"/>
        </w:numPr>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下载群文件debug.bat，并将其放置于Laucher.bat旁边。</w:t>
      </w:r>
    </w:p>
    <w:p w14:paraId="3DD94320" w14:textId="77777777" w:rsidR="00617C60" w:rsidRPr="00617C60" w:rsidRDefault="00617C60" w:rsidP="00617C60">
      <w:pPr>
        <w:widowControl/>
        <w:numPr>
          <w:ilvl w:val="0"/>
          <w:numId w:val="12"/>
        </w:numPr>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lastRenderedPageBreak/>
        <w:t>关闭骰子程序后，启动debug.bat，将会弹出Mirai的操作台，并且开启骰子。</w:t>
      </w:r>
    </w:p>
    <w:p w14:paraId="52F10588"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在给予自身权限后，可通过在Mirai操作台发送/help来查看你在私聊发送/help的全部内容。关闭这个操作台后，骰子也会一同关闭（赵：本意是用于开发者模式。）</w:t>
      </w:r>
    </w:p>
    <w:p w14:paraId="036E0342" w14:textId="77777777" w:rsidR="00617C60" w:rsidRPr="00617C60" w:rsidRDefault="00617C60" w:rsidP="00617C60">
      <w:pPr>
        <w:widowControl/>
        <w:numPr>
          <w:ilvl w:val="0"/>
          <w:numId w:val="13"/>
        </w:numPr>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自动登录时，会加载你放入位置正确的Mirai插件，并且于操作台上显示加载成功提示。</w:t>
      </w:r>
    </w:p>
    <w:p w14:paraId="2E7FAE14"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如：I/PatPat: 摸头插件已加载</w:t>
      </w:r>
    </w:p>
    <w:p w14:paraId="73460A75" w14:textId="77777777" w:rsidR="00617C60" w:rsidRPr="00617C60" w:rsidRDefault="00617C60" w:rsidP="00617C60">
      <w:pPr>
        <w:widowControl/>
        <w:numPr>
          <w:ilvl w:val="0"/>
          <w:numId w:val="14"/>
        </w:numPr>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确认已加载后，一些简单的一站式服务插件便可以正常使用了！恭喜你！剩下的所有加载情况和报错都会显示在屏幕上，你就可以去上面对着看你到底哪个文件放错了。</w:t>
      </w:r>
    </w:p>
    <w:p w14:paraId="610C187F"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i/>
          <w:iCs/>
          <w:kern w:val="0"/>
          <w:sz w:val="24"/>
          <w:szCs w:val="24"/>
          <w14:ligatures w14:val="none"/>
        </w:rPr>
        <w:t>有一些插件并不是一站式，他们甚至需要你多次重启操作台，并且要求改一些文件，或者在固定位置放置文件，这些所有的修改以及确认该放在什么地方则要去Mirai论坛上查看对应的插件说明，需要去github，或者在操作台查看报错内容进行修改。</w:t>
      </w:r>
      <w:del w:id="2" w:author="Unknown">
        <w:r w:rsidRPr="00617C60">
          <w:rPr>
            <w:rFonts w:ascii="宋体" w:eastAsia="宋体" w:hAnsi="宋体" w:cs="宋体"/>
            <w:i/>
            <w:iCs/>
            <w:kern w:val="0"/>
            <w:sz w:val="24"/>
            <w:szCs w:val="24"/>
            <w14:ligatures w14:val="none"/>
          </w:rPr>
          <w:delText>当然，不可避免的有一些插件无法加载，这些都是正常的，换一个插件就好。</w:delText>
        </w:r>
      </w:del>
    </w:p>
    <w:p w14:paraId="2814B2DB"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注：以上操作均为直接套用成型插件，能用万岁，不能用别灰心，相信你自己，可以试试看自己写出来一个你想要的功能（？）</w:t>
      </w:r>
    </w:p>
    <w:p w14:paraId="3D1E328E" w14:textId="77777777" w:rsidR="00617C60" w:rsidRPr="00617C60" w:rsidRDefault="00617C60" w:rsidP="00617C60">
      <w:pPr>
        <w:widowControl/>
        <w:spacing w:before="100" w:beforeAutospacing="1" w:after="100" w:afterAutospacing="1"/>
        <w:jc w:val="left"/>
        <w:outlineLvl w:val="1"/>
        <w:rPr>
          <w:rFonts w:ascii="宋体" w:eastAsia="宋体" w:hAnsi="宋体" w:cs="宋体"/>
          <w:b/>
          <w:bCs/>
          <w:kern w:val="0"/>
          <w:sz w:val="36"/>
          <w:szCs w:val="36"/>
          <w14:ligatures w14:val="none"/>
        </w:rPr>
      </w:pPr>
      <w:r w:rsidRPr="00617C60">
        <w:rPr>
          <w:rFonts w:ascii="宋体" w:eastAsia="宋体" w:hAnsi="宋体" w:cs="宋体"/>
          <w:b/>
          <w:bCs/>
          <w:kern w:val="0"/>
          <w:sz w:val="36"/>
          <w:szCs w:val="36"/>
          <w14:ligatures w14:val="none"/>
        </w:rPr>
        <w:t>如何给自己权限</w:t>
      </w:r>
    </w:p>
    <w:p w14:paraId="4A8657DD"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w:t>
      </w:r>
      <w:r w:rsidRPr="00617C60">
        <w:rPr>
          <w:rFonts w:ascii="宋体" w:eastAsia="宋体" w:hAnsi="宋体" w:cs="宋体"/>
          <w:b/>
          <w:bCs/>
          <w:kern w:val="0"/>
          <w:sz w:val="24"/>
          <w:szCs w:val="24"/>
          <w14:ligatures w14:val="none"/>
        </w:rPr>
        <w:t>由于有了debug.bat，以下内容废弃，在控制台输入 如下内容即可</w:t>
      </w:r>
    </w:p>
    <w:p w14:paraId="1EE590CE"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/perm permit u你的QQ *:*</w:t>
      </w:r>
    </w:p>
    <w:p w14:paraId="67F0E84E"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w:t>
      </w:r>
      <w:r w:rsidRPr="00617C60">
        <w:rPr>
          <w:rFonts w:ascii="宋体" w:eastAsia="宋体" w:hAnsi="宋体" w:cs="宋体"/>
          <w:b/>
          <w:bCs/>
          <w:kern w:val="0"/>
          <w:sz w:val="24"/>
          <w:szCs w:val="24"/>
          <w14:ligatures w14:val="none"/>
        </w:rPr>
        <w:t>更多指令见</w:t>
      </w:r>
      <w:r w:rsidRPr="00617C60">
        <w:rPr>
          <w:rFonts w:ascii="宋体" w:eastAsia="宋体" w:hAnsi="宋体" w:cs="宋体"/>
          <w:kern w:val="0"/>
          <w:sz w:val="24"/>
          <w:szCs w:val="24"/>
          <w14:ligatures w14:val="none"/>
        </w:rPr>
        <w:t xml:space="preserve"> </w:t>
      </w:r>
      <w:hyperlink r:id="rId156" w:history="1">
        <w:r w:rsidRPr="00617C60">
          <w:rPr>
            <w:rFonts w:ascii="宋体" w:eastAsia="宋体" w:hAnsi="宋体" w:cs="宋体"/>
            <w:color w:val="0000FF"/>
            <w:kern w:val="0"/>
            <w:sz w:val="24"/>
            <w:szCs w:val="24"/>
            <w:u w:val="single"/>
            <w14:ligatures w14:val="none"/>
          </w:rPr>
          <w:t>Mirai Console 内置指令</w:t>
        </w:r>
      </w:hyperlink>
    </w:p>
    <w:p w14:paraId="200CDE64"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w:t>
      </w:r>
      <w:r w:rsidRPr="00617C60">
        <w:rPr>
          <w:rFonts w:ascii="宋体" w:eastAsia="宋体" w:hAnsi="宋体" w:cs="宋体"/>
          <w:b/>
          <w:bCs/>
          <w:kern w:val="0"/>
          <w:sz w:val="24"/>
          <w:szCs w:val="24"/>
          <w14:ligatures w14:val="none"/>
        </w:rPr>
        <w:t>不过使用Mirai插件不少需要改配置文件，所以留下这个当例子。</w:t>
      </w:r>
    </w:p>
    <w:p w14:paraId="28BC64F1"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由于赵骰高度包装，你可能找不到使用命令行控制台方法</w:t>
      </w:r>
    </w:p>
    <w:p w14:paraId="5E793762"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所以，直接改配置文件！</w:t>
      </w:r>
    </w:p>
    <w:p w14:paraId="6B4E8F87"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找到你的MiraiZhao\config\Console文件夹，用记事本(或别的文本编辑软件) 打开PermissionService文件</w:t>
      </w:r>
    </w:p>
    <w:p w14:paraId="3FE52195"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这是一个yml文件，理所当然，全英文符号。</w:t>
      </w:r>
    </w:p>
    <w:p w14:paraId="54462E90"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 xml:space="preserve">grantedPermissionMap: </w:t>
      </w:r>
    </w:p>
    <w:p w14:paraId="2375378F"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lastRenderedPageBreak/>
        <w:t xml:space="preserve">  '*:*': </w:t>
      </w:r>
    </w:p>
    <w:p w14:paraId="62E13C58"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 xml:space="preserve">    - console</w:t>
      </w:r>
    </w:p>
    <w:p w14:paraId="75D4DC2C"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在文本最后添加 - u+你的QQ号 就可以获得Mirai权限</w:t>
      </w:r>
    </w:p>
    <w:p w14:paraId="020F8CE2"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*注意:完全关闭赵骰后再尝试修改!</w:t>
      </w:r>
    </w:p>
    <w:p w14:paraId="299C682F"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**注意:没有加号!没有加号!没有加号!</w:t>
      </w:r>
    </w:p>
    <w:p w14:paraId="7055A1C0"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***注意:记得加u!记得加u!记得加u!</w:t>
      </w:r>
    </w:p>
    <w:p w14:paraId="202B28F4"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 xml:space="preserve">grantedPermissionMap: </w:t>
      </w:r>
    </w:p>
    <w:p w14:paraId="32CEE931"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 xml:space="preserve">  '*:*': </w:t>
      </w:r>
    </w:p>
    <w:p w14:paraId="46D4BA64"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 xml:space="preserve">    - console</w:t>
      </w:r>
    </w:p>
    <w:p w14:paraId="69FF7401"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 xml:space="preserve">    - u123456789</w:t>
      </w:r>
    </w:p>
    <w:p w14:paraId="081236DD"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如何确定自己成功获取权限:尝试对bot发送/help,如果有回应则表明拥有权限</w:t>
      </w:r>
    </w:p>
    <w:p w14:paraId="3DCF705C"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如果你阅读了上述官方文档，你应该明白以上操作的具体含义。</w:t>
      </w:r>
    </w:p>
    <w:p w14:paraId="5A165C7A" w14:textId="77777777" w:rsidR="00617C60" w:rsidRPr="00617C60" w:rsidRDefault="00617C60" w:rsidP="00617C60">
      <w:pPr>
        <w:widowControl/>
        <w:spacing w:before="100" w:beforeAutospacing="1" w:after="100" w:afterAutospacing="1"/>
        <w:jc w:val="left"/>
        <w:outlineLvl w:val="1"/>
        <w:rPr>
          <w:rFonts w:ascii="宋体" w:eastAsia="宋体" w:hAnsi="宋体" w:cs="宋体"/>
          <w:b/>
          <w:bCs/>
          <w:kern w:val="0"/>
          <w:sz w:val="36"/>
          <w:szCs w:val="36"/>
          <w14:ligatures w14:val="none"/>
        </w:rPr>
      </w:pPr>
      <w:r w:rsidRPr="00617C60">
        <w:rPr>
          <w:rFonts w:ascii="宋体" w:eastAsia="宋体" w:hAnsi="宋体" w:cs="宋体"/>
          <w:b/>
          <w:bCs/>
          <w:kern w:val="0"/>
          <w:sz w:val="36"/>
          <w:szCs w:val="36"/>
          <w14:ligatures w14:val="none"/>
        </w:rPr>
        <w:t>关于Mirai-Native插件的加载</w:t>
      </w:r>
    </w:p>
    <w:p w14:paraId="26E6931B"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首先下载Mirai-Native插件:</w:t>
      </w:r>
      <w:hyperlink r:id="rId157" w:history="1">
        <w:r w:rsidRPr="00617C60">
          <w:rPr>
            <w:rFonts w:ascii="宋体" w:eastAsia="宋体" w:hAnsi="宋体" w:cs="宋体"/>
            <w:color w:val="0000FF"/>
            <w:kern w:val="0"/>
            <w:sz w:val="24"/>
            <w:szCs w:val="24"/>
            <w:u w:val="single"/>
            <w14:ligatures w14:val="none"/>
          </w:rPr>
          <w:t>GitHub:Mirai-Native</w:t>
        </w:r>
      </w:hyperlink>
    </w:p>
    <w:p w14:paraId="76A64407"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Mirai-Native也是Mirai的一个插件,因此将其放置于MiraiZhao\plugins文件夹内,重启bot.</w:t>
      </w:r>
    </w:p>
    <w:p w14:paraId="638CBCD9"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查看控制台可以得到:</w:t>
      </w:r>
    </w:p>
    <w:p w14:paraId="2935B7DC"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I/MiraiNative:正在加载Mirai Native Bridge C:\Users\Administrator\Desktop\MiraiZhao\data\org.itxtech.mirainative\CQP.dll</w:t>
      </w:r>
    </w:p>
    <w:p w14:paraId="0CDB4366"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此时就成功加载了Mirai-Native插件,要注意:CQ插件将作为Mirai-Native插件的插件存在,因此不能将其放置于MiraiZhao\plugins文件夹内,而要将其放置于MiraiZhao\data\org.itxtech.mirainative\plugins文件夹.</w:t>
      </w:r>
    </w:p>
    <w:p w14:paraId="52B556AD"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若插件有相关JSON需要配置,则类似的将其按照要求放置于MiraiZhao\data\org.itxtech.mirainative\data对应文件夹内.</w:t>
      </w:r>
    </w:p>
    <w:p w14:paraId="11CB14A6" w14:textId="77777777" w:rsidR="00617C60" w:rsidRPr="00617C60" w:rsidRDefault="00617C60" w:rsidP="00617C60">
      <w:pPr>
        <w:widowControl/>
        <w:spacing w:before="100" w:beforeAutospacing="1" w:after="100" w:afterAutospacing="1"/>
        <w:jc w:val="left"/>
        <w:outlineLvl w:val="1"/>
        <w:rPr>
          <w:rFonts w:ascii="宋体" w:eastAsia="宋体" w:hAnsi="宋体" w:cs="宋体"/>
          <w:b/>
          <w:bCs/>
          <w:kern w:val="0"/>
          <w:sz w:val="36"/>
          <w:szCs w:val="36"/>
          <w14:ligatures w14:val="none"/>
        </w:rPr>
      </w:pPr>
      <w:r w:rsidRPr="00617C60">
        <w:rPr>
          <w:rFonts w:ascii="宋体" w:eastAsia="宋体" w:hAnsi="宋体" w:cs="宋体"/>
          <w:b/>
          <w:bCs/>
          <w:kern w:val="0"/>
          <w:sz w:val="36"/>
          <w:szCs w:val="36"/>
          <w14:ligatures w14:val="none"/>
        </w:rPr>
        <w:t>关于Lua Mirai</w:t>
      </w:r>
    </w:p>
    <w:p w14:paraId="36E3EA10"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LM是mirai生态中比较特殊的一员，其SDK 直接基于 mirai-core 开发，可以单独运行，虽然我们一般只会用mirai插件版的LM。</w:t>
      </w:r>
    </w:p>
    <w:p w14:paraId="609745C5"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lastRenderedPageBreak/>
        <w:t>如果你想玩一下奇奇怪怪的玩法。比如，引用回复、合并转发……建议你使用这个。</w:t>
      </w:r>
    </w:p>
    <w:p w14:paraId="265C8E3B"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官方文档：</w:t>
      </w:r>
      <w:hyperlink r:id="rId158" w:history="1">
        <w:r w:rsidRPr="00617C60">
          <w:rPr>
            <w:rFonts w:ascii="宋体" w:eastAsia="宋体" w:hAnsi="宋体" w:cs="宋体"/>
            <w:color w:val="0000FF"/>
            <w:kern w:val="0"/>
            <w:sz w:val="24"/>
            <w:szCs w:val="24"/>
            <w:u w:val="single"/>
            <w14:ligatures w14:val="none"/>
          </w:rPr>
          <w:t>LM 官方文档</w:t>
        </w:r>
      </w:hyperlink>
    </w:p>
    <w:p w14:paraId="47C923FB"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因为官方文档一般比较枯燥，也没有例子，我随便写一个。</w:t>
      </w:r>
    </w:p>
    <w:p w14:paraId="0A763705"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 LuaMiraiScript --</w:t>
      </w:r>
    </w:p>
    <w:p w14:paraId="74295E54"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 name: roll</w:t>
      </w:r>
    </w:p>
    <w:p w14:paraId="7214C076"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 version: 1.0</w:t>
      </w:r>
    </w:p>
    <w:p w14:paraId="21286A20"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 description: 这是一个简单的脚本</w:t>
      </w:r>
    </w:p>
    <w:p w14:paraId="267C1FD3"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 author: nao</w:t>
      </w:r>
    </w:p>
    <w:p w14:paraId="02DD9F19"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 /LuaMiraiScript --</w:t>
      </w:r>
    </w:p>
    <w:p w14:paraId="0B2D3377"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p>
    <w:p w14:paraId="601C043E"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--上面的是脚本头，说明脚本的信息 print会把信息打印到控制台上 方便debug</w:t>
      </w:r>
    </w:p>
    <w:p w14:paraId="2DDBAF35"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print('roll载入脚本成功')</w:t>
      </w:r>
    </w:p>
    <w:p w14:paraId="5FDD5600"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p>
    <w:p w14:paraId="49391E5C"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--监听群聊消息 GroupMessageEvent即是群聊消息事件</w:t>
      </w:r>
    </w:p>
    <w:p w14:paraId="2F4E7987"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--作为使用者 我们无须清楚它的原理 套用格式即可</w:t>
      </w:r>
    </w:p>
    <w:p w14:paraId="7098FC2B"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--也就是 Event.subscribe([&lt;过滤条件&gt;..],(&lt;监听器&gt;))</w:t>
      </w:r>
    </w:p>
    <w:p w14:paraId="380EEC71"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p>
    <w:p w14:paraId="2F917767"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Event.subscribe("GroupMessageEvent",function(event)</w:t>
      </w:r>
    </w:p>
    <w:p w14:paraId="7A9E87C6"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p>
    <w:p w14:paraId="2ECBC392"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--event对象在不同事件中不同，你可以print(event)后在控制台看看 或者看看官方文档</w:t>
      </w:r>
    </w:p>
    <w:p w14:paraId="5A1A8FA1"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--在这里只需要 消息（Meesage）</w:t>
      </w:r>
    </w:p>
    <w:p w14:paraId="4804FA4A"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 xml:space="preserve">    local msg = event.message</w:t>
      </w:r>
    </w:p>
    <w:p w14:paraId="0202CAD1"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--不过message也有复杂的结构 使用tostring函数获得message中的文本部分</w:t>
      </w:r>
    </w:p>
    <w:p w14:paraId="402B76E9"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 xml:space="preserve">    local msgt = tostring(msg)</w:t>
      </w:r>
    </w:p>
    <w:p w14:paraId="5E7DB152"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--如果文本是以*r开头的 就是需要处理的</w:t>
      </w:r>
    </w:p>
    <w:p w14:paraId="17087E1E"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 xml:space="preserve">    if msgt:find("*r")==1 then</w:t>
      </w:r>
    </w:p>
    <w:p w14:paraId="3BDB0AE2"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--用来debug时设置的断点 下面所有的print都一样</w:t>
      </w:r>
    </w:p>
    <w:p w14:paraId="5D3D4C9A"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 xml:space="preserve">    print('匹配到*rd前缀,开始计算。')</w:t>
      </w:r>
    </w:p>
    <w:p w14:paraId="13B09B3F"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--从event中引用来源群号</w:t>
      </w:r>
    </w:p>
    <w:p w14:paraId="7940778E"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 xml:space="preserve">    local sender = event.group</w:t>
      </w:r>
    </w:p>
    <w:p w14:paraId="39378137"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--创建回复文本变量</w:t>
      </w:r>
    </w:p>
    <w:p w14:paraId="2164F3EC"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 xml:space="preserve">    local said</w:t>
      </w:r>
    </w:p>
    <w:p w14:paraId="38EE6F83"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--两个1d100的情况</w:t>
      </w:r>
    </w:p>
    <w:p w14:paraId="2E38D912"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 xml:space="preserve">        if  msgt == '*r' or msgt =='*rd' then</w:t>
      </w:r>
    </w:p>
    <w:p w14:paraId="55EC5144"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--生成随机数 填充回复文本</w:t>
      </w:r>
    </w:p>
    <w:p w14:paraId="65F693B7"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 xml:space="preserve">            r = math.random(1, 100)</w:t>
      </w:r>
    </w:p>
    <w:p w14:paraId="3F8DB08B"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 xml:space="preserve">            said = '出目是：1d100='..r</w:t>
      </w:r>
    </w:p>
    <w:p w14:paraId="39BA8EE7"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--引用回复的方法 详见官方文档</w:t>
      </w:r>
    </w:p>
    <w:p w14:paraId="4508F58E"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lastRenderedPageBreak/>
        <w:t xml:space="preserve">            sender:sendMessage(Quote(msg) .. said)</w:t>
      </w:r>
    </w:p>
    <w:p w14:paraId="03C126ED"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 xml:space="preserve">            print("输出"..said)</w:t>
      </w:r>
    </w:p>
    <w:p w14:paraId="23FEF983"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 xml:space="preserve">        else </w:t>
      </w:r>
    </w:p>
    <w:p w14:paraId="07B6DEE6"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--其实这里有一种情况没考虑到，但我懒得改了 只会if+if的废物是我了</w:t>
      </w:r>
    </w:p>
    <w:p w14:paraId="0D91DBE6"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--从消息文本中截取*rd后面的东西并确定是数字</w:t>
      </w:r>
    </w:p>
    <w:p w14:paraId="2FADBED4"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--tonumber函数 和sub</w:t>
      </w:r>
    </w:p>
    <w:p w14:paraId="377E8E4D"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 xml:space="preserve">            local d = tonumber(msgt:sub(4))</w:t>
      </w:r>
    </w:p>
    <w:p w14:paraId="0D25FE29"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--不是数字的话 打回去 否则复制粘贴并传参</w:t>
      </w:r>
    </w:p>
    <w:p w14:paraId="05942ABD"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 xml:space="preserve">            if d == nil then </w:t>
      </w:r>
    </w:p>
    <w:p w14:paraId="20383ED9"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 xml:space="preserve">                said = '参数错误，请输入纯数字。'</w:t>
      </w:r>
    </w:p>
    <w:p w14:paraId="28CFC86D"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 xml:space="preserve">                sender:sendMessage(Quote(msg) .. said)</w:t>
      </w:r>
    </w:p>
    <w:p w14:paraId="4648BCE9"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 xml:space="preserve">                print("输出"..said)</w:t>
      </w:r>
    </w:p>
    <w:p w14:paraId="6F842323"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 xml:space="preserve">            else </w:t>
      </w:r>
    </w:p>
    <w:p w14:paraId="3B44F684"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 xml:space="preserve">                r = math.random(1,d)</w:t>
      </w:r>
    </w:p>
    <w:p w14:paraId="5FB20915"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 xml:space="preserve">                said = '出目是：1d'..d..'='..r</w:t>
      </w:r>
    </w:p>
    <w:p w14:paraId="4C135062"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 xml:space="preserve">                sender:sendMessage(Quote(msg) .. said)</w:t>
      </w:r>
    </w:p>
    <w:p w14:paraId="1BFF8CB5"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 xml:space="preserve">                print("输出"..said)</w:t>
      </w:r>
    </w:p>
    <w:p w14:paraId="35C5ABB5"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 xml:space="preserve">            end</w:t>
      </w:r>
    </w:p>
    <w:p w14:paraId="7B59222E"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 xml:space="preserve">        end</w:t>
      </w:r>
    </w:p>
    <w:p w14:paraId="25814057"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 xml:space="preserve">    end</w:t>
      </w:r>
    </w:p>
    <w:p w14:paraId="6A8E065F"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end)</w:t>
      </w:r>
    </w:p>
    <w:p w14:paraId="65975043"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--看着这4个end我就知道自己多烂了，扔作业，优化代码</w:t>
      </w:r>
    </w:p>
    <w:p w14:paraId="78EF0DCD"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--顾名思义 就是卸载脚本时会出现的打印。</w:t>
      </w:r>
    </w:p>
    <w:p w14:paraId="05F16E28"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Event.onFinish = function() print("脚本roll被卸载！") end</w:t>
      </w:r>
    </w:p>
    <w:p w14:paraId="1A1BB19A" w14:textId="77777777" w:rsidR="00617C60" w:rsidRPr="00617C60" w:rsidRDefault="00617C60" w:rsidP="00617C60">
      <w:pPr>
        <w:widowControl/>
        <w:spacing w:before="100" w:beforeAutospacing="1" w:after="100" w:afterAutospacing="1"/>
        <w:jc w:val="left"/>
        <w:outlineLvl w:val="0"/>
        <w:rPr>
          <w:rFonts w:ascii="宋体" w:eastAsia="宋体" w:hAnsi="宋体" w:cs="宋体"/>
          <w:b/>
          <w:bCs/>
          <w:kern w:val="36"/>
          <w:sz w:val="48"/>
          <w:szCs w:val="48"/>
          <w14:ligatures w14:val="none"/>
        </w:rPr>
      </w:pPr>
      <w:r w:rsidRPr="00617C60">
        <w:rPr>
          <w:rFonts w:ascii="宋体" w:eastAsia="宋体" w:hAnsi="宋体" w:cs="宋体"/>
          <w:b/>
          <w:bCs/>
          <w:kern w:val="36"/>
          <w:sz w:val="48"/>
          <w:szCs w:val="48"/>
          <w14:ligatures w14:val="none"/>
        </w:rPr>
        <w:t xml:space="preserve">附 录 1 </w:t>
      </w:r>
      <w:del w:id="3" w:author="Unknown">
        <w:r w:rsidRPr="00617C60">
          <w:rPr>
            <w:rFonts w:ascii="宋体" w:eastAsia="宋体" w:hAnsi="宋体" w:cs="宋体"/>
            <w:b/>
            <w:bCs/>
            <w:kern w:val="36"/>
            <w:sz w:val="48"/>
            <w:szCs w:val="48"/>
            <w14:ligatures w14:val="none"/>
          </w:rPr>
          <w:delText>作 业 （ 雾 ）</w:delText>
        </w:r>
      </w:del>
      <w:r w:rsidRPr="00617C60">
        <w:rPr>
          <w:rFonts w:ascii="宋体" w:eastAsia="宋体" w:hAnsi="宋体" w:cs="宋体"/>
          <w:b/>
          <w:bCs/>
          <w:kern w:val="36"/>
          <w:sz w:val="48"/>
          <w:szCs w:val="48"/>
          <w14:ligatures w14:val="none"/>
        </w:rPr>
        <w:t xml:space="preserve"> 自 我 提 高</w:t>
      </w:r>
    </w:p>
    <w:p w14:paraId="337915D9"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NAO</w:t>
      </w:r>
    </w:p>
    <w:p w14:paraId="4747E273"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b/>
          <w:bCs/>
          <w:i/>
          <w:iCs/>
          <w:kern w:val="0"/>
          <w:sz w:val="24"/>
          <w:szCs w:val="24"/>
          <w14:ligatures w14:val="none"/>
        </w:rPr>
        <w:t>建议新群员尝试写写这些插件来锻炼自己的写插件能力。</w:t>
      </w:r>
    </w:p>
    <w:p w14:paraId="2BC72D98"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b/>
          <w:bCs/>
          <w:i/>
          <w:iCs/>
          <w:kern w:val="0"/>
          <w:sz w:val="24"/>
          <w:szCs w:val="24"/>
          <w14:ligatures w14:val="none"/>
        </w:rPr>
        <w:t>插件按由易到难的整体趋势排列。 （★为基本功能，☆为额外功能）</w:t>
      </w:r>
    </w:p>
    <w:p w14:paraId="132CF591"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b/>
          <w:bCs/>
          <w:i/>
          <w:iCs/>
          <w:kern w:val="0"/>
          <w:sz w:val="24"/>
          <w:szCs w:val="24"/>
          <w14:ligatures w14:val="none"/>
        </w:rPr>
        <w:t>------冮山原拟群公告</w:t>
      </w:r>
    </w:p>
    <w:p w14:paraId="3ED56AE2"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b/>
          <w:bCs/>
          <w:i/>
          <w:iCs/>
          <w:kern w:val="0"/>
          <w:sz w:val="24"/>
          <w:szCs w:val="24"/>
          <w14:ligatures w14:val="none"/>
        </w:rPr>
        <w:t>别真当作业写，咱写插件不是上班。</w:t>
      </w:r>
    </w:p>
    <w:p w14:paraId="1C722437" w14:textId="77777777" w:rsidR="00617C60" w:rsidRPr="00617C60" w:rsidRDefault="00617C60" w:rsidP="00617C60">
      <w:pPr>
        <w:widowControl/>
        <w:spacing w:before="100" w:beforeAutospacing="1" w:after="100" w:afterAutospacing="1"/>
        <w:jc w:val="left"/>
        <w:outlineLvl w:val="1"/>
        <w:rPr>
          <w:rFonts w:ascii="宋体" w:eastAsia="宋体" w:hAnsi="宋体" w:cs="宋体"/>
          <w:b/>
          <w:bCs/>
          <w:kern w:val="0"/>
          <w:sz w:val="36"/>
          <w:szCs w:val="36"/>
          <w14:ligatures w14:val="none"/>
        </w:rPr>
      </w:pPr>
      <w:r w:rsidRPr="00617C60">
        <w:rPr>
          <w:rFonts w:ascii="宋体" w:eastAsia="宋体" w:hAnsi="宋体" w:cs="宋体"/>
          <w:b/>
          <w:bCs/>
          <w:kern w:val="0"/>
          <w:sz w:val="36"/>
          <w:szCs w:val="36"/>
          <w14:ligatures w14:val="none"/>
        </w:rPr>
        <w:t>试一试</w:t>
      </w:r>
    </w:p>
    <w:p w14:paraId="61E409BA" w14:textId="77777777" w:rsidR="00617C60" w:rsidRPr="00617C60" w:rsidRDefault="00617C60" w:rsidP="00617C60">
      <w:pPr>
        <w:widowControl/>
        <w:spacing w:before="100" w:beforeAutospacing="1" w:after="100" w:afterAutospacing="1"/>
        <w:jc w:val="left"/>
        <w:outlineLvl w:val="2"/>
        <w:rPr>
          <w:rFonts w:ascii="宋体" w:eastAsia="宋体" w:hAnsi="宋体" w:cs="宋体"/>
          <w:b/>
          <w:bCs/>
          <w:kern w:val="0"/>
          <w:sz w:val="27"/>
          <w:szCs w:val="27"/>
          <w14:ligatures w14:val="none"/>
        </w:rPr>
      </w:pPr>
      <w:r w:rsidRPr="00617C60">
        <w:rPr>
          <w:rFonts w:ascii="宋体" w:eastAsia="宋体" w:hAnsi="宋体" w:cs="宋体"/>
          <w:b/>
          <w:bCs/>
          <w:kern w:val="0"/>
          <w:sz w:val="27"/>
          <w:szCs w:val="27"/>
          <w14:ligatures w14:val="none"/>
        </w:rPr>
        <w:t>1.关键词回复</w:t>
      </w:r>
    </w:p>
    <w:p w14:paraId="045603CF"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★把自己在赵骰APP/应用程序上设置的回复词搬进插件。</w:t>
      </w:r>
    </w:p>
    <w:p w14:paraId="72DCCA81"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lastRenderedPageBreak/>
        <w:t>☆一个关键词有随机多种回复。</w:t>
      </w:r>
    </w:p>
    <w:p w14:paraId="1B519A72"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☆多个关键词匹配同一回复。</w:t>
      </w:r>
    </w:p>
    <w:p w14:paraId="249ECA54"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☆使用正则表达式匹配关键词。</w:t>
      </w:r>
    </w:p>
    <w:p w14:paraId="7AC4B3DB"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☆如果是随机回复，尝试各回复不同概率。</w:t>
      </w:r>
    </w:p>
    <w:p w14:paraId="6734D35D"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☆能够通过指令而非修改插件设置关键词、回复词。</w:t>
      </w:r>
    </w:p>
    <w:p w14:paraId="709D8BE5"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☆如果是随机回复，尝试使用一种算法，令回复分布更加均匀。</w:t>
      </w:r>
    </w:p>
    <w:p w14:paraId="670CCCB8" w14:textId="77777777" w:rsidR="00617C60" w:rsidRPr="00617C60" w:rsidRDefault="00617C60" w:rsidP="00617C60">
      <w:pPr>
        <w:widowControl/>
        <w:spacing w:before="100" w:beforeAutospacing="1" w:after="100" w:afterAutospacing="1"/>
        <w:jc w:val="left"/>
        <w:outlineLvl w:val="2"/>
        <w:rPr>
          <w:rFonts w:ascii="宋体" w:eastAsia="宋体" w:hAnsi="宋体" w:cs="宋体"/>
          <w:b/>
          <w:bCs/>
          <w:kern w:val="0"/>
          <w:sz w:val="27"/>
          <w:szCs w:val="27"/>
          <w14:ligatures w14:val="none"/>
        </w:rPr>
      </w:pPr>
      <w:r w:rsidRPr="00617C60">
        <w:rPr>
          <w:rFonts w:ascii="宋体" w:eastAsia="宋体" w:hAnsi="宋体" w:cs="宋体"/>
          <w:b/>
          <w:bCs/>
          <w:kern w:val="0"/>
          <w:sz w:val="27"/>
          <w:szCs w:val="27"/>
          <w14:ligatures w14:val="none"/>
        </w:rPr>
        <w:t>2.定时回复</w:t>
      </w:r>
    </w:p>
    <w:p w14:paraId="7116AAD9"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★能够在指定时间向指定群聊/个人发送指定内容消息。</w:t>
      </w:r>
    </w:p>
    <w:p w14:paraId="0DA53847"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★可以是反复的，即每n秒/分/时/日/周/月/年发送一次。（你不应当拿来恶意刷屏，否则后果自负。）</w:t>
      </w:r>
    </w:p>
    <w:p w14:paraId="166CAF92"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☆尝试一次向多个群/个人发送消息，或向同一群聊/人发送多条信息，这很简单。</w:t>
      </w:r>
    </w:p>
    <w:p w14:paraId="62983B38"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☆尝试在消息中@他人/调用牌堆/调用今日人品/调用图片，诸如此类。</w:t>
      </w:r>
    </w:p>
    <w:p w14:paraId="0524C29E" w14:textId="77777777" w:rsidR="00617C60" w:rsidRPr="00617C60" w:rsidRDefault="00617C60" w:rsidP="00617C60">
      <w:pPr>
        <w:widowControl/>
        <w:spacing w:before="100" w:beforeAutospacing="1" w:after="100" w:afterAutospacing="1"/>
        <w:jc w:val="left"/>
        <w:outlineLvl w:val="2"/>
        <w:rPr>
          <w:rFonts w:ascii="宋体" w:eastAsia="宋体" w:hAnsi="宋体" w:cs="宋体"/>
          <w:b/>
          <w:bCs/>
          <w:kern w:val="0"/>
          <w:sz w:val="27"/>
          <w:szCs w:val="27"/>
          <w14:ligatures w14:val="none"/>
        </w:rPr>
      </w:pPr>
      <w:r w:rsidRPr="00617C60">
        <w:rPr>
          <w:rFonts w:ascii="宋体" w:eastAsia="宋体" w:hAnsi="宋体" w:cs="宋体"/>
          <w:b/>
          <w:bCs/>
          <w:kern w:val="0"/>
          <w:sz w:val="27"/>
          <w:szCs w:val="27"/>
          <w14:ligatures w14:val="none"/>
        </w:rPr>
        <w:t>3.关键词回复群开关（以关键词回复为基础）</w:t>
      </w:r>
    </w:p>
    <w:p w14:paraId="6E4AD0C2"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★能通过指令打开、关闭指定群聊的日常用语（草，早，晚安）回复。</w:t>
      </w:r>
    </w:p>
    <w:p w14:paraId="47378681"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☆能够通过指令查看屏蔽群名单。</w:t>
      </w:r>
    </w:p>
    <w:p w14:paraId="382FEF96"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☆能够通过指令屏蔽指定个人。</w:t>
      </w:r>
    </w:p>
    <w:p w14:paraId="22071679"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☆能够通过指令在指定群屏蔽指定个人。</w:t>
      </w:r>
    </w:p>
    <w:p w14:paraId="04F5F6A7" w14:textId="77777777" w:rsidR="00617C60" w:rsidRPr="00617C60" w:rsidRDefault="00617C60" w:rsidP="00617C60">
      <w:pPr>
        <w:widowControl/>
        <w:spacing w:before="100" w:beforeAutospacing="1" w:after="100" w:afterAutospacing="1"/>
        <w:jc w:val="left"/>
        <w:outlineLvl w:val="2"/>
        <w:rPr>
          <w:rFonts w:ascii="宋体" w:eastAsia="宋体" w:hAnsi="宋体" w:cs="宋体"/>
          <w:b/>
          <w:bCs/>
          <w:kern w:val="0"/>
          <w:sz w:val="27"/>
          <w:szCs w:val="27"/>
          <w14:ligatures w14:val="none"/>
        </w:rPr>
      </w:pPr>
      <w:r w:rsidRPr="00617C60">
        <w:rPr>
          <w:rFonts w:ascii="宋体" w:eastAsia="宋体" w:hAnsi="宋体" w:cs="宋体"/>
          <w:b/>
          <w:bCs/>
          <w:kern w:val="0"/>
          <w:sz w:val="27"/>
          <w:szCs w:val="27"/>
          <w14:ligatures w14:val="none"/>
        </w:rPr>
        <w:t>4.快速调试</w:t>
      </w:r>
    </w:p>
    <w:p w14:paraId="6B041E36"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★你应当已经写了“准备工作”里的插件。它可以让你调试代码的时候省去大量时间，提高代码的运行效率。现在，你应当为插件换一个关键词，以及执行完毕的输出提示，避免你的骰子与别的骰子撞了台词。</w:t>
      </w:r>
    </w:p>
    <w:p w14:paraId="1807EAA4"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☆显然这个插件的某些部分只是用来学习回雪的，在文档以外的调试中毫无作用。如果你认为自己足够熟悉回雪了，就删掉它们吧。</w:t>
      </w:r>
    </w:p>
    <w:p w14:paraId="02C15426"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lastRenderedPageBreak/>
        <w:t>☆执行完毕的输出提示可以分作单独一条消息，而不是放在输出最后一行。</w:t>
      </w:r>
    </w:p>
    <w:p w14:paraId="4DC5DC9E"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☆可以利用固态变量设置伪常量，加强调试能力。</w:t>
      </w:r>
    </w:p>
    <w:p w14:paraId="3AAD76B0" w14:textId="77777777" w:rsidR="00617C60" w:rsidRPr="00617C60" w:rsidRDefault="00617C60" w:rsidP="00617C60">
      <w:pPr>
        <w:widowControl/>
        <w:spacing w:before="100" w:beforeAutospacing="1" w:after="100" w:afterAutospacing="1"/>
        <w:jc w:val="left"/>
        <w:outlineLvl w:val="2"/>
        <w:rPr>
          <w:rFonts w:ascii="宋体" w:eastAsia="宋体" w:hAnsi="宋体" w:cs="宋体"/>
          <w:b/>
          <w:bCs/>
          <w:kern w:val="0"/>
          <w:sz w:val="27"/>
          <w:szCs w:val="27"/>
          <w14:ligatures w14:val="none"/>
        </w:rPr>
      </w:pPr>
      <w:r w:rsidRPr="00617C60">
        <w:rPr>
          <w:rFonts w:ascii="宋体" w:eastAsia="宋体" w:hAnsi="宋体" w:cs="宋体"/>
          <w:b/>
          <w:bCs/>
          <w:kern w:val="0"/>
          <w:sz w:val="27"/>
          <w:szCs w:val="27"/>
          <w14:ligatures w14:val="none"/>
        </w:rPr>
        <w:t xml:space="preserve">5.关键词监控 </w:t>
      </w:r>
    </w:p>
    <w:p w14:paraId="2BAF0DE3"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★骰检测到含有特定关键词的消息时，向骰主发送至少含有消息原文、发送人、发送场所（群或私聊）三项基本信息的消息。</w:t>
      </w:r>
    </w:p>
    <w:p w14:paraId="75B49008"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☆可以通过指令设置屏蔽指定群聊、个人。</w:t>
      </w:r>
    </w:p>
    <w:p w14:paraId="2B06898E"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☆可以通过指令特别关心指定群聊、个人。</w:t>
      </w:r>
    </w:p>
    <w:p w14:paraId="34D7CFCC"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☆可以通过指令增减监控词。</w:t>
      </w:r>
    </w:p>
    <w:p w14:paraId="564B9C53"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☆可以通过指令或修改插件设置监控屏蔽词。</w:t>
      </w:r>
    </w:p>
    <w:p w14:paraId="2DB9067A"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☆可以通过指令查看关键词、屏蔽群/个人、特别关心群/个人、屏蔽词列表。</w:t>
      </w:r>
    </w:p>
    <w:p w14:paraId="2E3A467F"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☆可以尝试调用api获取触发者的QQ昵称、所在群名称。</w:t>
      </w:r>
    </w:p>
    <w:p w14:paraId="0CAF3741" w14:textId="77777777" w:rsidR="00617C60" w:rsidRPr="00617C60" w:rsidRDefault="00617C60" w:rsidP="00617C60">
      <w:pPr>
        <w:widowControl/>
        <w:spacing w:before="100" w:beforeAutospacing="1" w:after="100" w:afterAutospacing="1"/>
        <w:jc w:val="left"/>
        <w:outlineLvl w:val="2"/>
        <w:rPr>
          <w:rFonts w:ascii="宋体" w:eastAsia="宋体" w:hAnsi="宋体" w:cs="宋体"/>
          <w:b/>
          <w:bCs/>
          <w:kern w:val="0"/>
          <w:sz w:val="27"/>
          <w:szCs w:val="27"/>
          <w14:ligatures w14:val="none"/>
        </w:rPr>
      </w:pPr>
      <w:r w:rsidRPr="00617C60">
        <w:rPr>
          <w:rFonts w:ascii="宋体" w:eastAsia="宋体" w:hAnsi="宋体" w:cs="宋体"/>
          <w:b/>
          <w:bCs/>
          <w:kern w:val="0"/>
          <w:sz w:val="27"/>
          <w:szCs w:val="27"/>
          <w14:ligatures w14:val="none"/>
        </w:rPr>
        <w:t>6.漂流瓶</w:t>
      </w:r>
    </w:p>
    <w:p w14:paraId="38E7662C"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★可以写点东西装进漂流瓶扔进大海。</w:t>
      </w:r>
    </w:p>
    <w:p w14:paraId="20476A3F"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★可以随机捞漂流瓶查看内容。</w:t>
      </w:r>
    </w:p>
    <w:p w14:paraId="6EC3B891"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☆可以选择漂流瓶是否扔回大海。</w:t>
      </w:r>
    </w:p>
    <w:p w14:paraId="658C9007"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☆设置审核环节，防止不宜内容。</w:t>
      </w:r>
    </w:p>
    <w:p w14:paraId="5C7E5866"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☆设置后台，查看漂流瓶数量、漂流瓶列表。查看指定漂流瓶内容、发送者、发送来源，删除、修改指定漂流瓶。</w:t>
      </w:r>
    </w:p>
    <w:p w14:paraId="7612248E" w14:textId="77777777" w:rsidR="00617C60" w:rsidRPr="00617C60" w:rsidRDefault="00617C60" w:rsidP="00617C60">
      <w:pPr>
        <w:widowControl/>
        <w:spacing w:before="100" w:beforeAutospacing="1" w:after="100" w:afterAutospacing="1"/>
        <w:jc w:val="left"/>
        <w:outlineLvl w:val="2"/>
        <w:rPr>
          <w:rFonts w:ascii="宋体" w:eastAsia="宋体" w:hAnsi="宋体" w:cs="宋体"/>
          <w:b/>
          <w:bCs/>
          <w:kern w:val="0"/>
          <w:sz w:val="27"/>
          <w:szCs w:val="27"/>
          <w14:ligatures w14:val="none"/>
        </w:rPr>
      </w:pPr>
      <w:r w:rsidRPr="00617C60">
        <w:rPr>
          <w:rFonts w:ascii="宋体" w:eastAsia="宋体" w:hAnsi="宋体" w:cs="宋体"/>
          <w:b/>
          <w:bCs/>
          <w:kern w:val="0"/>
          <w:sz w:val="27"/>
          <w:szCs w:val="27"/>
          <w14:ligatures w14:val="none"/>
        </w:rPr>
        <w:t>7.备忘录</w:t>
      </w:r>
    </w:p>
    <w:p w14:paraId="3111642E"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★添加一条备忘录</w:t>
      </w:r>
    </w:p>
    <w:p w14:paraId="033D17A6"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★查看备忘录列表</w:t>
      </w:r>
    </w:p>
    <w:p w14:paraId="59C0F419"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★删除指定备忘录</w:t>
      </w:r>
    </w:p>
    <w:p w14:paraId="5A615726"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lastRenderedPageBreak/>
        <w:t>☆备忘录分为标题和内容，查看列表只查看标题，查看指定备忘录则查看标题和内容。</w:t>
      </w:r>
    </w:p>
    <w:p w14:paraId="63592525"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☆账号分离，不同人的备忘录不同。</w:t>
      </w:r>
    </w:p>
    <w:p w14:paraId="6DF2DC33"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☆设置后台，能够查看用户列表、查看别人的备忘录、拉黑在备忘录里存写不宜内容的人。</w:t>
      </w:r>
    </w:p>
    <w:p w14:paraId="18F66F9D"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☆列表单次显示一定数量备忘录，使用上一页、下一页功能翻页查看列表。</w:t>
      </w:r>
    </w:p>
    <w:p w14:paraId="4124A0D8" w14:textId="77777777" w:rsidR="00617C60" w:rsidRPr="00617C60" w:rsidRDefault="00617C60" w:rsidP="00617C60">
      <w:pPr>
        <w:widowControl/>
        <w:spacing w:before="100" w:beforeAutospacing="1" w:after="100" w:afterAutospacing="1"/>
        <w:jc w:val="left"/>
        <w:outlineLvl w:val="2"/>
        <w:rPr>
          <w:rFonts w:ascii="宋体" w:eastAsia="宋体" w:hAnsi="宋体" w:cs="宋体"/>
          <w:b/>
          <w:bCs/>
          <w:kern w:val="0"/>
          <w:sz w:val="27"/>
          <w:szCs w:val="27"/>
          <w14:ligatures w14:val="none"/>
        </w:rPr>
      </w:pPr>
      <w:r w:rsidRPr="00617C60">
        <w:rPr>
          <w:rFonts w:ascii="宋体" w:eastAsia="宋体" w:hAnsi="宋体" w:cs="宋体"/>
          <w:b/>
          <w:bCs/>
          <w:kern w:val="0"/>
          <w:sz w:val="27"/>
          <w:szCs w:val="27"/>
          <w14:ligatures w14:val="none"/>
        </w:rPr>
        <w:t>8.好感度</w:t>
      </w:r>
    </w:p>
    <w:p w14:paraId="353B4AE6"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★特定关键词增加/减少好感度</w:t>
      </w:r>
    </w:p>
    <w:p w14:paraId="3EB51785"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★查询好感度</w:t>
      </w:r>
    </w:p>
    <w:p w14:paraId="44542B79"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★好感度不同，台词不同。</w:t>
      </w:r>
    </w:p>
    <w:p w14:paraId="6C1498D8"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☆增加/减少好感度的量是随机的。</w:t>
      </w:r>
    </w:p>
    <w:p w14:paraId="6D389924"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☆某些关键词触发检定，目标值与奖惩骰由好感度决定，检定结果决定好感度增减。</w:t>
      </w:r>
    </w:p>
    <w:p w14:paraId="2F57F1E4"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☆既有好感度可以影响好感度增减量。</w:t>
      </w:r>
    </w:p>
    <w:p w14:paraId="5BE77C63"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☆好感度对奖惩骰与目标值的影响效果不是线性的。</w:t>
      </w:r>
    </w:p>
    <w:p w14:paraId="5A9BC385"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☆没有后台的插件不是好插件。（雾）</w:t>
      </w:r>
    </w:p>
    <w:p w14:paraId="24A8B230"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☆其他你想要的功能，比如商店。</w:t>
      </w:r>
    </w:p>
    <w:p w14:paraId="76C8B25A" w14:textId="77777777" w:rsidR="00617C60" w:rsidRPr="00617C60" w:rsidRDefault="00617C60" w:rsidP="00617C60">
      <w:pPr>
        <w:widowControl/>
        <w:spacing w:before="100" w:beforeAutospacing="1" w:after="100" w:afterAutospacing="1"/>
        <w:jc w:val="left"/>
        <w:outlineLvl w:val="2"/>
        <w:rPr>
          <w:rFonts w:ascii="宋体" w:eastAsia="宋体" w:hAnsi="宋体" w:cs="宋体"/>
          <w:b/>
          <w:bCs/>
          <w:kern w:val="0"/>
          <w:sz w:val="27"/>
          <w:szCs w:val="27"/>
          <w14:ligatures w14:val="none"/>
        </w:rPr>
      </w:pPr>
      <w:r w:rsidRPr="00617C60">
        <w:rPr>
          <w:rFonts w:ascii="宋体" w:eastAsia="宋体" w:hAnsi="宋体" w:cs="宋体"/>
          <w:b/>
          <w:bCs/>
          <w:kern w:val="0"/>
          <w:sz w:val="27"/>
          <w:szCs w:val="27"/>
          <w14:ligatures w14:val="none"/>
        </w:rPr>
        <w:t xml:space="preserve">9.安科 </w:t>
      </w:r>
    </w:p>
    <w:p w14:paraId="0C6F1B83"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★新建一个节点。</w:t>
      </w:r>
    </w:p>
    <w:p w14:paraId="1D7F2AF6"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★添加选项。</w:t>
      </w:r>
    </w:p>
    <w:p w14:paraId="329FE5F3"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★查看已有选项。</w:t>
      </w:r>
    </w:p>
    <w:p w14:paraId="3B45792A"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★安科。</w:t>
      </w:r>
    </w:p>
    <w:p w14:paraId="73460A95"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☆删除选项。</w:t>
      </w:r>
    </w:p>
    <w:p w14:paraId="6110FD86"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☆清除选项。</w:t>
      </w:r>
    </w:p>
    <w:p w14:paraId="63DAE035"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lastRenderedPageBreak/>
        <w:t>☆更改选项。</w:t>
      </w:r>
    </w:p>
    <w:p w14:paraId="5ED84BFC"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☆仅包含最终成型的故事log</w:t>
      </w:r>
    </w:p>
    <w:p w14:paraId="2AE7F09E"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☆带节点、选项等具体信息的详细log</w:t>
      </w:r>
    </w:p>
    <w:p w14:paraId="1F06B0B9" w14:textId="77777777" w:rsidR="00617C60" w:rsidRPr="00617C60" w:rsidRDefault="00617C60" w:rsidP="00617C60">
      <w:pPr>
        <w:widowControl/>
        <w:spacing w:before="100" w:beforeAutospacing="1" w:after="100" w:afterAutospacing="1"/>
        <w:jc w:val="left"/>
        <w:outlineLvl w:val="2"/>
        <w:rPr>
          <w:rFonts w:ascii="宋体" w:eastAsia="宋体" w:hAnsi="宋体" w:cs="宋体"/>
          <w:b/>
          <w:bCs/>
          <w:kern w:val="0"/>
          <w:sz w:val="27"/>
          <w:szCs w:val="27"/>
          <w14:ligatures w14:val="none"/>
        </w:rPr>
      </w:pPr>
      <w:r w:rsidRPr="00617C60">
        <w:rPr>
          <w:rFonts w:ascii="宋体" w:eastAsia="宋体" w:hAnsi="宋体" w:cs="宋体"/>
          <w:b/>
          <w:bCs/>
          <w:kern w:val="0"/>
          <w:sz w:val="27"/>
          <w:szCs w:val="27"/>
          <w14:ligatures w14:val="none"/>
        </w:rPr>
        <w:t>10.广播</w:t>
      </w:r>
    </w:p>
    <w:p w14:paraId="5EB65C15"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★添加广播对象</w:t>
      </w:r>
    </w:p>
    <w:p w14:paraId="14F77849"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★查看广播对象列表</w:t>
      </w:r>
    </w:p>
    <w:p w14:paraId="74CE3626"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★删除广播对象</w:t>
      </w:r>
    </w:p>
    <w:p w14:paraId="26004166"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★对所有对象广播</w:t>
      </w:r>
    </w:p>
    <w:p w14:paraId="72D9A79D"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★对所有群聊对象广播</w:t>
      </w:r>
    </w:p>
    <w:p w14:paraId="23002FC4"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★对所有个人对象广播</w:t>
      </w:r>
    </w:p>
    <w:p w14:paraId="59354440"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☆点对点消息</w:t>
      </w:r>
    </w:p>
    <w:p w14:paraId="6B88211E"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☆给予/撤销他人的操作权限</w:t>
      </w:r>
    </w:p>
    <w:p w14:paraId="606B5BE1"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☆查看权限列表</w:t>
      </w:r>
    </w:p>
    <w:p w14:paraId="11B0BACE"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☆备注对象</w:t>
      </w:r>
    </w:p>
    <w:p w14:paraId="43FB322C"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☆有限地自动添加、删除对象</w:t>
      </w:r>
    </w:p>
    <w:p w14:paraId="16C0AAD0"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☆分组功能。</w:t>
      </w:r>
    </w:p>
    <w:p w14:paraId="7865A575"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★添加、删除分组。</w:t>
      </w:r>
    </w:p>
    <w:p w14:paraId="6E8966AC"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★将对象移入、移出指定分组。</w:t>
      </w:r>
    </w:p>
    <w:p w14:paraId="2834C75A"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★广播指定分组。</w:t>
      </w:r>
    </w:p>
    <w:p w14:paraId="0BD08CB5"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☆命名、重命名分组</w:t>
      </w:r>
    </w:p>
    <w:p w14:paraId="5AB2BA65"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☆合并分组</w:t>
      </w:r>
    </w:p>
    <w:p w14:paraId="15A588D7"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☆设置默认分组，新添加的对象自动移入该分组。</w:t>
      </w:r>
    </w:p>
    <w:p w14:paraId="0A7F52E9"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☆查找对象</w:t>
      </w:r>
    </w:p>
    <w:p w14:paraId="519C6DF7"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lastRenderedPageBreak/>
        <w:t>☆通过修改插件设置定时广播</w:t>
      </w:r>
    </w:p>
    <w:p w14:paraId="793374D8"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☆广播操作记录</w:t>
      </w:r>
    </w:p>
    <w:p w14:paraId="461673AF"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☆查询指定时间的广播记录</w:t>
      </w:r>
    </w:p>
    <w:p w14:paraId="6660EC18"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☆查询含有指定关键词的广播记录</w:t>
      </w:r>
    </w:p>
    <w:p w14:paraId="2F4E47A9" w14:textId="77777777" w:rsidR="00617C60" w:rsidRPr="00617C60" w:rsidRDefault="00617C60" w:rsidP="00617C60">
      <w:pPr>
        <w:widowControl/>
        <w:spacing w:before="100" w:beforeAutospacing="1" w:after="100" w:afterAutospacing="1"/>
        <w:jc w:val="left"/>
        <w:outlineLvl w:val="2"/>
        <w:rPr>
          <w:rFonts w:ascii="宋体" w:eastAsia="宋体" w:hAnsi="宋体" w:cs="宋体"/>
          <w:b/>
          <w:bCs/>
          <w:kern w:val="0"/>
          <w:sz w:val="27"/>
          <w:szCs w:val="27"/>
          <w14:ligatures w14:val="none"/>
        </w:rPr>
      </w:pPr>
      <w:r w:rsidRPr="00617C60">
        <w:rPr>
          <w:rFonts w:ascii="宋体" w:eastAsia="宋体" w:hAnsi="宋体" w:cs="宋体"/>
          <w:b/>
          <w:bCs/>
          <w:kern w:val="0"/>
          <w:sz w:val="27"/>
          <w:szCs w:val="27"/>
          <w14:ligatures w14:val="none"/>
        </w:rPr>
        <w:t>11.复读机</w:t>
      </w:r>
    </w:p>
    <w:p w14:paraId="691FEA4B"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★检测到连续n条相同消息时复读。</w:t>
      </w:r>
    </w:p>
    <w:p w14:paraId="086C3F87"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★有群开关</w:t>
      </w:r>
    </w:p>
    <w:p w14:paraId="3BCDD052"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☆不同群的n独立设置。</w:t>
      </w:r>
    </w:p>
    <w:p w14:paraId="61BDAF0E"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☆多骰互刷识别反制。</w:t>
      </w:r>
    </w:p>
    <w:p w14:paraId="44F1A10D" w14:textId="77777777" w:rsidR="00617C60" w:rsidRPr="00617C60" w:rsidRDefault="00617C60" w:rsidP="00617C60">
      <w:pPr>
        <w:widowControl/>
        <w:spacing w:before="100" w:beforeAutospacing="1" w:after="100" w:afterAutospacing="1"/>
        <w:jc w:val="left"/>
        <w:outlineLvl w:val="2"/>
        <w:rPr>
          <w:rFonts w:ascii="宋体" w:eastAsia="宋体" w:hAnsi="宋体" w:cs="宋体"/>
          <w:b/>
          <w:bCs/>
          <w:kern w:val="0"/>
          <w:sz w:val="27"/>
          <w:szCs w:val="27"/>
          <w14:ligatures w14:val="none"/>
        </w:rPr>
      </w:pPr>
      <w:r w:rsidRPr="00617C60">
        <w:rPr>
          <w:rFonts w:ascii="宋体" w:eastAsia="宋体" w:hAnsi="宋体" w:cs="宋体"/>
          <w:b/>
          <w:bCs/>
          <w:kern w:val="0"/>
          <w:sz w:val="27"/>
          <w:szCs w:val="27"/>
          <w14:ligatures w14:val="none"/>
        </w:rPr>
        <w:t>12.反复读机</w:t>
      </w:r>
    </w:p>
    <w:p w14:paraId="04BC37F5"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★检测到连续n条相同消息时打断。</w:t>
      </w:r>
    </w:p>
    <w:p w14:paraId="43BB6960"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★有群开关。</w:t>
      </w:r>
    </w:p>
    <w:p w14:paraId="07C66AA2"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☆不同群的n独立设置。</w:t>
      </w:r>
    </w:p>
    <w:p w14:paraId="61F58BC3"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☆复读"打断"识别反制。</w:t>
      </w:r>
    </w:p>
    <w:p w14:paraId="23FF998C" w14:textId="77777777" w:rsidR="00617C60" w:rsidRPr="00617C60" w:rsidRDefault="00617C60" w:rsidP="00617C60">
      <w:pPr>
        <w:widowControl/>
        <w:spacing w:before="100" w:beforeAutospacing="1" w:after="100" w:afterAutospacing="1"/>
        <w:jc w:val="left"/>
        <w:outlineLvl w:val="2"/>
        <w:rPr>
          <w:rFonts w:ascii="宋体" w:eastAsia="宋体" w:hAnsi="宋体" w:cs="宋体"/>
          <w:b/>
          <w:bCs/>
          <w:kern w:val="0"/>
          <w:sz w:val="27"/>
          <w:szCs w:val="27"/>
          <w14:ligatures w14:val="none"/>
        </w:rPr>
      </w:pPr>
      <w:r w:rsidRPr="00617C60">
        <w:rPr>
          <w:rFonts w:ascii="宋体" w:eastAsia="宋体" w:hAnsi="宋体" w:cs="宋体"/>
          <w:b/>
          <w:bCs/>
          <w:kern w:val="0"/>
          <w:sz w:val="27"/>
          <w:szCs w:val="27"/>
          <w14:ligatures w14:val="none"/>
        </w:rPr>
        <w:t xml:space="preserve">13.闹钟 </w:t>
      </w:r>
    </w:p>
    <w:p w14:paraId="1FB2644E"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★通过指令设置闹钟在指定时刻提醒您。</w:t>
      </w:r>
    </w:p>
    <w:p w14:paraId="19BED303"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★查看已经设置的闹钟。</w:t>
      </w:r>
    </w:p>
    <w:p w14:paraId="48B1E94A"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★删除指定闹钟。</w:t>
      </w:r>
    </w:p>
    <w:p w14:paraId="6C4F957F"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☆多类参数，既可设置年月日时分秒，也可仅给出时分秒。</w:t>
      </w:r>
    </w:p>
    <w:p w14:paraId="44270C44"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☆一次性闹钟/非一次性闹钟。</w:t>
      </w:r>
    </w:p>
    <w:p w14:paraId="290E7288"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☆若闹钟在群聊设置，则在该群聊@并提醒您。</w:t>
      </w:r>
    </w:p>
    <w:p w14:paraId="2A4C9F7A"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☆可设置指定闹钟开关上一行所述功能。</w:t>
      </w:r>
    </w:p>
    <w:p w14:paraId="588EDD84"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lastRenderedPageBreak/>
        <w:t>☆可以多人使用。</w:t>
      </w:r>
    </w:p>
    <w:p w14:paraId="7BD4F4C1"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☆可以设置闹钟的提醒人。</w:t>
      </w:r>
    </w:p>
    <w:p w14:paraId="33BE8E38"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☆通过指令设置定时广播。</w:t>
      </w:r>
    </w:p>
    <w:p w14:paraId="3062C8CC" w14:textId="77777777" w:rsidR="00617C60" w:rsidRPr="00617C60" w:rsidRDefault="00617C60" w:rsidP="00617C60">
      <w:pPr>
        <w:widowControl/>
        <w:spacing w:before="100" w:beforeAutospacing="1" w:after="100" w:afterAutospacing="1"/>
        <w:jc w:val="left"/>
        <w:outlineLvl w:val="2"/>
        <w:rPr>
          <w:rFonts w:ascii="宋体" w:eastAsia="宋体" w:hAnsi="宋体" w:cs="宋体"/>
          <w:b/>
          <w:bCs/>
          <w:kern w:val="0"/>
          <w:sz w:val="27"/>
          <w:szCs w:val="27"/>
          <w14:ligatures w14:val="none"/>
        </w:rPr>
      </w:pPr>
      <w:r w:rsidRPr="00617C60">
        <w:rPr>
          <w:rFonts w:ascii="宋体" w:eastAsia="宋体" w:hAnsi="宋体" w:cs="宋体"/>
          <w:b/>
          <w:bCs/>
          <w:kern w:val="0"/>
          <w:sz w:val="27"/>
          <w:szCs w:val="27"/>
          <w14:ligatures w14:val="none"/>
        </w:rPr>
        <w:t xml:space="preserve">14.资讯 </w:t>
      </w:r>
    </w:p>
    <w:p w14:paraId="58BDF467"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★api调用练习。获取群友头像和昵称、查询新闻或天气、查询疫情数据、搜索美图、翻译、查询BV号......</w:t>
      </w:r>
    </w:p>
    <w:p w14:paraId="0A55F966" w14:textId="77777777" w:rsidR="00617C60" w:rsidRPr="00617C60" w:rsidRDefault="00617C60" w:rsidP="00617C60">
      <w:pPr>
        <w:widowControl/>
        <w:spacing w:before="100" w:beforeAutospacing="1" w:after="100" w:afterAutospacing="1"/>
        <w:jc w:val="left"/>
        <w:outlineLvl w:val="2"/>
        <w:rPr>
          <w:rFonts w:ascii="宋体" w:eastAsia="宋体" w:hAnsi="宋体" w:cs="宋体"/>
          <w:b/>
          <w:bCs/>
          <w:kern w:val="0"/>
          <w:sz w:val="27"/>
          <w:szCs w:val="27"/>
          <w14:ligatures w14:val="none"/>
        </w:rPr>
      </w:pPr>
      <w:r w:rsidRPr="00617C60">
        <w:rPr>
          <w:rFonts w:ascii="宋体" w:eastAsia="宋体" w:hAnsi="宋体" w:cs="宋体"/>
          <w:b/>
          <w:bCs/>
          <w:kern w:val="0"/>
          <w:sz w:val="27"/>
          <w:szCs w:val="27"/>
          <w14:ligatures w14:val="none"/>
        </w:rPr>
        <w:t>15.赵骰</w:t>
      </w:r>
    </w:p>
    <w:p w14:paraId="1F4D79B3"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★无效化赵骰原有指令</w:t>
      </w:r>
    </w:p>
    <w:p w14:paraId="7A4291FA"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★自写代码覆盖原有指令</w:t>
      </w:r>
    </w:p>
    <w:p w14:paraId="66E72EBC" w14:textId="77777777" w:rsidR="00617C60" w:rsidRPr="00617C60" w:rsidRDefault="00617C60" w:rsidP="00617C60">
      <w:pPr>
        <w:widowControl/>
        <w:spacing w:before="100" w:beforeAutospacing="1" w:after="100" w:afterAutospacing="1"/>
        <w:jc w:val="left"/>
        <w:outlineLvl w:val="0"/>
        <w:rPr>
          <w:rFonts w:ascii="宋体" w:eastAsia="宋体" w:hAnsi="宋体" w:cs="宋体"/>
          <w:b/>
          <w:bCs/>
          <w:kern w:val="36"/>
          <w:sz w:val="48"/>
          <w:szCs w:val="48"/>
          <w14:ligatures w14:val="none"/>
        </w:rPr>
      </w:pPr>
      <w:r w:rsidRPr="00617C60">
        <w:rPr>
          <w:rFonts w:ascii="宋体" w:eastAsia="宋体" w:hAnsi="宋体" w:cs="宋体"/>
          <w:b/>
          <w:bCs/>
          <w:kern w:val="36"/>
          <w:sz w:val="48"/>
          <w:szCs w:val="48"/>
          <w14:ligatures w14:val="none"/>
        </w:rPr>
        <w:t>附 录 2 若 干 插 件 代 码 技 巧</w:t>
      </w:r>
    </w:p>
    <w:p w14:paraId="4DF8D982" w14:textId="77777777" w:rsidR="00617C60" w:rsidRPr="00617C60" w:rsidRDefault="00617C60" w:rsidP="00617C60">
      <w:pPr>
        <w:widowControl/>
        <w:spacing w:before="100" w:beforeAutospacing="1" w:after="100" w:afterAutospacing="1"/>
        <w:jc w:val="left"/>
        <w:outlineLvl w:val="1"/>
        <w:rPr>
          <w:rFonts w:ascii="宋体" w:eastAsia="宋体" w:hAnsi="宋体" w:cs="宋体"/>
          <w:b/>
          <w:bCs/>
          <w:kern w:val="0"/>
          <w:sz w:val="36"/>
          <w:szCs w:val="36"/>
          <w14:ligatures w14:val="none"/>
        </w:rPr>
      </w:pPr>
      <w:r w:rsidRPr="00617C60">
        <w:rPr>
          <w:rFonts w:ascii="宋体" w:eastAsia="宋体" w:hAnsi="宋体" w:cs="宋体"/>
          <w:b/>
          <w:bCs/>
          <w:kern w:val="0"/>
          <w:sz w:val="36"/>
          <w:szCs w:val="36"/>
          <w14:ligatures w14:val="none"/>
        </w:rPr>
        <w:t>附2.1 回雪循环</w:t>
      </w:r>
    </w:p>
    <w:p w14:paraId="5EBD29B0"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联的冮山</w:t>
      </w:r>
    </w:p>
    <w:p w14:paraId="19F5407F"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我们参考这个结构搭建回雪循环体代码：</w:t>
      </w:r>
    </w:p>
    <w:p w14:paraId="70B80FC4"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for(form;judge;after){</w:t>
      </w:r>
    </w:p>
    <w:p w14:paraId="6041C4EB"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 xml:space="preserve">    code</w:t>
      </w:r>
    </w:p>
    <w:p w14:paraId="562C48CE"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w:t>
      </w:r>
    </w:p>
    <w:p w14:paraId="7BF1F414"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这是C++的for循环代码结构，其流程为：</w:t>
      </w:r>
    </w:p>
    <w:p w14:paraId="0C2D9D07"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执行form语句，判断judge语句的值是否为true，若是则执行code语句，否则跳过循环。执行code语句完毕后，执行after语句，再次判断judge语句的值是否为true，如此循环。</w:t>
      </w:r>
    </w:p>
    <w:p w14:paraId="4CEDCF76"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四个参数都可以为空。若judge为空，则视为true。</w:t>
      </w:r>
    </w:p>
    <w:p w14:paraId="5A3CCB5D"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接下来，开始尝试搭建回雪循环体。</w:t>
      </w:r>
    </w:p>
    <w:p w14:paraId="6952A565"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我们可以很容易看出form可以排除循环之外，code与after可以合并。而回雪的【判断】【比较】等可以用于judge。如果你不明白，我们可以画示意图。</w:t>
      </w:r>
    </w:p>
    <w:p w14:paraId="22A00223" w14:textId="0B80F0F1"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noProof/>
          <w:kern w:val="0"/>
          <w:sz w:val="24"/>
          <w:szCs w:val="24"/>
          <w14:ligatures w14:val="none"/>
        </w:rPr>
        <w:lastRenderedPageBreak/>
        <w:drawing>
          <wp:inline distT="0" distB="0" distL="0" distR="0" wp14:anchorId="74EC442B" wp14:editId="1A09F822">
            <wp:extent cx="3114675" cy="3315335"/>
            <wp:effectExtent l="0" t="0" r="0" b="0"/>
            <wp:docPr id="972746728" name="图片 3"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g"/>
                    <pic:cNvPicPr>
                      <a:picLocks noChangeAspect="1" noChangeArrowheads="1"/>
                    </pic:cNvPicPr>
                  </pic:nvPicPr>
                  <pic:blipFill>
                    <a:blip r:embed="rId159">
                      <a:extLst>
                        <a:ext uri="{28A0092B-C50C-407E-A947-70E740481C1C}">
                          <a14:useLocalDpi xmlns:a14="http://schemas.microsoft.com/office/drawing/2010/main" val="0"/>
                        </a:ext>
                      </a:extLst>
                    </a:blip>
                    <a:srcRect/>
                    <a:stretch>
                      <a:fillRect/>
                    </a:stretch>
                  </pic:blipFill>
                  <pic:spPr bwMode="auto">
                    <a:xfrm>
                      <a:off x="0" y="0"/>
                      <a:ext cx="3114675" cy="3315335"/>
                    </a:xfrm>
                    <a:prstGeom prst="rect">
                      <a:avLst/>
                    </a:prstGeom>
                    <a:noFill/>
                    <a:ln>
                      <a:noFill/>
                    </a:ln>
                  </pic:spPr>
                </pic:pic>
              </a:graphicData>
            </a:graphic>
          </wp:inline>
        </w:drawing>
      </w:r>
    </w:p>
    <w:p w14:paraId="6F7EC883"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这样应该比较浅显了。于是，我们就可以开始尝试使用回雪搭建循环体。</w:t>
      </w:r>
    </w:p>
    <w:p w14:paraId="6DDF3496"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java[[define]]</w:t>
      </w:r>
    </w:p>
    <w:p w14:paraId="26F14705"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name="循环"</w:t>
      </w:r>
    </w:p>
    <w:p w14:paraId="113E4D48"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content="【code和after代码】【比较/判断 参数1,参数2,【执行变量 循】,【块】】"</w:t>
      </w:r>
    </w:p>
    <w:p w14:paraId="1E277B0E"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[[auto]]</w:t>
      </w:r>
    </w:p>
    <w:p w14:paraId="6BA88EE4"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keywordxxx="xxx"</w:t>
      </w:r>
    </w:p>
    <w:p w14:paraId="3C7EB39E"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program="【前续代码】【form代码】【赋值变量 循,【常量 循环】】【执行变量 循】【后续代码】"</w:t>
      </w:r>
    </w:p>
    <w:p w14:paraId="63BD98BA"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这就是一个基本的循环体，根据实际情况可以进行改装。例如，循环常量中的【块】可以替换为文本内容</w:t>
      </w:r>
    </w:p>
    <w:p w14:paraId="7B98F9B9"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[[define]]</w:t>
      </w:r>
    </w:p>
    <w:p w14:paraId="36B12C76"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name="循环"</w:t>
      </w:r>
    </w:p>
    <w:p w14:paraId="46038741"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content="【code和after代码】【比较/判断 参数1,参数2,【执行变量 循】,输出内容】"</w:t>
      </w:r>
    </w:p>
    <w:p w14:paraId="1068A108"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亦或者，循环体结束后仍有代码执行，便可以用代码取代【块】的位置。</w:t>
      </w:r>
    </w:p>
    <w:p w14:paraId="18F67046"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[[define]]</w:t>
      </w:r>
    </w:p>
    <w:p w14:paraId="413DE208"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name="循环"</w:t>
      </w:r>
    </w:p>
    <w:p w14:paraId="7E151402"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content="【code和after代码】【比较/判断 参数1,参数2,【执行变量 循】,输出内容】"</w:t>
      </w:r>
    </w:p>
    <w:p w14:paraId="09AD9F65"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lastRenderedPageBreak/>
        <w:t>如果整个program只有一个循环体，没有前续代码及form代码，那么只用program即可运行循环体。</w:t>
      </w:r>
    </w:p>
    <w:p w14:paraId="64C8932C"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[[auto]]</w:t>
      </w:r>
    </w:p>
    <w:p w14:paraId="7DC2E2A3"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keywordxxx="xxx"</w:t>
      </w:r>
    </w:p>
    <w:p w14:paraId="387D7762"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program="【code和after代码】【比较/判断 参数1,参数2,【赋值变量 循,【读项目 program】】【执行变量 循】,【后续代码】】"</w:t>
      </w:r>
    </w:p>
    <w:p w14:paraId="4059C14B"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其实后两种将后续代码装入循环体的做法并不推荐。因为回雪循环的本质是递归，将后续代码装入循环体意味着代码在最深一层递归执行。简而言之，耗内存。</w:t>
      </w:r>
    </w:p>
    <w:p w14:paraId="4E593A27" w14:textId="77777777" w:rsidR="00617C60" w:rsidRPr="00617C60" w:rsidRDefault="00617C60" w:rsidP="00617C60">
      <w:pPr>
        <w:widowControl/>
        <w:spacing w:before="100" w:beforeAutospacing="1" w:after="100" w:afterAutospacing="1"/>
        <w:jc w:val="left"/>
        <w:outlineLvl w:val="1"/>
        <w:rPr>
          <w:rFonts w:ascii="宋体" w:eastAsia="宋体" w:hAnsi="宋体" w:cs="宋体"/>
          <w:b/>
          <w:bCs/>
          <w:kern w:val="0"/>
          <w:sz w:val="36"/>
          <w:szCs w:val="36"/>
          <w14:ligatures w14:val="none"/>
        </w:rPr>
      </w:pPr>
      <w:r w:rsidRPr="00617C60">
        <w:rPr>
          <w:rFonts w:ascii="宋体" w:eastAsia="宋体" w:hAnsi="宋体" w:cs="宋体"/>
          <w:b/>
          <w:bCs/>
          <w:kern w:val="0"/>
          <w:sz w:val="36"/>
          <w:szCs w:val="36"/>
          <w14:ligatures w14:val="none"/>
        </w:rPr>
        <w:t>附2.2 常量“头文件”</w:t>
      </w:r>
    </w:p>
    <w:p w14:paraId="5018D730"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“头文件”一名引用自其它编程语言，主要内容为公共的、可以被其它文件引用的函数或方法（或其它头文件）。</w:t>
      </w:r>
    </w:p>
    <w:p w14:paraId="6404314A"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在回雪中，只有常量能够被跨文件调用，而回雪的“头文件”就是指由常量集合而成的插件文件，具有精简代码、提升debug效率等优点。</w:t>
      </w:r>
    </w:p>
    <w:p w14:paraId="0FE3D075"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//头文件</w:t>
      </w:r>
    </w:p>
    <w:p w14:paraId="31C0D38C"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[[define]]</w:t>
      </w:r>
    </w:p>
    <w:p w14:paraId="4D8080CB"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name="规则书检定"</w:t>
      </w:r>
    </w:p>
    <w:p w14:paraId="55D9CAE7"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content="【赋值变量 结果,【随机数 1-100】】【比较 【变量 结果】,【比较 50,【变量 目标值】,96,100】,大失败,【比较 1,【变量 结果】,大成功,【比较 【变量 目标值】,【变量 结果】,【比较 【计算 【变量 目标值】/2】,【变量 结果】,【比较 【计算 【变量 目标值】/5】,【变量 结果】,极难成功,困难成功】,成功】,失败】】】"</w:t>
      </w:r>
    </w:p>
    <w:p w14:paraId="1F49F3FC"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p>
    <w:p w14:paraId="7321CBE2"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//插件1</w:t>
      </w:r>
    </w:p>
    <w:p w14:paraId="729785EC"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"……【赋值变量 目标值,【变量 好感度】】【赋值变量 好感度检定,【常量 规则书检定】】【执行变量 好感度检定】……"</w:t>
      </w:r>
    </w:p>
    <w:p w14:paraId="39F9B36F"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p>
    <w:p w14:paraId="3B65772D"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//插件2</w:t>
      </w:r>
    </w:p>
    <w:p w14:paraId="3E99C89F"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"……【赋值变量 目标值,【计算 【计算 【变量 攻击力】-【变量 防御力】】*10】】【赋值变量 战斗检定,【常量 规则书检定】】【执行变量 战斗检定】……"</w:t>
      </w:r>
    </w:p>
    <w:p w14:paraId="2CB25C59" w14:textId="77777777" w:rsidR="00617C60" w:rsidRPr="00617C60" w:rsidRDefault="00617C60" w:rsidP="00617C60">
      <w:pPr>
        <w:widowControl/>
        <w:spacing w:before="100" w:beforeAutospacing="1" w:after="100" w:afterAutospacing="1"/>
        <w:jc w:val="left"/>
        <w:outlineLvl w:val="1"/>
        <w:rPr>
          <w:rFonts w:ascii="宋体" w:eastAsia="宋体" w:hAnsi="宋体" w:cs="宋体"/>
          <w:b/>
          <w:bCs/>
          <w:kern w:val="0"/>
          <w:sz w:val="36"/>
          <w:szCs w:val="36"/>
          <w14:ligatures w14:val="none"/>
        </w:rPr>
      </w:pPr>
      <w:r w:rsidRPr="00617C60">
        <w:rPr>
          <w:rFonts w:ascii="宋体" w:eastAsia="宋体" w:hAnsi="宋体" w:cs="宋体"/>
          <w:b/>
          <w:bCs/>
          <w:kern w:val="0"/>
          <w:sz w:val="36"/>
          <w:szCs w:val="36"/>
          <w14:ligatures w14:val="none"/>
        </w:rPr>
        <w:t>附2.3 回雪数组及对象</w:t>
      </w:r>
    </w:p>
    <w:p w14:paraId="518D7AFA"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回雪变量连续稳定的数据类型只有一种：字符串。</w:t>
      </w:r>
    </w:p>
    <w:p w14:paraId="3BB3AEF3"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lastRenderedPageBreak/>
        <w:t>在需要数组形式的变量时，回雪无法像常规编程语言一样定义一个“数组名[]”。但我们可以利用回雪无需提前定义变量、字符串直接拼接参数等优势定义一组变量，将之视为一个“数组”。</w:t>
      </w:r>
    </w:p>
    <w:p w14:paraId="774B69DB"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数组变量名有且只有通名与序号两部分，一般采取“变量名_序号”的格式。</w:t>
      </w:r>
    </w:p>
    <w:p w14:paraId="2328DEA3"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联系人_1="13322446688"</w:t>
      </w:r>
    </w:p>
    <w:p w14:paraId="71F1D23A"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联系人_2="15523456789"</w:t>
      </w:r>
    </w:p>
    <w:p w14:paraId="651AF20E"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联系人_3="16666668888"</w:t>
      </w:r>
    </w:p>
    <w:p w14:paraId="55C4EE02"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使用“变量名_序号”的规范化格式有利于记忆、识别、管理、操作。同时，也为多维数组留出空间。</w:t>
      </w:r>
    </w:p>
    <w:p w14:paraId="7EEBA448"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这就是回雪数组。</w:t>
      </w:r>
    </w:p>
    <w:p w14:paraId="310A4B07"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坐标_2_5="码头"</w:t>
      </w:r>
    </w:p>
    <w:p w14:paraId="72ED2288"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坐标_4_6="城区"</w:t>
      </w:r>
    </w:p>
    <w:p w14:paraId="0E52B731"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坐标_8_9="山区"</w:t>
      </w:r>
    </w:p>
    <w:p w14:paraId="164A88FA"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如果你悟性很高，你便可以想到序号不一定是数字——它不一定是序号，也可以是关键字词。同时，多维数组也不要求必须是规整的矩阵形式。</w:t>
      </w:r>
    </w:p>
    <w:p w14:paraId="44759ECF"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恭喜你，你学会了回雪对象。</w:t>
      </w:r>
    </w:p>
    <w:p w14:paraId="6F5A49AE"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嫌疑人_姓名="张三"</w:t>
      </w:r>
    </w:p>
    <w:p w14:paraId="75C99A49"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嫌疑人_身高="178"</w:t>
      </w:r>
    </w:p>
    <w:p w14:paraId="5230C8F2"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嫌疑人_行踪_1="沈阳"</w:t>
      </w:r>
    </w:p>
    <w:p w14:paraId="3499D171"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嫌疑人_行踪_2="延安"</w:t>
      </w:r>
    </w:p>
    <w:p w14:paraId="0C04BA9D"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嫌疑人_行踪_3="兰州"</w:t>
      </w:r>
    </w:p>
    <w:p w14:paraId="2C77D55B"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嫌疑人_行踪_距离="2568km"</w:t>
      </w:r>
    </w:p>
    <w:p w14:paraId="0C40C001" w14:textId="77777777" w:rsidR="00617C60" w:rsidRPr="00617C60" w:rsidRDefault="00617C60" w:rsidP="00617C60">
      <w:pPr>
        <w:widowControl/>
        <w:spacing w:before="100" w:beforeAutospacing="1" w:after="100" w:afterAutospacing="1"/>
        <w:jc w:val="left"/>
        <w:outlineLvl w:val="1"/>
        <w:rPr>
          <w:rFonts w:ascii="宋体" w:eastAsia="宋体" w:hAnsi="宋体" w:cs="宋体"/>
          <w:b/>
          <w:bCs/>
          <w:kern w:val="0"/>
          <w:sz w:val="36"/>
          <w:szCs w:val="36"/>
          <w14:ligatures w14:val="none"/>
        </w:rPr>
      </w:pPr>
      <w:r w:rsidRPr="00617C60">
        <w:rPr>
          <w:rFonts w:ascii="宋体" w:eastAsia="宋体" w:hAnsi="宋体" w:cs="宋体"/>
          <w:b/>
          <w:bCs/>
          <w:kern w:val="0"/>
          <w:sz w:val="36"/>
          <w:szCs w:val="36"/>
          <w14:ligatures w14:val="none"/>
        </w:rPr>
        <w:t>附2.4 回雪与JS间的数组传递</w:t>
      </w:r>
    </w:p>
    <w:p w14:paraId="2B12A5D4"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回雪向JS传递变量有两种方法：</w:t>
      </w:r>
    </w:p>
    <w:p w14:paraId="05708A17"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1.在【执行脚本】中加入参数传递变量。</w:t>
      </w:r>
    </w:p>
    <w:p w14:paraId="496E4030"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【执行脚本】只能传递固定数量的变量，并且回雪变量均为字符串，因此无法直接传递数组。我们可以借助JS的字符串处理函数split()完成传递。</w:t>
      </w:r>
    </w:p>
    <w:p w14:paraId="25A1553E"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//value:String.split(separator:String)</w:t>
      </w:r>
    </w:p>
    <w:p w14:paraId="39500344"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var str="a|b|c|d|e"</w:t>
      </w:r>
    </w:p>
    <w:p w14:paraId="4D9A1614"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var arr=str.split("|")</w:t>
      </w:r>
    </w:p>
    <w:p w14:paraId="2B4DD6F5"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arr[2]    //输出 = c</w:t>
      </w:r>
    </w:p>
    <w:p w14:paraId="643C38BD"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lastRenderedPageBreak/>
        <w:t>将回雪数组存储为示例中的字符串方式，其中分隔用的字符必须是不会与变量内容重复的。例如，你不能用字母去分隔单词数组。</w:t>
      </w:r>
    </w:p>
    <w:p w14:paraId="75598C4A"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2.在JS脚本中使用Lib.getValue()读取固态变量。</w:t>
      </w:r>
    </w:p>
    <w:p w14:paraId="0767E6BA"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这个方法要求数组变量必须是固态变量，绝大多数情况下数组遍历都能符合这个要求。在JS脚本中定义一个数组，并使用Lib.getValue()配合for循环读取一个完整的回雪数组。</w:t>
      </w:r>
    </w:p>
    <w:p w14:paraId="380B1A27"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JS脚本向回雪传递变量有两种方法：</w:t>
      </w:r>
    </w:p>
    <w:p w14:paraId="1CF726EF"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1.【执行脚本】的返回值。</w:t>
      </w:r>
    </w:p>
    <w:p w14:paraId="509D4D5B"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【执行脚本】只能返回一个值，但我们可以采用回雪向JS直接传递变量的方法。使用join()函数处理后再传递。</w:t>
      </w:r>
    </w:p>
    <w:p w14:paraId="3DAD6E2E"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//value:String.join(separator:String)</w:t>
      </w:r>
    </w:p>
    <w:p w14:paraId="4168B78C"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var arr=["a","b","c","d","e"]</w:t>
      </w:r>
    </w:p>
    <w:p w14:paraId="695651B8" w14:textId="77777777" w:rsidR="00617C60" w:rsidRPr="00617C60" w:rsidRDefault="00617C60" w:rsidP="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arr.join("-")    //输出 = a-b-c-d-e</w:t>
      </w:r>
    </w:p>
    <w:p w14:paraId="2F89F435"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同样地，不应使用数组元素可能包含的字符作为分隔符。</w:t>
      </w:r>
    </w:p>
    <w:p w14:paraId="5A6A7277"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2.使用Lib.setAsSolidValue()与Lib.setValue()设置并赋值固态变量。</w:t>
      </w:r>
    </w:p>
    <w:p w14:paraId="40B61792"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使用Lib.setValue()配合for循环将数组元素一一赋值为回雪变量。注意，Lib.setValue()并没有设置固态变量的功能，如果需要声明，则应使用Lib.setAsSolidValue()函数。</w:t>
      </w:r>
    </w:p>
    <w:p w14:paraId="24B31BCD" w14:textId="77777777" w:rsidR="00617C60" w:rsidRPr="00617C60" w:rsidRDefault="00617C60" w:rsidP="00617C60">
      <w:pPr>
        <w:widowControl/>
        <w:spacing w:before="100" w:beforeAutospacing="1" w:after="100" w:afterAutospacing="1"/>
        <w:jc w:val="left"/>
        <w:outlineLvl w:val="0"/>
        <w:rPr>
          <w:rFonts w:ascii="宋体" w:eastAsia="宋体" w:hAnsi="宋体" w:cs="宋体"/>
          <w:b/>
          <w:bCs/>
          <w:kern w:val="36"/>
          <w:sz w:val="48"/>
          <w:szCs w:val="48"/>
          <w14:ligatures w14:val="none"/>
        </w:rPr>
      </w:pPr>
      <w:r w:rsidRPr="00617C60">
        <w:rPr>
          <w:rFonts w:ascii="宋体" w:eastAsia="宋体" w:hAnsi="宋体" w:cs="宋体"/>
          <w:b/>
          <w:bCs/>
          <w:kern w:val="36"/>
          <w:sz w:val="48"/>
          <w:szCs w:val="48"/>
          <w14:ligatures w14:val="none"/>
        </w:rPr>
        <w:t>附 录 3 官 方 参 考 资 料</w:t>
      </w:r>
    </w:p>
    <w:p w14:paraId="063E4032"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《类铃心帮助文档》------恒萧·魔骨</w:t>
      </w:r>
    </w:p>
    <w:p w14:paraId="1D3184E6"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《代码档案》------蛇</w:t>
      </w:r>
      <w:r w:rsidRPr="00617C60">
        <w:rPr>
          <w:rFonts w:ascii="Segoe UI Historic" w:eastAsia="宋体" w:hAnsi="Segoe UI Historic" w:cs="Segoe UI Historic"/>
          <w:kern w:val="0"/>
          <w:sz w:val="24"/>
          <w:szCs w:val="24"/>
          <w14:ligatures w14:val="none"/>
        </w:rPr>
        <w:t>𓆗</w:t>
      </w:r>
    </w:p>
    <w:p w14:paraId="0FC43104" w14:textId="77777777" w:rsidR="00617C60" w:rsidRPr="00617C60" w:rsidRDefault="00617C60" w:rsidP="00617C60">
      <w:pPr>
        <w:widowControl/>
        <w:spacing w:before="100" w:beforeAutospacing="1" w:after="100" w:afterAutospacing="1"/>
        <w:jc w:val="left"/>
        <w:outlineLvl w:val="0"/>
        <w:rPr>
          <w:rFonts w:ascii="宋体" w:eastAsia="宋体" w:hAnsi="宋体" w:cs="宋体"/>
          <w:b/>
          <w:bCs/>
          <w:kern w:val="36"/>
          <w:sz w:val="48"/>
          <w:szCs w:val="48"/>
          <w14:ligatures w14:val="none"/>
        </w:rPr>
      </w:pPr>
      <w:r w:rsidRPr="00617C60">
        <w:rPr>
          <w:rFonts w:ascii="宋体" w:eastAsia="宋体" w:hAnsi="宋体" w:cs="宋体"/>
          <w:b/>
          <w:bCs/>
          <w:kern w:val="36"/>
          <w:sz w:val="48"/>
          <w:szCs w:val="48"/>
          <w14:ligatures w14:val="none"/>
        </w:rPr>
        <w:t>附 录 4 杂 物 、 资 料 与 工 具</w:t>
      </w:r>
    </w:p>
    <w:p w14:paraId="74992889"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联的冮山</w:t>
      </w:r>
    </w:p>
    <w:p w14:paraId="32B517EA"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这些杂物、资料和工具是整理本群精华信息而来，如果你有任何可能用到的资料、工具，也欢迎写入本篇附录。</w:t>
      </w:r>
    </w:p>
    <w:p w14:paraId="6863477E"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在线数学模拟演示工具：</w:t>
      </w:r>
      <w:hyperlink r:id="rId160" w:history="1">
        <w:r w:rsidRPr="00617C60">
          <w:rPr>
            <w:rFonts w:ascii="宋体" w:eastAsia="宋体" w:hAnsi="宋体" w:cs="宋体"/>
            <w:color w:val="0000FF"/>
            <w:kern w:val="0"/>
            <w:sz w:val="24"/>
            <w:szCs w:val="24"/>
            <w:u w:val="single"/>
            <w14:ligatures w14:val="none"/>
          </w:rPr>
          <w:t>https://www.geogebra.org/calculator</w:t>
        </w:r>
      </w:hyperlink>
    </w:p>
    <w:p w14:paraId="43BAA4A9"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lastRenderedPageBreak/>
        <w:t>一个表情包</w:t>
      </w:r>
    </w:p>
    <w:p w14:paraId="6A4BB2D8" w14:textId="52C8E75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noProof/>
          <w:kern w:val="0"/>
          <w:sz w:val="24"/>
          <w:szCs w:val="24"/>
          <w14:ligatures w14:val="none"/>
        </w:rPr>
        <w:drawing>
          <wp:inline distT="0" distB="0" distL="0" distR="0" wp14:anchorId="27002C58" wp14:editId="349EFFD2">
            <wp:extent cx="2440305" cy="2571750"/>
            <wp:effectExtent l="0" t="0" r="0" b="0"/>
            <wp:docPr id="1525059231" name="图片 2"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g"/>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bwMode="auto">
                    <a:xfrm>
                      <a:off x="0" y="0"/>
                      <a:ext cx="2440305" cy="2571750"/>
                    </a:xfrm>
                    <a:prstGeom prst="rect">
                      <a:avLst/>
                    </a:prstGeom>
                    <a:noFill/>
                    <a:ln>
                      <a:noFill/>
                    </a:ln>
                  </pic:spPr>
                </pic:pic>
              </a:graphicData>
            </a:graphic>
          </wp:inline>
        </w:drawing>
      </w:r>
    </w:p>
    <w:p w14:paraId="7519054C"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两张图片</w:t>
      </w:r>
    </w:p>
    <w:p w14:paraId="5BED25F9" w14:textId="79033AE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noProof/>
          <w:kern w:val="0"/>
          <w:sz w:val="24"/>
          <w:szCs w:val="24"/>
          <w14:ligatures w14:val="none"/>
        </w:rPr>
        <w:lastRenderedPageBreak/>
        <w:drawing>
          <wp:anchor distT="0" distB="0" distL="0" distR="0" simplePos="0" relativeHeight="251658240" behindDoc="0" locked="0" layoutInCell="1" allowOverlap="0" wp14:anchorId="4F036CB1" wp14:editId="33B31A43">
            <wp:simplePos x="0" y="0"/>
            <wp:positionH relativeFrom="column">
              <wp:align>left</wp:align>
            </wp:positionH>
            <wp:positionV relativeFrom="line">
              <wp:posOffset>0</wp:posOffset>
            </wp:positionV>
            <wp:extent cx="8001000" cy="9772650"/>
            <wp:effectExtent l="0" t="0" r="0" b="0"/>
            <wp:wrapSquare wrapText="bothSides"/>
            <wp:docPr id="1811057808" name="图片 5"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g"/>
                    <pic:cNvPicPr>
                      <a:picLocks noChangeAspect="1" noChangeArrowheads="1"/>
                    </pic:cNvPicPr>
                  </pic:nvPicPr>
                  <pic:blipFill>
                    <a:blip r:embed="rId162">
                      <a:extLst>
                        <a:ext uri="{28A0092B-C50C-407E-A947-70E740481C1C}">
                          <a14:useLocalDpi xmlns:a14="http://schemas.microsoft.com/office/drawing/2010/main" val="0"/>
                        </a:ext>
                      </a:extLst>
                    </a:blip>
                    <a:srcRect/>
                    <a:stretch>
                      <a:fillRect/>
                    </a:stretch>
                  </pic:blipFill>
                  <pic:spPr bwMode="auto">
                    <a:xfrm>
                      <a:off x="0" y="0"/>
                      <a:ext cx="8001000" cy="97726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17C60">
        <w:rPr>
          <w:rFonts w:ascii="宋体" w:eastAsia="宋体" w:hAnsi="宋体" w:cs="宋体"/>
          <w:noProof/>
          <w:kern w:val="0"/>
          <w:sz w:val="24"/>
          <w:szCs w:val="24"/>
          <w14:ligatures w14:val="none"/>
        </w:rPr>
        <w:drawing>
          <wp:inline distT="0" distB="0" distL="0" distR="0" wp14:anchorId="4CB1F639" wp14:editId="3BC95AF8">
            <wp:extent cx="5274310" cy="2982595"/>
            <wp:effectExtent l="0" t="0" r="0" b="0"/>
            <wp:docPr id="123470287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3">
                      <a:extLst>
                        <a:ext uri="{28A0092B-C50C-407E-A947-70E740481C1C}">
                          <a14:useLocalDpi xmlns:a14="http://schemas.microsoft.com/office/drawing/2010/main" val="0"/>
                        </a:ext>
                      </a:extLst>
                    </a:blip>
                    <a:srcRect/>
                    <a:stretch>
                      <a:fillRect/>
                    </a:stretch>
                  </pic:blipFill>
                  <pic:spPr bwMode="auto">
                    <a:xfrm>
                      <a:off x="0" y="0"/>
                      <a:ext cx="5274310" cy="2982595"/>
                    </a:xfrm>
                    <a:prstGeom prst="rect">
                      <a:avLst/>
                    </a:prstGeom>
                    <a:noFill/>
                    <a:ln>
                      <a:noFill/>
                    </a:ln>
                  </pic:spPr>
                </pic:pic>
              </a:graphicData>
            </a:graphic>
          </wp:inline>
        </w:drawing>
      </w:r>
    </w:p>
    <w:p w14:paraId="33D6BAEB"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lastRenderedPageBreak/>
        <w:t>铃心变量： </w:t>
      </w:r>
      <w:hyperlink r:id="rId164" w:history="1">
        <w:r w:rsidRPr="00617C60">
          <w:rPr>
            <w:rFonts w:ascii="宋体" w:eastAsia="宋体" w:hAnsi="宋体" w:cs="宋体"/>
            <w:color w:val="0000FF"/>
            <w:kern w:val="0"/>
            <w:sz w:val="24"/>
            <w:szCs w:val="24"/>
            <w:u w:val="single"/>
            <w14:ligatures w14:val="none"/>
          </w:rPr>
          <w:t>http://myepk.club/variable.html</w:t>
        </w:r>
      </w:hyperlink>
    </w:p>
    <w:p w14:paraId="4FCD8DB4"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正则表达式调试网站：</w:t>
      </w:r>
      <w:hyperlink r:id="rId165" w:history="1">
        <w:r w:rsidRPr="00617C60">
          <w:rPr>
            <w:rFonts w:ascii="宋体" w:eastAsia="宋体" w:hAnsi="宋体" w:cs="宋体"/>
            <w:color w:val="0000FF"/>
            <w:kern w:val="0"/>
            <w:sz w:val="24"/>
            <w:szCs w:val="24"/>
            <w:u w:val="single"/>
            <w14:ligatures w14:val="none"/>
          </w:rPr>
          <w:t>https://regexr.com/</w:t>
        </w:r>
      </w:hyperlink>
    </w:p>
    <w:p w14:paraId="1BC22568"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缺点是英文，浏览器自带翻译插件即可解决。</w:t>
      </w:r>
    </w:p>
    <w:p w14:paraId="0221D9A8"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在线文档文件转换器：</w:t>
      </w:r>
      <w:hyperlink r:id="rId166" w:history="1">
        <w:r w:rsidRPr="00617C60">
          <w:rPr>
            <w:rFonts w:ascii="宋体" w:eastAsia="宋体" w:hAnsi="宋体" w:cs="宋体"/>
            <w:color w:val="0000FF"/>
            <w:kern w:val="0"/>
            <w:sz w:val="24"/>
            <w:szCs w:val="24"/>
            <w:u w:val="single"/>
            <w14:ligatures w14:val="none"/>
          </w:rPr>
          <w:t>https://convertio.co/zh/</w:t>
        </w:r>
      </w:hyperlink>
    </w:p>
    <w:p w14:paraId="67A7B175"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emoji官网：</w:t>
      </w:r>
      <w:hyperlink r:id="rId167" w:history="1">
        <w:r w:rsidRPr="00617C60">
          <w:rPr>
            <w:rFonts w:ascii="宋体" w:eastAsia="宋体" w:hAnsi="宋体" w:cs="宋体"/>
            <w:color w:val="0000FF"/>
            <w:kern w:val="0"/>
            <w:sz w:val="24"/>
            <w:szCs w:val="24"/>
            <w:u w:val="single"/>
            <w14:ligatures w14:val="none"/>
          </w:rPr>
          <w:t>https://www.emojiall.com/zh-hans</w:t>
        </w:r>
      </w:hyperlink>
    </w:p>
    <w:p w14:paraId="274FD4E3"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Cron表达式（时间调度器）在线生成器：</w:t>
      </w:r>
      <w:hyperlink r:id="rId168" w:history="1">
        <w:r w:rsidRPr="00617C60">
          <w:rPr>
            <w:rFonts w:ascii="宋体" w:eastAsia="宋体" w:hAnsi="宋体" w:cs="宋体"/>
            <w:color w:val="0000FF"/>
            <w:kern w:val="0"/>
            <w:sz w:val="24"/>
            <w:szCs w:val="24"/>
            <w:u w:val="single"/>
            <w14:ligatures w14:val="none"/>
          </w:rPr>
          <w:t>https://cron.qqe2.com/</w:t>
        </w:r>
      </w:hyperlink>
    </w:p>
    <w:p w14:paraId="3CA6CADA"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Mirai官方插件发布地址：</w:t>
      </w:r>
      <w:hyperlink r:id="rId169" w:history="1">
        <w:r w:rsidRPr="00617C60">
          <w:rPr>
            <w:rFonts w:ascii="宋体" w:eastAsia="宋体" w:hAnsi="宋体" w:cs="宋体"/>
            <w:color w:val="0000FF"/>
            <w:kern w:val="0"/>
            <w:sz w:val="24"/>
            <w:szCs w:val="24"/>
            <w:u w:val="single"/>
            <w14:ligatures w14:val="none"/>
          </w:rPr>
          <w:t>https://mirai.mamoe.net/category/11</w:t>
        </w:r>
      </w:hyperlink>
    </w:p>
    <w:p w14:paraId="65C0E47C"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一则低劣的传销宣讲：</w:t>
      </w:r>
    </w:p>
    <w:p w14:paraId="340A5A57"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学写插件是件有趣快乐的事，其乐趣不仅出于写出插件的成就感，也蕴于搭建代码逻辑结构的过程</w:t>
      </w:r>
      <w:hyperlink r:id="rId170" w:history="1">
        <w:r w:rsidRPr="00617C60">
          <w:rPr>
            <w:rFonts w:ascii="宋体" w:eastAsia="宋体" w:hAnsi="宋体" w:cs="宋体"/>
            <w:color w:val="0000FF"/>
            <w:kern w:val="0"/>
            <w:sz w:val="24"/>
            <w:szCs w:val="24"/>
            <w:u w:val="single"/>
            <w14:ligatures w14:val="none"/>
          </w:rPr>
          <w:t>。</w:t>
        </w:r>
      </w:hyperlink>
    </w:p>
    <w:p w14:paraId="0C3887A9"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学写插件能够锻炼自己的思维能力，看着自己的插件如积木般有条不紊地搭建起来，你也会不禁惊叹于精妙的作品与自己潜藏的能力。学习插件也能自力更生，让自己的需求得到更好的满足，每一处细节，每一个功能，都由你亲自定制，只有你自己才是最能满足你的人。越来越多的人参与到插件创作当中，可以使大家共同学习、共同进步，也可以为赵骰提供丰富的拓展，展现赵骰广阔的前景与不灭的活力。</w:t>
      </w:r>
    </w:p>
    <w:p w14:paraId="6FB91FE1"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诚然，刚刚入门的你会认为自己写不出好的插件，但又有几个人是一步登天的天才呢？耐心学习，掌握方法，总结经验，热心交流，你一定会得到提升。不是可能，而是一定！只要你愿意持续投入一点时间，一点动力，努力的果实终会结出，你终将拥有自己的代表作！</w:t>
      </w:r>
    </w:p>
    <w:p w14:paraId="2C08F180"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------联的冮山</w:t>
      </w:r>
    </w:p>
    <w:p w14:paraId="6E259197" w14:textId="77777777" w:rsidR="00617C60" w:rsidRPr="00617C60" w:rsidRDefault="00617C60" w:rsidP="00617C60">
      <w:pPr>
        <w:widowControl/>
        <w:spacing w:before="100" w:beforeAutospacing="1" w:after="100" w:afterAutospacing="1"/>
        <w:jc w:val="left"/>
        <w:outlineLvl w:val="0"/>
        <w:rPr>
          <w:rFonts w:ascii="宋体" w:eastAsia="宋体" w:hAnsi="宋体" w:cs="宋体"/>
          <w:b/>
          <w:bCs/>
          <w:kern w:val="36"/>
          <w:sz w:val="48"/>
          <w:szCs w:val="48"/>
          <w14:ligatures w14:val="none"/>
        </w:rPr>
      </w:pPr>
      <w:r w:rsidRPr="00617C60">
        <w:rPr>
          <w:rFonts w:ascii="宋体" w:eastAsia="宋体" w:hAnsi="宋体" w:cs="宋体"/>
          <w:b/>
          <w:bCs/>
          <w:kern w:val="36"/>
          <w:sz w:val="48"/>
          <w:szCs w:val="48"/>
          <w14:ligatures w14:val="none"/>
        </w:rPr>
        <w:t>编 写 者 们</w:t>
      </w:r>
    </w:p>
    <w:p w14:paraId="324F42BF"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NAO</w:t>
      </w:r>
    </w:p>
    <w:p w14:paraId="25C05AA7"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弥</w:t>
      </w:r>
    </w:p>
    <w:p w14:paraId="5F627429"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联的冮山</w:t>
      </w:r>
    </w:p>
    <w:p w14:paraId="5F0F2B46"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竹林</w:t>
      </w:r>
    </w:p>
    <w:p w14:paraId="63FC0939"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Sern·Spinix</w:t>
      </w:r>
    </w:p>
    <w:p w14:paraId="56FAC605" w14:textId="77777777" w:rsidR="00617C60" w:rsidRPr="00617C60" w:rsidRDefault="00617C60" w:rsidP="00617C60">
      <w:pPr>
        <w:widowControl/>
        <w:spacing w:before="100" w:beforeAutospacing="1" w:after="100" w:afterAutospacing="1"/>
        <w:jc w:val="left"/>
        <w:outlineLvl w:val="0"/>
        <w:rPr>
          <w:rFonts w:ascii="宋体" w:eastAsia="宋体" w:hAnsi="宋体" w:cs="宋体"/>
          <w:b/>
          <w:bCs/>
          <w:kern w:val="36"/>
          <w:sz w:val="48"/>
          <w:szCs w:val="48"/>
          <w14:ligatures w14:val="none"/>
        </w:rPr>
      </w:pPr>
      <w:r w:rsidRPr="00617C60">
        <w:rPr>
          <w:rFonts w:ascii="宋体" w:eastAsia="宋体" w:hAnsi="宋体" w:cs="宋体"/>
          <w:b/>
          <w:bCs/>
          <w:kern w:val="36"/>
          <w:sz w:val="48"/>
          <w:szCs w:val="48"/>
          <w14:ligatures w14:val="none"/>
        </w:rPr>
        <w:lastRenderedPageBreak/>
        <w:t>鸣 谢 名 单</w:t>
      </w:r>
    </w:p>
    <w:p w14:paraId="6D8B8063"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赵喵喵V2.0</w:t>
      </w:r>
    </w:p>
    <w:p w14:paraId="1BC93640"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蛇</w:t>
      </w:r>
      <w:r w:rsidRPr="00617C60">
        <w:rPr>
          <w:rFonts w:ascii="Segoe UI Historic" w:eastAsia="宋体" w:hAnsi="Segoe UI Historic" w:cs="Segoe UI Historic"/>
          <w:kern w:val="0"/>
          <w:sz w:val="24"/>
          <w:szCs w:val="24"/>
          <w14:ligatures w14:val="none"/>
        </w:rPr>
        <w:t>𓆗</w:t>
      </w:r>
    </w:p>
    <w:p w14:paraId="1132F877"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恒萧·魔骨</w:t>
      </w:r>
    </w:p>
    <w:p w14:paraId="6B729E15" w14:textId="77777777" w:rsidR="00617C60" w:rsidRPr="00617C60" w:rsidRDefault="00617C60" w:rsidP="00617C60">
      <w:pPr>
        <w:widowControl/>
        <w:spacing w:before="100" w:beforeAutospacing="1" w:after="100" w:afterAutospacing="1"/>
        <w:jc w:val="left"/>
        <w:rPr>
          <w:rFonts w:ascii="宋体" w:eastAsia="宋体" w:hAnsi="宋体" w:cs="宋体"/>
          <w:kern w:val="0"/>
          <w:sz w:val="24"/>
          <w:szCs w:val="24"/>
          <w14:ligatures w14:val="none"/>
        </w:rPr>
      </w:pPr>
      <w:r w:rsidRPr="00617C60">
        <w:rPr>
          <w:rFonts w:ascii="宋体" w:eastAsia="宋体" w:hAnsi="宋体" w:cs="宋体"/>
          <w:kern w:val="0"/>
          <w:sz w:val="24"/>
          <w:szCs w:val="24"/>
          <w14:ligatures w14:val="none"/>
        </w:rPr>
        <w:t>羊山羊</w:t>
      </w:r>
    </w:p>
    <w:p w14:paraId="05877229" w14:textId="77777777" w:rsidR="00B67F8F" w:rsidRDefault="00B67F8F"/>
    <w:sectPr w:rsidR="00B67F8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Segoe UI Historic">
    <w:panose1 w:val="020B0502040204020203"/>
    <w:charset w:val="00"/>
    <w:family w:val="swiss"/>
    <w:pitch w:val="variable"/>
    <w:sig w:usb0="800001EF" w:usb1="02000002" w:usb2="0060C08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83350"/>
    <w:multiLevelType w:val="multilevel"/>
    <w:tmpl w:val="9B5238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626512"/>
    <w:multiLevelType w:val="multilevel"/>
    <w:tmpl w:val="77545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A771D8"/>
    <w:multiLevelType w:val="multilevel"/>
    <w:tmpl w:val="6744F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A74B93"/>
    <w:multiLevelType w:val="multilevel"/>
    <w:tmpl w:val="37AE7E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603845"/>
    <w:multiLevelType w:val="multilevel"/>
    <w:tmpl w:val="EFD20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7342AEF"/>
    <w:multiLevelType w:val="multilevel"/>
    <w:tmpl w:val="A9B057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55F1EA8"/>
    <w:multiLevelType w:val="multilevel"/>
    <w:tmpl w:val="A1D26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282E1E"/>
    <w:multiLevelType w:val="multilevel"/>
    <w:tmpl w:val="EC228E2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D9A1EC4"/>
    <w:multiLevelType w:val="multilevel"/>
    <w:tmpl w:val="DFF69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C45736"/>
    <w:multiLevelType w:val="multilevel"/>
    <w:tmpl w:val="D334FA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3AD0B4F"/>
    <w:multiLevelType w:val="multilevel"/>
    <w:tmpl w:val="1C0C60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77468D6"/>
    <w:multiLevelType w:val="multilevel"/>
    <w:tmpl w:val="36549F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C2B3EF8"/>
    <w:multiLevelType w:val="multilevel"/>
    <w:tmpl w:val="DB1C3CD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E48724C"/>
    <w:multiLevelType w:val="multilevel"/>
    <w:tmpl w:val="569E62C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65909233">
    <w:abstractNumId w:val="1"/>
  </w:num>
  <w:num w:numId="2" w16cid:durableId="726149494">
    <w:abstractNumId w:val="8"/>
  </w:num>
  <w:num w:numId="3" w16cid:durableId="1000691544">
    <w:abstractNumId w:val="6"/>
  </w:num>
  <w:num w:numId="4" w16cid:durableId="263880654">
    <w:abstractNumId w:val="2"/>
  </w:num>
  <w:num w:numId="5" w16cid:durableId="613560906">
    <w:abstractNumId w:val="11"/>
  </w:num>
  <w:num w:numId="6" w16cid:durableId="638615156">
    <w:abstractNumId w:val="13"/>
  </w:num>
  <w:num w:numId="7" w16cid:durableId="1295984964">
    <w:abstractNumId w:val="12"/>
  </w:num>
  <w:num w:numId="8" w16cid:durableId="1305819048">
    <w:abstractNumId w:val="7"/>
  </w:num>
  <w:num w:numId="9" w16cid:durableId="489836518">
    <w:abstractNumId w:val="10"/>
  </w:num>
  <w:num w:numId="10" w16cid:durableId="1239632693">
    <w:abstractNumId w:val="3"/>
  </w:num>
  <w:num w:numId="11" w16cid:durableId="358897174">
    <w:abstractNumId w:val="9"/>
  </w:num>
  <w:num w:numId="12" w16cid:durableId="542712497">
    <w:abstractNumId w:val="5"/>
  </w:num>
  <w:num w:numId="13" w16cid:durableId="404450484">
    <w:abstractNumId w:val="4"/>
  </w:num>
  <w:num w:numId="14" w16cid:durableId="7975323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characterSpacingControl w:val="doNotCompress"/>
  <w:compat>
    <w:useFELayout/>
    <w:compatSetting w:name="compatibilityMode" w:uri="http://schemas.microsoft.com/office/word" w:val="12"/>
    <w:compatSetting w:name="useWord2013TrackBottomHyphenation" w:uri="http://schemas.microsoft.com/office/word" w:val="1"/>
  </w:compat>
  <w:rsids>
    <w:rsidRoot w:val="003221D3"/>
    <w:rsid w:val="003221D3"/>
    <w:rsid w:val="00585AAC"/>
    <w:rsid w:val="00617C60"/>
    <w:rsid w:val="00794945"/>
    <w:rsid w:val="008569F4"/>
    <w:rsid w:val="00A34A83"/>
    <w:rsid w:val="00B67F8F"/>
    <w:rsid w:val="00DC0C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084932-6EBD-4FCB-BACB-FDB9D8C99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221D3"/>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unhideWhenUsed/>
    <w:qFormat/>
    <w:rsid w:val="003221D3"/>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unhideWhenUsed/>
    <w:qFormat/>
    <w:rsid w:val="003221D3"/>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unhideWhenUsed/>
    <w:qFormat/>
    <w:rsid w:val="003221D3"/>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3221D3"/>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3221D3"/>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3221D3"/>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3221D3"/>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3221D3"/>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221D3"/>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rsid w:val="003221D3"/>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rsid w:val="003221D3"/>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rsid w:val="003221D3"/>
    <w:rPr>
      <w:rFonts w:cstheme="majorBidi"/>
      <w:color w:val="0F4761" w:themeColor="accent1" w:themeShade="BF"/>
      <w:sz w:val="28"/>
      <w:szCs w:val="28"/>
    </w:rPr>
  </w:style>
  <w:style w:type="character" w:customStyle="1" w:styleId="50">
    <w:name w:val="标题 5 字符"/>
    <w:basedOn w:val="a0"/>
    <w:link w:val="5"/>
    <w:uiPriority w:val="9"/>
    <w:semiHidden/>
    <w:rsid w:val="003221D3"/>
    <w:rPr>
      <w:rFonts w:cstheme="majorBidi"/>
      <w:color w:val="0F4761" w:themeColor="accent1" w:themeShade="BF"/>
      <w:sz w:val="24"/>
      <w:szCs w:val="24"/>
    </w:rPr>
  </w:style>
  <w:style w:type="character" w:customStyle="1" w:styleId="60">
    <w:name w:val="标题 6 字符"/>
    <w:basedOn w:val="a0"/>
    <w:link w:val="6"/>
    <w:uiPriority w:val="9"/>
    <w:semiHidden/>
    <w:rsid w:val="003221D3"/>
    <w:rPr>
      <w:rFonts w:cstheme="majorBidi"/>
      <w:b/>
      <w:bCs/>
      <w:color w:val="0F4761" w:themeColor="accent1" w:themeShade="BF"/>
    </w:rPr>
  </w:style>
  <w:style w:type="character" w:customStyle="1" w:styleId="70">
    <w:name w:val="标题 7 字符"/>
    <w:basedOn w:val="a0"/>
    <w:link w:val="7"/>
    <w:uiPriority w:val="9"/>
    <w:semiHidden/>
    <w:rsid w:val="003221D3"/>
    <w:rPr>
      <w:rFonts w:cstheme="majorBidi"/>
      <w:b/>
      <w:bCs/>
      <w:color w:val="595959" w:themeColor="text1" w:themeTint="A6"/>
    </w:rPr>
  </w:style>
  <w:style w:type="character" w:customStyle="1" w:styleId="80">
    <w:name w:val="标题 8 字符"/>
    <w:basedOn w:val="a0"/>
    <w:link w:val="8"/>
    <w:uiPriority w:val="9"/>
    <w:semiHidden/>
    <w:rsid w:val="003221D3"/>
    <w:rPr>
      <w:rFonts w:cstheme="majorBidi"/>
      <w:color w:val="595959" w:themeColor="text1" w:themeTint="A6"/>
    </w:rPr>
  </w:style>
  <w:style w:type="character" w:customStyle="1" w:styleId="90">
    <w:name w:val="标题 9 字符"/>
    <w:basedOn w:val="a0"/>
    <w:link w:val="9"/>
    <w:uiPriority w:val="9"/>
    <w:semiHidden/>
    <w:rsid w:val="003221D3"/>
    <w:rPr>
      <w:rFonts w:eastAsiaTheme="majorEastAsia" w:cstheme="majorBidi"/>
      <w:color w:val="595959" w:themeColor="text1" w:themeTint="A6"/>
    </w:rPr>
  </w:style>
  <w:style w:type="paragraph" w:styleId="a3">
    <w:name w:val="Title"/>
    <w:basedOn w:val="a"/>
    <w:next w:val="a"/>
    <w:link w:val="a4"/>
    <w:uiPriority w:val="10"/>
    <w:qFormat/>
    <w:rsid w:val="003221D3"/>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3221D3"/>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3221D3"/>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3221D3"/>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3221D3"/>
    <w:pPr>
      <w:spacing w:before="160" w:after="160"/>
      <w:jc w:val="center"/>
    </w:pPr>
    <w:rPr>
      <w:i/>
      <w:iCs/>
      <w:color w:val="404040" w:themeColor="text1" w:themeTint="BF"/>
    </w:rPr>
  </w:style>
  <w:style w:type="character" w:customStyle="1" w:styleId="a8">
    <w:name w:val="引用 字符"/>
    <w:basedOn w:val="a0"/>
    <w:link w:val="a7"/>
    <w:uiPriority w:val="29"/>
    <w:rsid w:val="003221D3"/>
    <w:rPr>
      <w:i/>
      <w:iCs/>
      <w:color w:val="404040" w:themeColor="text1" w:themeTint="BF"/>
    </w:rPr>
  </w:style>
  <w:style w:type="paragraph" w:styleId="a9">
    <w:name w:val="List Paragraph"/>
    <w:basedOn w:val="a"/>
    <w:uiPriority w:val="34"/>
    <w:qFormat/>
    <w:rsid w:val="003221D3"/>
    <w:pPr>
      <w:ind w:left="720"/>
      <w:contextualSpacing/>
    </w:pPr>
  </w:style>
  <w:style w:type="character" w:styleId="aa">
    <w:name w:val="Intense Emphasis"/>
    <w:basedOn w:val="a0"/>
    <w:uiPriority w:val="21"/>
    <w:qFormat/>
    <w:rsid w:val="003221D3"/>
    <w:rPr>
      <w:i/>
      <w:iCs/>
      <w:color w:val="0F4761" w:themeColor="accent1" w:themeShade="BF"/>
    </w:rPr>
  </w:style>
  <w:style w:type="paragraph" w:styleId="ab">
    <w:name w:val="Intense Quote"/>
    <w:basedOn w:val="a"/>
    <w:next w:val="a"/>
    <w:link w:val="ac"/>
    <w:uiPriority w:val="30"/>
    <w:qFormat/>
    <w:rsid w:val="003221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3221D3"/>
    <w:rPr>
      <w:i/>
      <w:iCs/>
      <w:color w:val="0F4761" w:themeColor="accent1" w:themeShade="BF"/>
    </w:rPr>
  </w:style>
  <w:style w:type="character" w:styleId="ad">
    <w:name w:val="Intense Reference"/>
    <w:basedOn w:val="a0"/>
    <w:uiPriority w:val="32"/>
    <w:qFormat/>
    <w:rsid w:val="003221D3"/>
    <w:rPr>
      <w:b/>
      <w:bCs/>
      <w:smallCaps/>
      <w:color w:val="0F4761" w:themeColor="accent1" w:themeShade="BF"/>
      <w:spacing w:val="5"/>
    </w:rPr>
  </w:style>
  <w:style w:type="paragraph" w:customStyle="1" w:styleId="msonormal0">
    <w:name w:val="msonormal"/>
    <w:basedOn w:val="a"/>
    <w:rsid w:val="00617C60"/>
    <w:pPr>
      <w:widowControl/>
      <w:spacing w:before="100" w:beforeAutospacing="1" w:after="100" w:afterAutospacing="1"/>
      <w:jc w:val="left"/>
    </w:pPr>
    <w:rPr>
      <w:rFonts w:ascii="宋体" w:eastAsia="宋体" w:hAnsi="宋体" w:cs="宋体"/>
      <w:kern w:val="0"/>
      <w:sz w:val="24"/>
      <w:szCs w:val="24"/>
    </w:rPr>
  </w:style>
  <w:style w:type="character" w:styleId="ae">
    <w:name w:val="Strong"/>
    <w:basedOn w:val="a0"/>
    <w:uiPriority w:val="22"/>
    <w:qFormat/>
    <w:rsid w:val="00617C60"/>
    <w:rPr>
      <w:b/>
      <w:bCs/>
    </w:rPr>
  </w:style>
  <w:style w:type="paragraph" w:styleId="af">
    <w:name w:val="Normal (Web)"/>
    <w:basedOn w:val="a"/>
    <w:uiPriority w:val="99"/>
    <w:semiHidden/>
    <w:unhideWhenUsed/>
    <w:rsid w:val="00617C60"/>
    <w:pPr>
      <w:widowControl/>
      <w:spacing w:before="100" w:beforeAutospacing="1" w:after="100" w:afterAutospacing="1"/>
      <w:jc w:val="left"/>
    </w:pPr>
    <w:rPr>
      <w:rFonts w:ascii="宋体" w:eastAsia="宋体" w:hAnsi="宋体" w:cs="宋体"/>
      <w:kern w:val="0"/>
      <w:sz w:val="24"/>
      <w:szCs w:val="24"/>
    </w:rPr>
  </w:style>
  <w:style w:type="paragraph" w:customStyle="1" w:styleId="md-toc-content">
    <w:name w:val="md-toc-content"/>
    <w:basedOn w:val="a"/>
    <w:rsid w:val="00617C60"/>
    <w:pPr>
      <w:widowControl/>
      <w:spacing w:before="100" w:beforeAutospacing="1" w:after="100" w:afterAutospacing="1"/>
      <w:jc w:val="left"/>
    </w:pPr>
    <w:rPr>
      <w:rFonts w:ascii="宋体" w:eastAsia="宋体" w:hAnsi="宋体" w:cs="宋体"/>
      <w:kern w:val="0"/>
      <w:sz w:val="24"/>
      <w:szCs w:val="24"/>
    </w:rPr>
  </w:style>
  <w:style w:type="character" w:customStyle="1" w:styleId="md-toc-item">
    <w:name w:val="md-toc-item"/>
    <w:basedOn w:val="a0"/>
    <w:rsid w:val="00617C60"/>
  </w:style>
  <w:style w:type="character" w:styleId="af0">
    <w:name w:val="Hyperlink"/>
    <w:basedOn w:val="a0"/>
    <w:uiPriority w:val="99"/>
    <w:semiHidden/>
    <w:unhideWhenUsed/>
    <w:rsid w:val="00617C60"/>
    <w:rPr>
      <w:color w:val="0000FF"/>
      <w:u w:val="single"/>
    </w:rPr>
  </w:style>
  <w:style w:type="character" w:styleId="af1">
    <w:name w:val="FollowedHyperlink"/>
    <w:basedOn w:val="a0"/>
    <w:uiPriority w:val="99"/>
    <w:semiHidden/>
    <w:unhideWhenUsed/>
    <w:rsid w:val="00617C60"/>
    <w:rPr>
      <w:color w:val="800080"/>
      <w:u w:val="single"/>
    </w:rPr>
  </w:style>
  <w:style w:type="paragraph" w:styleId="HTML">
    <w:name w:val="HTML Preformatted"/>
    <w:basedOn w:val="a"/>
    <w:link w:val="HTML0"/>
    <w:uiPriority w:val="99"/>
    <w:semiHidden/>
    <w:unhideWhenUsed/>
    <w:rsid w:val="00617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617C60"/>
    <w:rPr>
      <w:rFonts w:ascii="宋体" w:eastAsia="宋体" w:hAnsi="宋体" w:cs="宋体"/>
      <w:kern w:val="0"/>
      <w:sz w:val="24"/>
      <w:szCs w:val="24"/>
    </w:rPr>
  </w:style>
  <w:style w:type="character" w:customStyle="1" w:styleId="cm-variable">
    <w:name w:val="cm-variable"/>
    <w:basedOn w:val="a0"/>
    <w:rsid w:val="00617C60"/>
  </w:style>
  <w:style w:type="character" w:customStyle="1" w:styleId="cm-operator">
    <w:name w:val="cm-operator"/>
    <w:basedOn w:val="a0"/>
    <w:rsid w:val="00617C60"/>
  </w:style>
  <w:style w:type="character" w:customStyle="1" w:styleId="cm-string">
    <w:name w:val="cm-string"/>
    <w:basedOn w:val="a0"/>
    <w:rsid w:val="00617C60"/>
  </w:style>
  <w:style w:type="character" w:customStyle="1" w:styleId="cm-number">
    <w:name w:val="cm-number"/>
    <w:basedOn w:val="a0"/>
    <w:rsid w:val="00617C60"/>
  </w:style>
  <w:style w:type="character" w:customStyle="1" w:styleId="cm-keyword">
    <w:name w:val="cm-keyword"/>
    <w:basedOn w:val="a0"/>
    <w:rsid w:val="00617C60"/>
  </w:style>
  <w:style w:type="character" w:customStyle="1" w:styleId="cm-def">
    <w:name w:val="cm-def"/>
    <w:basedOn w:val="a0"/>
    <w:rsid w:val="00617C60"/>
  </w:style>
  <w:style w:type="character" w:customStyle="1" w:styleId="cm-variable-2">
    <w:name w:val="cm-variable-2"/>
    <w:basedOn w:val="a0"/>
    <w:rsid w:val="00617C60"/>
  </w:style>
  <w:style w:type="character" w:customStyle="1" w:styleId="cm-property">
    <w:name w:val="cm-property"/>
    <w:basedOn w:val="a0"/>
    <w:rsid w:val="00617C60"/>
  </w:style>
  <w:style w:type="character" w:customStyle="1" w:styleId="cm-tab">
    <w:name w:val="cm-tab"/>
    <w:basedOn w:val="a0"/>
    <w:rsid w:val="00617C60"/>
  </w:style>
  <w:style w:type="character" w:customStyle="1" w:styleId="cm-comment">
    <w:name w:val="cm-comment"/>
    <w:basedOn w:val="a0"/>
    <w:rsid w:val="00617C60"/>
  </w:style>
  <w:style w:type="character" w:customStyle="1" w:styleId="cm-atom">
    <w:name w:val="cm-atom"/>
    <w:basedOn w:val="a0"/>
    <w:rsid w:val="00617C60"/>
  </w:style>
  <w:style w:type="character" w:styleId="af2">
    <w:name w:val="Emphasis"/>
    <w:basedOn w:val="a0"/>
    <w:uiPriority w:val="20"/>
    <w:qFormat/>
    <w:rsid w:val="00617C60"/>
    <w:rPr>
      <w:i/>
      <w:iCs/>
    </w:rPr>
  </w:style>
  <w:style w:type="character" w:customStyle="1" w:styleId="underline">
    <w:name w:val="underline"/>
    <w:basedOn w:val="a0"/>
    <w:rsid w:val="00617C60"/>
  </w:style>
  <w:style w:type="character" w:customStyle="1" w:styleId="cm-invalidchar">
    <w:name w:val="cm-invalidchar"/>
    <w:basedOn w:val="a0"/>
    <w:rsid w:val="00617C60"/>
  </w:style>
  <w:style w:type="character" w:customStyle="1" w:styleId="cm-tab-wrap-hack">
    <w:name w:val="cm-tab-wrap-hack"/>
    <w:basedOn w:val="a0"/>
    <w:rsid w:val="00617C60"/>
  </w:style>
  <w:style w:type="character" w:customStyle="1" w:styleId="cm-builtin">
    <w:name w:val="cm-builtin"/>
    <w:basedOn w:val="a0"/>
    <w:rsid w:val="00617C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7475270">
      <w:bodyDiv w:val="1"/>
      <w:marLeft w:val="0"/>
      <w:marRight w:val="0"/>
      <w:marTop w:val="0"/>
      <w:marBottom w:val="0"/>
      <w:divBdr>
        <w:top w:val="none" w:sz="0" w:space="0" w:color="auto"/>
        <w:left w:val="none" w:sz="0" w:space="0" w:color="auto"/>
        <w:bottom w:val="none" w:sz="0" w:space="0" w:color="auto"/>
        <w:right w:val="none" w:sz="0" w:space="0" w:color="auto"/>
      </w:divBdr>
      <w:divsChild>
        <w:div w:id="1584871226">
          <w:marLeft w:val="0"/>
          <w:marRight w:val="0"/>
          <w:marTop w:val="0"/>
          <w:marBottom w:val="0"/>
          <w:divBdr>
            <w:top w:val="none" w:sz="0" w:space="0" w:color="auto"/>
            <w:left w:val="none" w:sz="0" w:space="0" w:color="auto"/>
            <w:bottom w:val="none" w:sz="0" w:space="0" w:color="auto"/>
            <w:right w:val="none" w:sz="0" w:space="0" w:color="auto"/>
          </w:divBdr>
          <w:divsChild>
            <w:div w:id="1357191572">
              <w:marLeft w:val="0"/>
              <w:marRight w:val="0"/>
              <w:marTop w:val="0"/>
              <w:marBottom w:val="0"/>
              <w:divBdr>
                <w:top w:val="none" w:sz="0" w:space="0" w:color="auto"/>
                <w:left w:val="none" w:sz="0" w:space="0" w:color="auto"/>
                <w:bottom w:val="none" w:sz="0" w:space="0" w:color="auto"/>
                <w:right w:val="none" w:sz="0" w:space="0" w:color="auto"/>
              </w:divBdr>
              <w:divsChild>
                <w:div w:id="198889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103687">
          <w:marLeft w:val="0"/>
          <w:marRight w:val="0"/>
          <w:marTop w:val="0"/>
          <w:marBottom w:val="0"/>
          <w:divBdr>
            <w:top w:val="none" w:sz="0" w:space="0" w:color="auto"/>
            <w:left w:val="none" w:sz="0" w:space="0" w:color="auto"/>
            <w:bottom w:val="none" w:sz="0" w:space="0" w:color="auto"/>
            <w:right w:val="none" w:sz="0" w:space="0" w:color="auto"/>
          </w:divBdr>
        </w:div>
        <w:div w:id="1532957028">
          <w:marLeft w:val="0"/>
          <w:marRight w:val="0"/>
          <w:marTop w:val="0"/>
          <w:marBottom w:val="0"/>
          <w:divBdr>
            <w:top w:val="none" w:sz="0" w:space="0" w:color="auto"/>
            <w:left w:val="none" w:sz="0" w:space="0" w:color="auto"/>
            <w:bottom w:val="none" w:sz="0" w:space="0" w:color="auto"/>
            <w:right w:val="none" w:sz="0" w:space="0" w:color="auto"/>
          </w:divBdr>
        </w:div>
        <w:div w:id="788201962">
          <w:marLeft w:val="0"/>
          <w:marRight w:val="0"/>
          <w:marTop w:val="0"/>
          <w:marBottom w:val="0"/>
          <w:divBdr>
            <w:top w:val="none" w:sz="0" w:space="0" w:color="auto"/>
            <w:left w:val="none" w:sz="0" w:space="0" w:color="auto"/>
            <w:bottom w:val="none" w:sz="0" w:space="0" w:color="auto"/>
            <w:right w:val="none" w:sz="0" w:space="0" w:color="auto"/>
          </w:divBdr>
        </w:div>
        <w:div w:id="1723360726">
          <w:marLeft w:val="0"/>
          <w:marRight w:val="0"/>
          <w:marTop w:val="0"/>
          <w:marBottom w:val="0"/>
          <w:divBdr>
            <w:top w:val="none" w:sz="0" w:space="0" w:color="auto"/>
            <w:left w:val="none" w:sz="0" w:space="0" w:color="auto"/>
            <w:bottom w:val="none" w:sz="0" w:space="0" w:color="auto"/>
            <w:right w:val="none" w:sz="0" w:space="0" w:color="auto"/>
          </w:divBdr>
        </w:div>
        <w:div w:id="1622296269">
          <w:marLeft w:val="0"/>
          <w:marRight w:val="0"/>
          <w:marTop w:val="0"/>
          <w:marBottom w:val="0"/>
          <w:divBdr>
            <w:top w:val="none" w:sz="0" w:space="0" w:color="auto"/>
            <w:left w:val="none" w:sz="0" w:space="0" w:color="auto"/>
            <w:bottom w:val="none" w:sz="0" w:space="0" w:color="auto"/>
            <w:right w:val="none" w:sz="0" w:space="0" w:color="auto"/>
          </w:divBdr>
        </w:div>
        <w:div w:id="1292202146">
          <w:marLeft w:val="0"/>
          <w:marRight w:val="0"/>
          <w:marTop w:val="0"/>
          <w:marBottom w:val="0"/>
          <w:divBdr>
            <w:top w:val="none" w:sz="0" w:space="0" w:color="auto"/>
            <w:left w:val="none" w:sz="0" w:space="0" w:color="auto"/>
            <w:bottom w:val="none" w:sz="0" w:space="0" w:color="auto"/>
            <w:right w:val="none" w:sz="0" w:space="0" w:color="auto"/>
          </w:divBdr>
        </w:div>
        <w:div w:id="277489011">
          <w:marLeft w:val="0"/>
          <w:marRight w:val="0"/>
          <w:marTop w:val="0"/>
          <w:marBottom w:val="0"/>
          <w:divBdr>
            <w:top w:val="none" w:sz="0" w:space="0" w:color="auto"/>
            <w:left w:val="none" w:sz="0" w:space="0" w:color="auto"/>
            <w:bottom w:val="none" w:sz="0" w:space="0" w:color="auto"/>
            <w:right w:val="none" w:sz="0" w:space="0" w:color="auto"/>
          </w:divBdr>
        </w:div>
        <w:div w:id="840655537">
          <w:marLeft w:val="0"/>
          <w:marRight w:val="0"/>
          <w:marTop w:val="0"/>
          <w:marBottom w:val="0"/>
          <w:divBdr>
            <w:top w:val="none" w:sz="0" w:space="0" w:color="auto"/>
            <w:left w:val="none" w:sz="0" w:space="0" w:color="auto"/>
            <w:bottom w:val="none" w:sz="0" w:space="0" w:color="auto"/>
            <w:right w:val="none" w:sz="0" w:space="0" w:color="auto"/>
          </w:divBdr>
        </w:div>
        <w:div w:id="1121537519">
          <w:marLeft w:val="0"/>
          <w:marRight w:val="0"/>
          <w:marTop w:val="0"/>
          <w:marBottom w:val="0"/>
          <w:divBdr>
            <w:top w:val="none" w:sz="0" w:space="0" w:color="auto"/>
            <w:left w:val="none" w:sz="0" w:space="0" w:color="auto"/>
            <w:bottom w:val="none" w:sz="0" w:space="0" w:color="auto"/>
            <w:right w:val="none" w:sz="0" w:space="0" w:color="auto"/>
          </w:divBdr>
        </w:div>
        <w:div w:id="1667316145">
          <w:marLeft w:val="0"/>
          <w:marRight w:val="0"/>
          <w:marTop w:val="0"/>
          <w:marBottom w:val="0"/>
          <w:divBdr>
            <w:top w:val="none" w:sz="0" w:space="0" w:color="auto"/>
            <w:left w:val="none" w:sz="0" w:space="0" w:color="auto"/>
            <w:bottom w:val="none" w:sz="0" w:space="0" w:color="auto"/>
            <w:right w:val="none" w:sz="0" w:space="0" w:color="auto"/>
          </w:divBdr>
        </w:div>
        <w:div w:id="1401248092">
          <w:marLeft w:val="0"/>
          <w:marRight w:val="0"/>
          <w:marTop w:val="0"/>
          <w:marBottom w:val="0"/>
          <w:divBdr>
            <w:top w:val="none" w:sz="0" w:space="0" w:color="auto"/>
            <w:left w:val="none" w:sz="0" w:space="0" w:color="auto"/>
            <w:bottom w:val="none" w:sz="0" w:space="0" w:color="auto"/>
            <w:right w:val="none" w:sz="0" w:space="0" w:color="auto"/>
          </w:divBdr>
        </w:div>
        <w:div w:id="1279675971">
          <w:marLeft w:val="0"/>
          <w:marRight w:val="0"/>
          <w:marTop w:val="0"/>
          <w:marBottom w:val="0"/>
          <w:divBdr>
            <w:top w:val="none" w:sz="0" w:space="0" w:color="auto"/>
            <w:left w:val="none" w:sz="0" w:space="0" w:color="auto"/>
            <w:bottom w:val="none" w:sz="0" w:space="0" w:color="auto"/>
            <w:right w:val="none" w:sz="0" w:space="0" w:color="auto"/>
          </w:divBdr>
        </w:div>
        <w:div w:id="155924207">
          <w:marLeft w:val="0"/>
          <w:marRight w:val="0"/>
          <w:marTop w:val="0"/>
          <w:marBottom w:val="0"/>
          <w:divBdr>
            <w:top w:val="none" w:sz="0" w:space="0" w:color="auto"/>
            <w:left w:val="none" w:sz="0" w:space="0" w:color="auto"/>
            <w:bottom w:val="none" w:sz="0" w:space="0" w:color="auto"/>
            <w:right w:val="none" w:sz="0" w:space="0" w:color="auto"/>
          </w:divBdr>
        </w:div>
        <w:div w:id="2002349847">
          <w:marLeft w:val="0"/>
          <w:marRight w:val="0"/>
          <w:marTop w:val="0"/>
          <w:marBottom w:val="0"/>
          <w:divBdr>
            <w:top w:val="none" w:sz="0" w:space="0" w:color="auto"/>
            <w:left w:val="none" w:sz="0" w:space="0" w:color="auto"/>
            <w:bottom w:val="none" w:sz="0" w:space="0" w:color="auto"/>
            <w:right w:val="none" w:sz="0" w:space="0" w:color="auto"/>
          </w:divBdr>
        </w:div>
        <w:div w:id="2024357392">
          <w:marLeft w:val="0"/>
          <w:marRight w:val="0"/>
          <w:marTop w:val="0"/>
          <w:marBottom w:val="0"/>
          <w:divBdr>
            <w:top w:val="none" w:sz="0" w:space="0" w:color="auto"/>
            <w:left w:val="none" w:sz="0" w:space="0" w:color="auto"/>
            <w:bottom w:val="none" w:sz="0" w:space="0" w:color="auto"/>
            <w:right w:val="none" w:sz="0" w:space="0" w:color="auto"/>
          </w:divBdr>
        </w:div>
        <w:div w:id="2041198901">
          <w:marLeft w:val="0"/>
          <w:marRight w:val="0"/>
          <w:marTop w:val="0"/>
          <w:marBottom w:val="0"/>
          <w:divBdr>
            <w:top w:val="none" w:sz="0" w:space="0" w:color="auto"/>
            <w:left w:val="none" w:sz="0" w:space="0" w:color="auto"/>
            <w:bottom w:val="none" w:sz="0" w:space="0" w:color="auto"/>
            <w:right w:val="none" w:sz="0" w:space="0" w:color="auto"/>
          </w:divBdr>
        </w:div>
        <w:div w:id="1011024920">
          <w:marLeft w:val="0"/>
          <w:marRight w:val="0"/>
          <w:marTop w:val="0"/>
          <w:marBottom w:val="0"/>
          <w:divBdr>
            <w:top w:val="none" w:sz="0" w:space="0" w:color="auto"/>
            <w:left w:val="none" w:sz="0" w:space="0" w:color="auto"/>
            <w:bottom w:val="none" w:sz="0" w:space="0" w:color="auto"/>
            <w:right w:val="none" w:sz="0" w:space="0" w:color="auto"/>
          </w:divBdr>
        </w:div>
        <w:div w:id="687372298">
          <w:marLeft w:val="0"/>
          <w:marRight w:val="0"/>
          <w:marTop w:val="0"/>
          <w:marBottom w:val="0"/>
          <w:divBdr>
            <w:top w:val="none" w:sz="0" w:space="0" w:color="auto"/>
            <w:left w:val="none" w:sz="0" w:space="0" w:color="auto"/>
            <w:bottom w:val="none" w:sz="0" w:space="0" w:color="auto"/>
            <w:right w:val="none" w:sz="0" w:space="0" w:color="auto"/>
          </w:divBdr>
        </w:div>
        <w:div w:id="1205826257">
          <w:marLeft w:val="0"/>
          <w:marRight w:val="0"/>
          <w:marTop w:val="0"/>
          <w:marBottom w:val="0"/>
          <w:divBdr>
            <w:top w:val="none" w:sz="0" w:space="0" w:color="auto"/>
            <w:left w:val="none" w:sz="0" w:space="0" w:color="auto"/>
            <w:bottom w:val="none" w:sz="0" w:space="0" w:color="auto"/>
            <w:right w:val="none" w:sz="0" w:space="0" w:color="auto"/>
          </w:divBdr>
        </w:div>
        <w:div w:id="1971327992">
          <w:marLeft w:val="0"/>
          <w:marRight w:val="0"/>
          <w:marTop w:val="0"/>
          <w:marBottom w:val="0"/>
          <w:divBdr>
            <w:top w:val="none" w:sz="0" w:space="0" w:color="auto"/>
            <w:left w:val="none" w:sz="0" w:space="0" w:color="auto"/>
            <w:bottom w:val="none" w:sz="0" w:space="0" w:color="auto"/>
            <w:right w:val="none" w:sz="0" w:space="0" w:color="auto"/>
          </w:divBdr>
        </w:div>
        <w:div w:id="745689984">
          <w:marLeft w:val="0"/>
          <w:marRight w:val="0"/>
          <w:marTop w:val="0"/>
          <w:marBottom w:val="0"/>
          <w:divBdr>
            <w:top w:val="none" w:sz="0" w:space="0" w:color="auto"/>
            <w:left w:val="none" w:sz="0" w:space="0" w:color="auto"/>
            <w:bottom w:val="none" w:sz="0" w:space="0" w:color="auto"/>
            <w:right w:val="none" w:sz="0" w:space="0" w:color="auto"/>
          </w:divBdr>
        </w:div>
        <w:div w:id="1859272895">
          <w:marLeft w:val="0"/>
          <w:marRight w:val="0"/>
          <w:marTop w:val="0"/>
          <w:marBottom w:val="0"/>
          <w:divBdr>
            <w:top w:val="none" w:sz="0" w:space="0" w:color="auto"/>
            <w:left w:val="none" w:sz="0" w:space="0" w:color="auto"/>
            <w:bottom w:val="none" w:sz="0" w:space="0" w:color="auto"/>
            <w:right w:val="none" w:sz="0" w:space="0" w:color="auto"/>
          </w:divBdr>
        </w:div>
        <w:div w:id="219442059">
          <w:marLeft w:val="0"/>
          <w:marRight w:val="0"/>
          <w:marTop w:val="0"/>
          <w:marBottom w:val="0"/>
          <w:divBdr>
            <w:top w:val="none" w:sz="0" w:space="0" w:color="auto"/>
            <w:left w:val="none" w:sz="0" w:space="0" w:color="auto"/>
            <w:bottom w:val="none" w:sz="0" w:space="0" w:color="auto"/>
            <w:right w:val="none" w:sz="0" w:space="0" w:color="auto"/>
          </w:divBdr>
        </w:div>
        <w:div w:id="1686666148">
          <w:marLeft w:val="0"/>
          <w:marRight w:val="0"/>
          <w:marTop w:val="0"/>
          <w:marBottom w:val="0"/>
          <w:divBdr>
            <w:top w:val="none" w:sz="0" w:space="0" w:color="auto"/>
            <w:left w:val="none" w:sz="0" w:space="0" w:color="auto"/>
            <w:bottom w:val="none" w:sz="0" w:space="0" w:color="auto"/>
            <w:right w:val="none" w:sz="0" w:space="0" w:color="auto"/>
          </w:divBdr>
        </w:div>
        <w:div w:id="1582760545">
          <w:marLeft w:val="0"/>
          <w:marRight w:val="0"/>
          <w:marTop w:val="0"/>
          <w:marBottom w:val="0"/>
          <w:divBdr>
            <w:top w:val="none" w:sz="0" w:space="0" w:color="auto"/>
            <w:left w:val="none" w:sz="0" w:space="0" w:color="auto"/>
            <w:bottom w:val="none" w:sz="0" w:space="0" w:color="auto"/>
            <w:right w:val="none" w:sz="0" w:space="0" w:color="auto"/>
          </w:divBdr>
        </w:div>
        <w:div w:id="1163427584">
          <w:marLeft w:val="0"/>
          <w:marRight w:val="0"/>
          <w:marTop w:val="0"/>
          <w:marBottom w:val="0"/>
          <w:divBdr>
            <w:top w:val="none" w:sz="0" w:space="0" w:color="auto"/>
            <w:left w:val="none" w:sz="0" w:space="0" w:color="auto"/>
            <w:bottom w:val="none" w:sz="0" w:space="0" w:color="auto"/>
            <w:right w:val="none" w:sz="0" w:space="0" w:color="auto"/>
          </w:divBdr>
        </w:div>
        <w:div w:id="1279217483">
          <w:marLeft w:val="0"/>
          <w:marRight w:val="0"/>
          <w:marTop w:val="0"/>
          <w:marBottom w:val="0"/>
          <w:divBdr>
            <w:top w:val="none" w:sz="0" w:space="0" w:color="auto"/>
            <w:left w:val="none" w:sz="0" w:space="0" w:color="auto"/>
            <w:bottom w:val="none" w:sz="0" w:space="0" w:color="auto"/>
            <w:right w:val="none" w:sz="0" w:space="0" w:color="auto"/>
          </w:divBdr>
        </w:div>
        <w:div w:id="238105158">
          <w:marLeft w:val="0"/>
          <w:marRight w:val="0"/>
          <w:marTop w:val="0"/>
          <w:marBottom w:val="0"/>
          <w:divBdr>
            <w:top w:val="none" w:sz="0" w:space="0" w:color="auto"/>
            <w:left w:val="none" w:sz="0" w:space="0" w:color="auto"/>
            <w:bottom w:val="none" w:sz="0" w:space="0" w:color="auto"/>
            <w:right w:val="none" w:sz="0" w:space="0" w:color="auto"/>
          </w:divBdr>
        </w:div>
        <w:div w:id="736783998">
          <w:marLeft w:val="0"/>
          <w:marRight w:val="0"/>
          <w:marTop w:val="0"/>
          <w:marBottom w:val="0"/>
          <w:divBdr>
            <w:top w:val="none" w:sz="0" w:space="0" w:color="auto"/>
            <w:left w:val="none" w:sz="0" w:space="0" w:color="auto"/>
            <w:bottom w:val="none" w:sz="0" w:space="0" w:color="auto"/>
            <w:right w:val="none" w:sz="0" w:space="0" w:color="auto"/>
          </w:divBdr>
        </w:div>
        <w:div w:id="80494560">
          <w:marLeft w:val="0"/>
          <w:marRight w:val="0"/>
          <w:marTop w:val="0"/>
          <w:marBottom w:val="0"/>
          <w:divBdr>
            <w:top w:val="none" w:sz="0" w:space="0" w:color="auto"/>
            <w:left w:val="none" w:sz="0" w:space="0" w:color="auto"/>
            <w:bottom w:val="none" w:sz="0" w:space="0" w:color="auto"/>
            <w:right w:val="none" w:sz="0" w:space="0" w:color="auto"/>
          </w:divBdr>
        </w:div>
        <w:div w:id="431902418">
          <w:marLeft w:val="0"/>
          <w:marRight w:val="0"/>
          <w:marTop w:val="0"/>
          <w:marBottom w:val="0"/>
          <w:divBdr>
            <w:top w:val="none" w:sz="0" w:space="0" w:color="auto"/>
            <w:left w:val="none" w:sz="0" w:space="0" w:color="auto"/>
            <w:bottom w:val="none" w:sz="0" w:space="0" w:color="auto"/>
            <w:right w:val="none" w:sz="0" w:space="0" w:color="auto"/>
          </w:divBdr>
          <w:divsChild>
            <w:div w:id="1506091935">
              <w:marLeft w:val="0"/>
              <w:marRight w:val="0"/>
              <w:marTop w:val="0"/>
              <w:marBottom w:val="0"/>
              <w:divBdr>
                <w:top w:val="none" w:sz="0" w:space="0" w:color="auto"/>
                <w:left w:val="none" w:sz="0" w:space="0" w:color="auto"/>
                <w:bottom w:val="none" w:sz="0" w:space="0" w:color="auto"/>
                <w:right w:val="none" w:sz="0" w:space="0" w:color="auto"/>
              </w:divBdr>
              <w:divsChild>
                <w:div w:id="627706229">
                  <w:marLeft w:val="540"/>
                  <w:marRight w:val="0"/>
                  <w:marTop w:val="0"/>
                  <w:marBottom w:val="0"/>
                  <w:divBdr>
                    <w:top w:val="none" w:sz="0" w:space="0" w:color="auto"/>
                    <w:left w:val="none" w:sz="0" w:space="0" w:color="auto"/>
                    <w:bottom w:val="none" w:sz="0" w:space="0" w:color="auto"/>
                    <w:right w:val="none" w:sz="0" w:space="0" w:color="auto"/>
                  </w:divBdr>
                  <w:divsChild>
                    <w:div w:id="849221101">
                      <w:marLeft w:val="0"/>
                      <w:marRight w:val="0"/>
                      <w:marTop w:val="0"/>
                      <w:marBottom w:val="0"/>
                      <w:divBdr>
                        <w:top w:val="none" w:sz="0" w:space="0" w:color="auto"/>
                        <w:left w:val="none" w:sz="0" w:space="0" w:color="auto"/>
                        <w:bottom w:val="none" w:sz="0" w:space="0" w:color="auto"/>
                        <w:right w:val="none" w:sz="0" w:space="0" w:color="auto"/>
                      </w:divBdr>
                      <w:divsChild>
                        <w:div w:id="1273980026">
                          <w:marLeft w:val="0"/>
                          <w:marRight w:val="0"/>
                          <w:marTop w:val="0"/>
                          <w:marBottom w:val="0"/>
                          <w:divBdr>
                            <w:top w:val="none" w:sz="0" w:space="0" w:color="auto"/>
                            <w:left w:val="none" w:sz="0" w:space="0" w:color="auto"/>
                            <w:bottom w:val="none" w:sz="0" w:space="0" w:color="auto"/>
                            <w:right w:val="none" w:sz="0" w:space="0" w:color="auto"/>
                          </w:divBdr>
                          <w:divsChild>
                            <w:div w:id="1470976441">
                              <w:marLeft w:val="0"/>
                              <w:marRight w:val="0"/>
                              <w:marTop w:val="0"/>
                              <w:marBottom w:val="0"/>
                              <w:divBdr>
                                <w:top w:val="none" w:sz="0" w:space="0" w:color="auto"/>
                                <w:left w:val="none" w:sz="0" w:space="0" w:color="auto"/>
                                <w:bottom w:val="none" w:sz="0" w:space="0" w:color="auto"/>
                                <w:right w:val="none" w:sz="0" w:space="0" w:color="auto"/>
                              </w:divBdr>
                              <w:divsChild>
                                <w:div w:id="42951863">
                                  <w:marLeft w:val="0"/>
                                  <w:marRight w:val="0"/>
                                  <w:marTop w:val="0"/>
                                  <w:marBottom w:val="0"/>
                                  <w:divBdr>
                                    <w:top w:val="none" w:sz="0" w:space="0" w:color="auto"/>
                                    <w:left w:val="none" w:sz="0" w:space="0" w:color="auto"/>
                                    <w:bottom w:val="none" w:sz="0" w:space="0" w:color="auto"/>
                                    <w:right w:val="none" w:sz="0" w:space="0" w:color="auto"/>
                                  </w:divBdr>
                                  <w:divsChild>
                                    <w:div w:id="292298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1792674">
          <w:marLeft w:val="0"/>
          <w:marRight w:val="0"/>
          <w:marTop w:val="0"/>
          <w:marBottom w:val="0"/>
          <w:divBdr>
            <w:top w:val="none" w:sz="0" w:space="0" w:color="auto"/>
            <w:left w:val="none" w:sz="0" w:space="0" w:color="auto"/>
            <w:bottom w:val="none" w:sz="0" w:space="0" w:color="auto"/>
            <w:right w:val="none" w:sz="0" w:space="0" w:color="auto"/>
          </w:divBdr>
        </w:div>
        <w:div w:id="1778597802">
          <w:marLeft w:val="0"/>
          <w:marRight w:val="0"/>
          <w:marTop w:val="0"/>
          <w:marBottom w:val="0"/>
          <w:divBdr>
            <w:top w:val="none" w:sz="0" w:space="0" w:color="auto"/>
            <w:left w:val="none" w:sz="0" w:space="0" w:color="auto"/>
            <w:bottom w:val="none" w:sz="0" w:space="0" w:color="auto"/>
            <w:right w:val="none" w:sz="0" w:space="0" w:color="auto"/>
          </w:divBdr>
          <w:divsChild>
            <w:div w:id="1201671128">
              <w:marLeft w:val="0"/>
              <w:marRight w:val="0"/>
              <w:marTop w:val="0"/>
              <w:marBottom w:val="0"/>
              <w:divBdr>
                <w:top w:val="none" w:sz="0" w:space="0" w:color="auto"/>
                <w:left w:val="none" w:sz="0" w:space="0" w:color="auto"/>
                <w:bottom w:val="none" w:sz="0" w:space="0" w:color="auto"/>
                <w:right w:val="none" w:sz="0" w:space="0" w:color="auto"/>
              </w:divBdr>
              <w:divsChild>
                <w:div w:id="64691374">
                  <w:marLeft w:val="405"/>
                  <w:marRight w:val="0"/>
                  <w:marTop w:val="0"/>
                  <w:marBottom w:val="0"/>
                  <w:divBdr>
                    <w:top w:val="none" w:sz="0" w:space="0" w:color="auto"/>
                    <w:left w:val="none" w:sz="0" w:space="0" w:color="auto"/>
                    <w:bottom w:val="none" w:sz="0" w:space="0" w:color="auto"/>
                    <w:right w:val="none" w:sz="0" w:space="0" w:color="auto"/>
                  </w:divBdr>
                  <w:divsChild>
                    <w:div w:id="1858081183">
                      <w:marLeft w:val="0"/>
                      <w:marRight w:val="0"/>
                      <w:marTop w:val="0"/>
                      <w:marBottom w:val="0"/>
                      <w:divBdr>
                        <w:top w:val="none" w:sz="0" w:space="0" w:color="auto"/>
                        <w:left w:val="none" w:sz="0" w:space="0" w:color="auto"/>
                        <w:bottom w:val="none" w:sz="0" w:space="0" w:color="auto"/>
                        <w:right w:val="none" w:sz="0" w:space="0" w:color="auto"/>
                      </w:divBdr>
                      <w:divsChild>
                        <w:div w:id="1585459636">
                          <w:marLeft w:val="0"/>
                          <w:marRight w:val="0"/>
                          <w:marTop w:val="0"/>
                          <w:marBottom w:val="0"/>
                          <w:divBdr>
                            <w:top w:val="none" w:sz="0" w:space="0" w:color="auto"/>
                            <w:left w:val="none" w:sz="0" w:space="0" w:color="auto"/>
                            <w:bottom w:val="none" w:sz="0" w:space="0" w:color="auto"/>
                            <w:right w:val="none" w:sz="0" w:space="0" w:color="auto"/>
                          </w:divBdr>
                          <w:divsChild>
                            <w:div w:id="1353023186">
                              <w:marLeft w:val="0"/>
                              <w:marRight w:val="0"/>
                              <w:marTop w:val="0"/>
                              <w:marBottom w:val="0"/>
                              <w:divBdr>
                                <w:top w:val="none" w:sz="0" w:space="0" w:color="auto"/>
                                <w:left w:val="none" w:sz="0" w:space="0" w:color="auto"/>
                                <w:bottom w:val="none" w:sz="0" w:space="0" w:color="auto"/>
                                <w:right w:val="none" w:sz="0" w:space="0" w:color="auto"/>
                              </w:divBdr>
                              <w:divsChild>
                                <w:div w:id="1232420810">
                                  <w:marLeft w:val="0"/>
                                  <w:marRight w:val="0"/>
                                  <w:marTop w:val="0"/>
                                  <w:marBottom w:val="0"/>
                                  <w:divBdr>
                                    <w:top w:val="none" w:sz="0" w:space="0" w:color="auto"/>
                                    <w:left w:val="none" w:sz="0" w:space="0" w:color="auto"/>
                                    <w:bottom w:val="none" w:sz="0" w:space="0" w:color="auto"/>
                                    <w:right w:val="none" w:sz="0" w:space="0" w:color="auto"/>
                                  </w:divBdr>
                                  <w:divsChild>
                                    <w:div w:id="1654866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5040358">
          <w:marLeft w:val="0"/>
          <w:marRight w:val="0"/>
          <w:marTop w:val="0"/>
          <w:marBottom w:val="0"/>
          <w:divBdr>
            <w:top w:val="none" w:sz="0" w:space="0" w:color="auto"/>
            <w:left w:val="none" w:sz="0" w:space="0" w:color="auto"/>
            <w:bottom w:val="none" w:sz="0" w:space="0" w:color="auto"/>
            <w:right w:val="none" w:sz="0" w:space="0" w:color="auto"/>
          </w:divBdr>
        </w:div>
        <w:div w:id="638808178">
          <w:marLeft w:val="0"/>
          <w:marRight w:val="0"/>
          <w:marTop w:val="0"/>
          <w:marBottom w:val="0"/>
          <w:divBdr>
            <w:top w:val="none" w:sz="0" w:space="0" w:color="auto"/>
            <w:left w:val="none" w:sz="0" w:space="0" w:color="auto"/>
            <w:bottom w:val="none" w:sz="0" w:space="0" w:color="auto"/>
            <w:right w:val="none" w:sz="0" w:space="0" w:color="auto"/>
          </w:divBdr>
        </w:div>
        <w:div w:id="2037348382">
          <w:marLeft w:val="0"/>
          <w:marRight w:val="0"/>
          <w:marTop w:val="0"/>
          <w:marBottom w:val="0"/>
          <w:divBdr>
            <w:top w:val="none" w:sz="0" w:space="0" w:color="auto"/>
            <w:left w:val="none" w:sz="0" w:space="0" w:color="auto"/>
            <w:bottom w:val="none" w:sz="0" w:space="0" w:color="auto"/>
            <w:right w:val="none" w:sz="0" w:space="0" w:color="auto"/>
          </w:divBdr>
        </w:div>
        <w:div w:id="1551068037">
          <w:marLeft w:val="0"/>
          <w:marRight w:val="0"/>
          <w:marTop w:val="0"/>
          <w:marBottom w:val="0"/>
          <w:divBdr>
            <w:top w:val="none" w:sz="0" w:space="0" w:color="auto"/>
            <w:left w:val="none" w:sz="0" w:space="0" w:color="auto"/>
            <w:bottom w:val="none" w:sz="0" w:space="0" w:color="auto"/>
            <w:right w:val="none" w:sz="0" w:space="0" w:color="auto"/>
          </w:divBdr>
          <w:divsChild>
            <w:div w:id="1629311828">
              <w:marLeft w:val="0"/>
              <w:marRight w:val="0"/>
              <w:marTop w:val="0"/>
              <w:marBottom w:val="0"/>
              <w:divBdr>
                <w:top w:val="none" w:sz="0" w:space="0" w:color="auto"/>
                <w:left w:val="none" w:sz="0" w:space="0" w:color="auto"/>
                <w:bottom w:val="none" w:sz="0" w:space="0" w:color="auto"/>
                <w:right w:val="none" w:sz="0" w:space="0" w:color="auto"/>
              </w:divBdr>
              <w:divsChild>
                <w:div w:id="1449277099">
                  <w:marLeft w:val="405"/>
                  <w:marRight w:val="0"/>
                  <w:marTop w:val="0"/>
                  <w:marBottom w:val="0"/>
                  <w:divBdr>
                    <w:top w:val="none" w:sz="0" w:space="0" w:color="auto"/>
                    <w:left w:val="none" w:sz="0" w:space="0" w:color="auto"/>
                    <w:bottom w:val="none" w:sz="0" w:space="0" w:color="auto"/>
                    <w:right w:val="none" w:sz="0" w:space="0" w:color="auto"/>
                  </w:divBdr>
                  <w:divsChild>
                    <w:div w:id="244844530">
                      <w:marLeft w:val="0"/>
                      <w:marRight w:val="0"/>
                      <w:marTop w:val="0"/>
                      <w:marBottom w:val="0"/>
                      <w:divBdr>
                        <w:top w:val="none" w:sz="0" w:space="0" w:color="auto"/>
                        <w:left w:val="none" w:sz="0" w:space="0" w:color="auto"/>
                        <w:bottom w:val="none" w:sz="0" w:space="0" w:color="auto"/>
                        <w:right w:val="none" w:sz="0" w:space="0" w:color="auto"/>
                      </w:divBdr>
                      <w:divsChild>
                        <w:div w:id="1366903727">
                          <w:marLeft w:val="0"/>
                          <w:marRight w:val="0"/>
                          <w:marTop w:val="0"/>
                          <w:marBottom w:val="0"/>
                          <w:divBdr>
                            <w:top w:val="none" w:sz="0" w:space="0" w:color="auto"/>
                            <w:left w:val="none" w:sz="0" w:space="0" w:color="auto"/>
                            <w:bottom w:val="none" w:sz="0" w:space="0" w:color="auto"/>
                            <w:right w:val="none" w:sz="0" w:space="0" w:color="auto"/>
                          </w:divBdr>
                          <w:divsChild>
                            <w:div w:id="2074426040">
                              <w:marLeft w:val="0"/>
                              <w:marRight w:val="0"/>
                              <w:marTop w:val="0"/>
                              <w:marBottom w:val="0"/>
                              <w:divBdr>
                                <w:top w:val="none" w:sz="0" w:space="0" w:color="auto"/>
                                <w:left w:val="none" w:sz="0" w:space="0" w:color="auto"/>
                                <w:bottom w:val="none" w:sz="0" w:space="0" w:color="auto"/>
                                <w:right w:val="none" w:sz="0" w:space="0" w:color="auto"/>
                              </w:divBdr>
                              <w:divsChild>
                                <w:div w:id="1683625819">
                                  <w:marLeft w:val="0"/>
                                  <w:marRight w:val="0"/>
                                  <w:marTop w:val="0"/>
                                  <w:marBottom w:val="0"/>
                                  <w:divBdr>
                                    <w:top w:val="none" w:sz="0" w:space="0" w:color="auto"/>
                                    <w:left w:val="none" w:sz="0" w:space="0" w:color="auto"/>
                                    <w:bottom w:val="none" w:sz="0" w:space="0" w:color="auto"/>
                                    <w:right w:val="none" w:sz="0" w:space="0" w:color="auto"/>
                                  </w:divBdr>
                                  <w:divsChild>
                                    <w:div w:id="94307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1932049">
          <w:marLeft w:val="0"/>
          <w:marRight w:val="0"/>
          <w:marTop w:val="0"/>
          <w:marBottom w:val="0"/>
          <w:divBdr>
            <w:top w:val="none" w:sz="0" w:space="0" w:color="auto"/>
            <w:left w:val="none" w:sz="0" w:space="0" w:color="auto"/>
            <w:bottom w:val="none" w:sz="0" w:space="0" w:color="auto"/>
            <w:right w:val="none" w:sz="0" w:space="0" w:color="auto"/>
          </w:divBdr>
        </w:div>
        <w:div w:id="16010474">
          <w:marLeft w:val="0"/>
          <w:marRight w:val="0"/>
          <w:marTop w:val="0"/>
          <w:marBottom w:val="0"/>
          <w:divBdr>
            <w:top w:val="none" w:sz="0" w:space="0" w:color="auto"/>
            <w:left w:val="none" w:sz="0" w:space="0" w:color="auto"/>
            <w:bottom w:val="none" w:sz="0" w:space="0" w:color="auto"/>
            <w:right w:val="none" w:sz="0" w:space="0" w:color="auto"/>
          </w:divBdr>
        </w:div>
        <w:div w:id="1373654139">
          <w:marLeft w:val="0"/>
          <w:marRight w:val="0"/>
          <w:marTop w:val="0"/>
          <w:marBottom w:val="0"/>
          <w:divBdr>
            <w:top w:val="none" w:sz="0" w:space="0" w:color="auto"/>
            <w:left w:val="none" w:sz="0" w:space="0" w:color="auto"/>
            <w:bottom w:val="none" w:sz="0" w:space="0" w:color="auto"/>
            <w:right w:val="none" w:sz="0" w:space="0" w:color="auto"/>
          </w:divBdr>
        </w:div>
        <w:div w:id="832181930">
          <w:marLeft w:val="0"/>
          <w:marRight w:val="0"/>
          <w:marTop w:val="0"/>
          <w:marBottom w:val="0"/>
          <w:divBdr>
            <w:top w:val="none" w:sz="0" w:space="0" w:color="auto"/>
            <w:left w:val="none" w:sz="0" w:space="0" w:color="auto"/>
            <w:bottom w:val="none" w:sz="0" w:space="0" w:color="auto"/>
            <w:right w:val="none" w:sz="0" w:space="0" w:color="auto"/>
          </w:divBdr>
        </w:div>
        <w:div w:id="2037807301">
          <w:marLeft w:val="0"/>
          <w:marRight w:val="0"/>
          <w:marTop w:val="0"/>
          <w:marBottom w:val="0"/>
          <w:divBdr>
            <w:top w:val="none" w:sz="0" w:space="0" w:color="auto"/>
            <w:left w:val="none" w:sz="0" w:space="0" w:color="auto"/>
            <w:bottom w:val="none" w:sz="0" w:space="0" w:color="auto"/>
            <w:right w:val="none" w:sz="0" w:space="0" w:color="auto"/>
          </w:divBdr>
        </w:div>
        <w:div w:id="1106656953">
          <w:marLeft w:val="0"/>
          <w:marRight w:val="0"/>
          <w:marTop w:val="0"/>
          <w:marBottom w:val="0"/>
          <w:divBdr>
            <w:top w:val="none" w:sz="0" w:space="0" w:color="auto"/>
            <w:left w:val="none" w:sz="0" w:space="0" w:color="auto"/>
            <w:bottom w:val="none" w:sz="0" w:space="0" w:color="auto"/>
            <w:right w:val="none" w:sz="0" w:space="0" w:color="auto"/>
          </w:divBdr>
        </w:div>
        <w:div w:id="1626231084">
          <w:marLeft w:val="0"/>
          <w:marRight w:val="0"/>
          <w:marTop w:val="0"/>
          <w:marBottom w:val="0"/>
          <w:divBdr>
            <w:top w:val="none" w:sz="0" w:space="0" w:color="auto"/>
            <w:left w:val="none" w:sz="0" w:space="0" w:color="auto"/>
            <w:bottom w:val="none" w:sz="0" w:space="0" w:color="auto"/>
            <w:right w:val="none" w:sz="0" w:space="0" w:color="auto"/>
          </w:divBdr>
        </w:div>
        <w:div w:id="392893027">
          <w:marLeft w:val="0"/>
          <w:marRight w:val="0"/>
          <w:marTop w:val="0"/>
          <w:marBottom w:val="0"/>
          <w:divBdr>
            <w:top w:val="none" w:sz="0" w:space="0" w:color="auto"/>
            <w:left w:val="none" w:sz="0" w:space="0" w:color="auto"/>
            <w:bottom w:val="none" w:sz="0" w:space="0" w:color="auto"/>
            <w:right w:val="none" w:sz="0" w:space="0" w:color="auto"/>
          </w:divBdr>
          <w:divsChild>
            <w:div w:id="729112586">
              <w:marLeft w:val="0"/>
              <w:marRight w:val="0"/>
              <w:marTop w:val="0"/>
              <w:marBottom w:val="0"/>
              <w:divBdr>
                <w:top w:val="none" w:sz="0" w:space="0" w:color="auto"/>
                <w:left w:val="none" w:sz="0" w:space="0" w:color="auto"/>
                <w:bottom w:val="none" w:sz="0" w:space="0" w:color="auto"/>
                <w:right w:val="none" w:sz="0" w:space="0" w:color="auto"/>
              </w:divBdr>
              <w:divsChild>
                <w:div w:id="1118990315">
                  <w:marLeft w:val="405"/>
                  <w:marRight w:val="0"/>
                  <w:marTop w:val="0"/>
                  <w:marBottom w:val="0"/>
                  <w:divBdr>
                    <w:top w:val="none" w:sz="0" w:space="0" w:color="auto"/>
                    <w:left w:val="none" w:sz="0" w:space="0" w:color="auto"/>
                    <w:bottom w:val="none" w:sz="0" w:space="0" w:color="auto"/>
                    <w:right w:val="none" w:sz="0" w:space="0" w:color="auto"/>
                  </w:divBdr>
                  <w:divsChild>
                    <w:div w:id="620843446">
                      <w:marLeft w:val="0"/>
                      <w:marRight w:val="0"/>
                      <w:marTop w:val="0"/>
                      <w:marBottom w:val="0"/>
                      <w:divBdr>
                        <w:top w:val="none" w:sz="0" w:space="0" w:color="auto"/>
                        <w:left w:val="none" w:sz="0" w:space="0" w:color="auto"/>
                        <w:bottom w:val="none" w:sz="0" w:space="0" w:color="auto"/>
                        <w:right w:val="none" w:sz="0" w:space="0" w:color="auto"/>
                      </w:divBdr>
                      <w:divsChild>
                        <w:div w:id="510145757">
                          <w:marLeft w:val="0"/>
                          <w:marRight w:val="0"/>
                          <w:marTop w:val="0"/>
                          <w:marBottom w:val="0"/>
                          <w:divBdr>
                            <w:top w:val="none" w:sz="0" w:space="0" w:color="auto"/>
                            <w:left w:val="none" w:sz="0" w:space="0" w:color="auto"/>
                            <w:bottom w:val="none" w:sz="0" w:space="0" w:color="auto"/>
                            <w:right w:val="none" w:sz="0" w:space="0" w:color="auto"/>
                          </w:divBdr>
                          <w:divsChild>
                            <w:div w:id="203639173">
                              <w:marLeft w:val="0"/>
                              <w:marRight w:val="0"/>
                              <w:marTop w:val="0"/>
                              <w:marBottom w:val="0"/>
                              <w:divBdr>
                                <w:top w:val="none" w:sz="0" w:space="0" w:color="auto"/>
                                <w:left w:val="none" w:sz="0" w:space="0" w:color="auto"/>
                                <w:bottom w:val="none" w:sz="0" w:space="0" w:color="auto"/>
                                <w:right w:val="none" w:sz="0" w:space="0" w:color="auto"/>
                              </w:divBdr>
                              <w:divsChild>
                                <w:div w:id="539244795">
                                  <w:marLeft w:val="0"/>
                                  <w:marRight w:val="0"/>
                                  <w:marTop w:val="0"/>
                                  <w:marBottom w:val="0"/>
                                  <w:divBdr>
                                    <w:top w:val="none" w:sz="0" w:space="0" w:color="auto"/>
                                    <w:left w:val="none" w:sz="0" w:space="0" w:color="auto"/>
                                    <w:bottom w:val="none" w:sz="0" w:space="0" w:color="auto"/>
                                    <w:right w:val="none" w:sz="0" w:space="0" w:color="auto"/>
                                  </w:divBdr>
                                  <w:divsChild>
                                    <w:div w:id="39173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5553719">
          <w:marLeft w:val="0"/>
          <w:marRight w:val="0"/>
          <w:marTop w:val="0"/>
          <w:marBottom w:val="0"/>
          <w:divBdr>
            <w:top w:val="none" w:sz="0" w:space="0" w:color="auto"/>
            <w:left w:val="none" w:sz="0" w:space="0" w:color="auto"/>
            <w:bottom w:val="none" w:sz="0" w:space="0" w:color="auto"/>
            <w:right w:val="none" w:sz="0" w:space="0" w:color="auto"/>
          </w:divBdr>
        </w:div>
        <w:div w:id="277952935">
          <w:marLeft w:val="0"/>
          <w:marRight w:val="0"/>
          <w:marTop w:val="0"/>
          <w:marBottom w:val="0"/>
          <w:divBdr>
            <w:top w:val="none" w:sz="0" w:space="0" w:color="auto"/>
            <w:left w:val="none" w:sz="0" w:space="0" w:color="auto"/>
            <w:bottom w:val="none" w:sz="0" w:space="0" w:color="auto"/>
            <w:right w:val="none" w:sz="0" w:space="0" w:color="auto"/>
          </w:divBdr>
        </w:div>
        <w:div w:id="1557356703">
          <w:marLeft w:val="0"/>
          <w:marRight w:val="0"/>
          <w:marTop w:val="0"/>
          <w:marBottom w:val="0"/>
          <w:divBdr>
            <w:top w:val="none" w:sz="0" w:space="0" w:color="auto"/>
            <w:left w:val="none" w:sz="0" w:space="0" w:color="auto"/>
            <w:bottom w:val="none" w:sz="0" w:space="0" w:color="auto"/>
            <w:right w:val="none" w:sz="0" w:space="0" w:color="auto"/>
          </w:divBdr>
        </w:div>
        <w:div w:id="627321661">
          <w:marLeft w:val="0"/>
          <w:marRight w:val="0"/>
          <w:marTop w:val="0"/>
          <w:marBottom w:val="0"/>
          <w:divBdr>
            <w:top w:val="none" w:sz="0" w:space="0" w:color="auto"/>
            <w:left w:val="none" w:sz="0" w:space="0" w:color="auto"/>
            <w:bottom w:val="none" w:sz="0" w:space="0" w:color="auto"/>
            <w:right w:val="none" w:sz="0" w:space="0" w:color="auto"/>
          </w:divBdr>
          <w:divsChild>
            <w:div w:id="1835877672">
              <w:marLeft w:val="0"/>
              <w:marRight w:val="0"/>
              <w:marTop w:val="0"/>
              <w:marBottom w:val="0"/>
              <w:divBdr>
                <w:top w:val="none" w:sz="0" w:space="0" w:color="auto"/>
                <w:left w:val="none" w:sz="0" w:space="0" w:color="auto"/>
                <w:bottom w:val="none" w:sz="0" w:space="0" w:color="auto"/>
                <w:right w:val="none" w:sz="0" w:space="0" w:color="auto"/>
              </w:divBdr>
              <w:divsChild>
                <w:div w:id="1284382511">
                  <w:marLeft w:val="405"/>
                  <w:marRight w:val="0"/>
                  <w:marTop w:val="0"/>
                  <w:marBottom w:val="0"/>
                  <w:divBdr>
                    <w:top w:val="none" w:sz="0" w:space="0" w:color="auto"/>
                    <w:left w:val="none" w:sz="0" w:space="0" w:color="auto"/>
                    <w:bottom w:val="none" w:sz="0" w:space="0" w:color="auto"/>
                    <w:right w:val="none" w:sz="0" w:space="0" w:color="auto"/>
                  </w:divBdr>
                  <w:divsChild>
                    <w:div w:id="1923101988">
                      <w:marLeft w:val="0"/>
                      <w:marRight w:val="0"/>
                      <w:marTop w:val="0"/>
                      <w:marBottom w:val="0"/>
                      <w:divBdr>
                        <w:top w:val="none" w:sz="0" w:space="0" w:color="auto"/>
                        <w:left w:val="none" w:sz="0" w:space="0" w:color="auto"/>
                        <w:bottom w:val="none" w:sz="0" w:space="0" w:color="auto"/>
                        <w:right w:val="none" w:sz="0" w:space="0" w:color="auto"/>
                      </w:divBdr>
                      <w:divsChild>
                        <w:div w:id="192112754">
                          <w:marLeft w:val="0"/>
                          <w:marRight w:val="0"/>
                          <w:marTop w:val="0"/>
                          <w:marBottom w:val="0"/>
                          <w:divBdr>
                            <w:top w:val="none" w:sz="0" w:space="0" w:color="auto"/>
                            <w:left w:val="none" w:sz="0" w:space="0" w:color="auto"/>
                            <w:bottom w:val="none" w:sz="0" w:space="0" w:color="auto"/>
                            <w:right w:val="none" w:sz="0" w:space="0" w:color="auto"/>
                          </w:divBdr>
                          <w:divsChild>
                            <w:div w:id="93405425">
                              <w:marLeft w:val="0"/>
                              <w:marRight w:val="0"/>
                              <w:marTop w:val="0"/>
                              <w:marBottom w:val="0"/>
                              <w:divBdr>
                                <w:top w:val="none" w:sz="0" w:space="0" w:color="auto"/>
                                <w:left w:val="none" w:sz="0" w:space="0" w:color="auto"/>
                                <w:bottom w:val="none" w:sz="0" w:space="0" w:color="auto"/>
                                <w:right w:val="none" w:sz="0" w:space="0" w:color="auto"/>
                              </w:divBdr>
                              <w:divsChild>
                                <w:div w:id="1927688856">
                                  <w:marLeft w:val="0"/>
                                  <w:marRight w:val="0"/>
                                  <w:marTop w:val="0"/>
                                  <w:marBottom w:val="0"/>
                                  <w:divBdr>
                                    <w:top w:val="none" w:sz="0" w:space="0" w:color="auto"/>
                                    <w:left w:val="none" w:sz="0" w:space="0" w:color="auto"/>
                                    <w:bottom w:val="none" w:sz="0" w:space="0" w:color="auto"/>
                                    <w:right w:val="none" w:sz="0" w:space="0" w:color="auto"/>
                                  </w:divBdr>
                                  <w:divsChild>
                                    <w:div w:id="155157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1220461">
          <w:marLeft w:val="0"/>
          <w:marRight w:val="0"/>
          <w:marTop w:val="0"/>
          <w:marBottom w:val="0"/>
          <w:divBdr>
            <w:top w:val="none" w:sz="0" w:space="0" w:color="auto"/>
            <w:left w:val="none" w:sz="0" w:space="0" w:color="auto"/>
            <w:bottom w:val="none" w:sz="0" w:space="0" w:color="auto"/>
            <w:right w:val="none" w:sz="0" w:space="0" w:color="auto"/>
          </w:divBdr>
        </w:div>
        <w:div w:id="15234633">
          <w:marLeft w:val="0"/>
          <w:marRight w:val="0"/>
          <w:marTop w:val="0"/>
          <w:marBottom w:val="0"/>
          <w:divBdr>
            <w:top w:val="none" w:sz="0" w:space="0" w:color="auto"/>
            <w:left w:val="none" w:sz="0" w:space="0" w:color="auto"/>
            <w:bottom w:val="none" w:sz="0" w:space="0" w:color="auto"/>
            <w:right w:val="none" w:sz="0" w:space="0" w:color="auto"/>
          </w:divBdr>
        </w:div>
        <w:div w:id="1851335623">
          <w:marLeft w:val="0"/>
          <w:marRight w:val="0"/>
          <w:marTop w:val="0"/>
          <w:marBottom w:val="0"/>
          <w:divBdr>
            <w:top w:val="none" w:sz="0" w:space="0" w:color="auto"/>
            <w:left w:val="none" w:sz="0" w:space="0" w:color="auto"/>
            <w:bottom w:val="none" w:sz="0" w:space="0" w:color="auto"/>
            <w:right w:val="none" w:sz="0" w:space="0" w:color="auto"/>
          </w:divBdr>
        </w:div>
        <w:div w:id="158470321">
          <w:marLeft w:val="0"/>
          <w:marRight w:val="0"/>
          <w:marTop w:val="0"/>
          <w:marBottom w:val="0"/>
          <w:divBdr>
            <w:top w:val="none" w:sz="0" w:space="0" w:color="auto"/>
            <w:left w:val="none" w:sz="0" w:space="0" w:color="auto"/>
            <w:bottom w:val="none" w:sz="0" w:space="0" w:color="auto"/>
            <w:right w:val="none" w:sz="0" w:space="0" w:color="auto"/>
          </w:divBdr>
        </w:div>
        <w:div w:id="1638880501">
          <w:marLeft w:val="0"/>
          <w:marRight w:val="0"/>
          <w:marTop w:val="0"/>
          <w:marBottom w:val="0"/>
          <w:divBdr>
            <w:top w:val="none" w:sz="0" w:space="0" w:color="auto"/>
            <w:left w:val="none" w:sz="0" w:space="0" w:color="auto"/>
            <w:bottom w:val="none" w:sz="0" w:space="0" w:color="auto"/>
            <w:right w:val="none" w:sz="0" w:space="0" w:color="auto"/>
          </w:divBdr>
        </w:div>
        <w:div w:id="1637223325">
          <w:marLeft w:val="0"/>
          <w:marRight w:val="0"/>
          <w:marTop w:val="0"/>
          <w:marBottom w:val="0"/>
          <w:divBdr>
            <w:top w:val="none" w:sz="0" w:space="0" w:color="auto"/>
            <w:left w:val="none" w:sz="0" w:space="0" w:color="auto"/>
            <w:bottom w:val="none" w:sz="0" w:space="0" w:color="auto"/>
            <w:right w:val="none" w:sz="0" w:space="0" w:color="auto"/>
          </w:divBdr>
        </w:div>
        <w:div w:id="173501401">
          <w:marLeft w:val="0"/>
          <w:marRight w:val="0"/>
          <w:marTop w:val="0"/>
          <w:marBottom w:val="0"/>
          <w:divBdr>
            <w:top w:val="none" w:sz="0" w:space="0" w:color="auto"/>
            <w:left w:val="none" w:sz="0" w:space="0" w:color="auto"/>
            <w:bottom w:val="none" w:sz="0" w:space="0" w:color="auto"/>
            <w:right w:val="none" w:sz="0" w:space="0" w:color="auto"/>
          </w:divBdr>
        </w:div>
        <w:div w:id="1684087289">
          <w:marLeft w:val="0"/>
          <w:marRight w:val="0"/>
          <w:marTop w:val="0"/>
          <w:marBottom w:val="0"/>
          <w:divBdr>
            <w:top w:val="none" w:sz="0" w:space="0" w:color="auto"/>
            <w:left w:val="none" w:sz="0" w:space="0" w:color="auto"/>
            <w:bottom w:val="none" w:sz="0" w:space="0" w:color="auto"/>
            <w:right w:val="none" w:sz="0" w:space="0" w:color="auto"/>
          </w:divBdr>
          <w:divsChild>
            <w:div w:id="1019165856">
              <w:marLeft w:val="0"/>
              <w:marRight w:val="0"/>
              <w:marTop w:val="0"/>
              <w:marBottom w:val="0"/>
              <w:divBdr>
                <w:top w:val="none" w:sz="0" w:space="0" w:color="auto"/>
                <w:left w:val="none" w:sz="0" w:space="0" w:color="auto"/>
                <w:bottom w:val="none" w:sz="0" w:space="0" w:color="auto"/>
                <w:right w:val="none" w:sz="0" w:space="0" w:color="auto"/>
              </w:divBdr>
              <w:divsChild>
                <w:div w:id="800923375">
                  <w:marLeft w:val="405"/>
                  <w:marRight w:val="0"/>
                  <w:marTop w:val="0"/>
                  <w:marBottom w:val="0"/>
                  <w:divBdr>
                    <w:top w:val="none" w:sz="0" w:space="0" w:color="auto"/>
                    <w:left w:val="none" w:sz="0" w:space="0" w:color="auto"/>
                    <w:bottom w:val="none" w:sz="0" w:space="0" w:color="auto"/>
                    <w:right w:val="none" w:sz="0" w:space="0" w:color="auto"/>
                  </w:divBdr>
                  <w:divsChild>
                    <w:div w:id="2016228227">
                      <w:marLeft w:val="0"/>
                      <w:marRight w:val="0"/>
                      <w:marTop w:val="0"/>
                      <w:marBottom w:val="0"/>
                      <w:divBdr>
                        <w:top w:val="none" w:sz="0" w:space="0" w:color="auto"/>
                        <w:left w:val="none" w:sz="0" w:space="0" w:color="auto"/>
                        <w:bottom w:val="none" w:sz="0" w:space="0" w:color="auto"/>
                        <w:right w:val="none" w:sz="0" w:space="0" w:color="auto"/>
                      </w:divBdr>
                      <w:divsChild>
                        <w:div w:id="1421098862">
                          <w:marLeft w:val="0"/>
                          <w:marRight w:val="0"/>
                          <w:marTop w:val="0"/>
                          <w:marBottom w:val="0"/>
                          <w:divBdr>
                            <w:top w:val="none" w:sz="0" w:space="0" w:color="auto"/>
                            <w:left w:val="none" w:sz="0" w:space="0" w:color="auto"/>
                            <w:bottom w:val="none" w:sz="0" w:space="0" w:color="auto"/>
                            <w:right w:val="none" w:sz="0" w:space="0" w:color="auto"/>
                          </w:divBdr>
                          <w:divsChild>
                            <w:div w:id="15081333">
                              <w:marLeft w:val="0"/>
                              <w:marRight w:val="0"/>
                              <w:marTop w:val="0"/>
                              <w:marBottom w:val="0"/>
                              <w:divBdr>
                                <w:top w:val="none" w:sz="0" w:space="0" w:color="auto"/>
                                <w:left w:val="none" w:sz="0" w:space="0" w:color="auto"/>
                                <w:bottom w:val="none" w:sz="0" w:space="0" w:color="auto"/>
                                <w:right w:val="none" w:sz="0" w:space="0" w:color="auto"/>
                              </w:divBdr>
                              <w:divsChild>
                                <w:div w:id="2073846768">
                                  <w:marLeft w:val="0"/>
                                  <w:marRight w:val="0"/>
                                  <w:marTop w:val="0"/>
                                  <w:marBottom w:val="0"/>
                                  <w:divBdr>
                                    <w:top w:val="none" w:sz="0" w:space="0" w:color="auto"/>
                                    <w:left w:val="none" w:sz="0" w:space="0" w:color="auto"/>
                                    <w:bottom w:val="none" w:sz="0" w:space="0" w:color="auto"/>
                                    <w:right w:val="none" w:sz="0" w:space="0" w:color="auto"/>
                                  </w:divBdr>
                                  <w:divsChild>
                                    <w:div w:id="40615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3517232">
          <w:marLeft w:val="0"/>
          <w:marRight w:val="0"/>
          <w:marTop w:val="0"/>
          <w:marBottom w:val="0"/>
          <w:divBdr>
            <w:top w:val="none" w:sz="0" w:space="0" w:color="auto"/>
            <w:left w:val="none" w:sz="0" w:space="0" w:color="auto"/>
            <w:bottom w:val="none" w:sz="0" w:space="0" w:color="auto"/>
            <w:right w:val="none" w:sz="0" w:space="0" w:color="auto"/>
          </w:divBdr>
        </w:div>
        <w:div w:id="1056008449">
          <w:marLeft w:val="0"/>
          <w:marRight w:val="0"/>
          <w:marTop w:val="0"/>
          <w:marBottom w:val="0"/>
          <w:divBdr>
            <w:top w:val="none" w:sz="0" w:space="0" w:color="auto"/>
            <w:left w:val="none" w:sz="0" w:space="0" w:color="auto"/>
            <w:bottom w:val="none" w:sz="0" w:space="0" w:color="auto"/>
            <w:right w:val="none" w:sz="0" w:space="0" w:color="auto"/>
          </w:divBdr>
        </w:div>
        <w:div w:id="1846433981">
          <w:marLeft w:val="0"/>
          <w:marRight w:val="0"/>
          <w:marTop w:val="0"/>
          <w:marBottom w:val="0"/>
          <w:divBdr>
            <w:top w:val="none" w:sz="0" w:space="0" w:color="auto"/>
            <w:left w:val="none" w:sz="0" w:space="0" w:color="auto"/>
            <w:bottom w:val="none" w:sz="0" w:space="0" w:color="auto"/>
            <w:right w:val="none" w:sz="0" w:space="0" w:color="auto"/>
          </w:divBdr>
        </w:div>
        <w:div w:id="871309033">
          <w:marLeft w:val="0"/>
          <w:marRight w:val="0"/>
          <w:marTop w:val="0"/>
          <w:marBottom w:val="0"/>
          <w:divBdr>
            <w:top w:val="none" w:sz="0" w:space="0" w:color="auto"/>
            <w:left w:val="none" w:sz="0" w:space="0" w:color="auto"/>
            <w:bottom w:val="none" w:sz="0" w:space="0" w:color="auto"/>
            <w:right w:val="none" w:sz="0" w:space="0" w:color="auto"/>
          </w:divBdr>
          <w:divsChild>
            <w:div w:id="280697162">
              <w:marLeft w:val="0"/>
              <w:marRight w:val="0"/>
              <w:marTop w:val="0"/>
              <w:marBottom w:val="0"/>
              <w:divBdr>
                <w:top w:val="none" w:sz="0" w:space="0" w:color="auto"/>
                <w:left w:val="none" w:sz="0" w:space="0" w:color="auto"/>
                <w:bottom w:val="none" w:sz="0" w:space="0" w:color="auto"/>
                <w:right w:val="none" w:sz="0" w:space="0" w:color="auto"/>
              </w:divBdr>
              <w:divsChild>
                <w:div w:id="1538423407">
                  <w:marLeft w:val="405"/>
                  <w:marRight w:val="0"/>
                  <w:marTop w:val="0"/>
                  <w:marBottom w:val="0"/>
                  <w:divBdr>
                    <w:top w:val="none" w:sz="0" w:space="0" w:color="auto"/>
                    <w:left w:val="none" w:sz="0" w:space="0" w:color="auto"/>
                    <w:bottom w:val="none" w:sz="0" w:space="0" w:color="auto"/>
                    <w:right w:val="none" w:sz="0" w:space="0" w:color="auto"/>
                  </w:divBdr>
                  <w:divsChild>
                    <w:div w:id="1121530886">
                      <w:marLeft w:val="0"/>
                      <w:marRight w:val="0"/>
                      <w:marTop w:val="0"/>
                      <w:marBottom w:val="0"/>
                      <w:divBdr>
                        <w:top w:val="none" w:sz="0" w:space="0" w:color="auto"/>
                        <w:left w:val="none" w:sz="0" w:space="0" w:color="auto"/>
                        <w:bottom w:val="none" w:sz="0" w:space="0" w:color="auto"/>
                        <w:right w:val="none" w:sz="0" w:space="0" w:color="auto"/>
                      </w:divBdr>
                      <w:divsChild>
                        <w:div w:id="1987934969">
                          <w:marLeft w:val="0"/>
                          <w:marRight w:val="0"/>
                          <w:marTop w:val="0"/>
                          <w:marBottom w:val="0"/>
                          <w:divBdr>
                            <w:top w:val="none" w:sz="0" w:space="0" w:color="auto"/>
                            <w:left w:val="none" w:sz="0" w:space="0" w:color="auto"/>
                            <w:bottom w:val="none" w:sz="0" w:space="0" w:color="auto"/>
                            <w:right w:val="none" w:sz="0" w:space="0" w:color="auto"/>
                          </w:divBdr>
                          <w:divsChild>
                            <w:div w:id="802430307">
                              <w:marLeft w:val="0"/>
                              <w:marRight w:val="0"/>
                              <w:marTop w:val="0"/>
                              <w:marBottom w:val="0"/>
                              <w:divBdr>
                                <w:top w:val="none" w:sz="0" w:space="0" w:color="auto"/>
                                <w:left w:val="none" w:sz="0" w:space="0" w:color="auto"/>
                                <w:bottom w:val="none" w:sz="0" w:space="0" w:color="auto"/>
                                <w:right w:val="none" w:sz="0" w:space="0" w:color="auto"/>
                              </w:divBdr>
                              <w:divsChild>
                                <w:div w:id="1896578712">
                                  <w:marLeft w:val="0"/>
                                  <w:marRight w:val="0"/>
                                  <w:marTop w:val="0"/>
                                  <w:marBottom w:val="0"/>
                                  <w:divBdr>
                                    <w:top w:val="none" w:sz="0" w:space="0" w:color="auto"/>
                                    <w:left w:val="none" w:sz="0" w:space="0" w:color="auto"/>
                                    <w:bottom w:val="none" w:sz="0" w:space="0" w:color="auto"/>
                                    <w:right w:val="none" w:sz="0" w:space="0" w:color="auto"/>
                                  </w:divBdr>
                                  <w:divsChild>
                                    <w:div w:id="1847553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5393090">
          <w:marLeft w:val="0"/>
          <w:marRight w:val="0"/>
          <w:marTop w:val="0"/>
          <w:marBottom w:val="0"/>
          <w:divBdr>
            <w:top w:val="none" w:sz="0" w:space="0" w:color="auto"/>
            <w:left w:val="none" w:sz="0" w:space="0" w:color="auto"/>
            <w:bottom w:val="none" w:sz="0" w:space="0" w:color="auto"/>
            <w:right w:val="none" w:sz="0" w:space="0" w:color="auto"/>
          </w:divBdr>
        </w:div>
        <w:div w:id="1172994127">
          <w:marLeft w:val="0"/>
          <w:marRight w:val="0"/>
          <w:marTop w:val="0"/>
          <w:marBottom w:val="0"/>
          <w:divBdr>
            <w:top w:val="none" w:sz="0" w:space="0" w:color="auto"/>
            <w:left w:val="none" w:sz="0" w:space="0" w:color="auto"/>
            <w:bottom w:val="none" w:sz="0" w:space="0" w:color="auto"/>
            <w:right w:val="none" w:sz="0" w:space="0" w:color="auto"/>
          </w:divBdr>
        </w:div>
        <w:div w:id="594480811">
          <w:marLeft w:val="0"/>
          <w:marRight w:val="0"/>
          <w:marTop w:val="0"/>
          <w:marBottom w:val="0"/>
          <w:divBdr>
            <w:top w:val="none" w:sz="0" w:space="0" w:color="auto"/>
            <w:left w:val="none" w:sz="0" w:space="0" w:color="auto"/>
            <w:bottom w:val="none" w:sz="0" w:space="0" w:color="auto"/>
            <w:right w:val="none" w:sz="0" w:space="0" w:color="auto"/>
          </w:divBdr>
        </w:div>
        <w:div w:id="886260396">
          <w:marLeft w:val="0"/>
          <w:marRight w:val="0"/>
          <w:marTop w:val="0"/>
          <w:marBottom w:val="0"/>
          <w:divBdr>
            <w:top w:val="none" w:sz="0" w:space="0" w:color="auto"/>
            <w:left w:val="none" w:sz="0" w:space="0" w:color="auto"/>
            <w:bottom w:val="none" w:sz="0" w:space="0" w:color="auto"/>
            <w:right w:val="none" w:sz="0" w:space="0" w:color="auto"/>
          </w:divBdr>
        </w:div>
        <w:div w:id="1453673737">
          <w:marLeft w:val="0"/>
          <w:marRight w:val="0"/>
          <w:marTop w:val="0"/>
          <w:marBottom w:val="0"/>
          <w:divBdr>
            <w:top w:val="none" w:sz="0" w:space="0" w:color="auto"/>
            <w:left w:val="none" w:sz="0" w:space="0" w:color="auto"/>
            <w:bottom w:val="none" w:sz="0" w:space="0" w:color="auto"/>
            <w:right w:val="none" w:sz="0" w:space="0" w:color="auto"/>
          </w:divBdr>
        </w:div>
        <w:div w:id="1880776064">
          <w:marLeft w:val="0"/>
          <w:marRight w:val="0"/>
          <w:marTop w:val="0"/>
          <w:marBottom w:val="0"/>
          <w:divBdr>
            <w:top w:val="none" w:sz="0" w:space="0" w:color="auto"/>
            <w:left w:val="none" w:sz="0" w:space="0" w:color="auto"/>
            <w:bottom w:val="none" w:sz="0" w:space="0" w:color="auto"/>
            <w:right w:val="none" w:sz="0" w:space="0" w:color="auto"/>
          </w:divBdr>
        </w:div>
        <w:div w:id="668019146">
          <w:marLeft w:val="0"/>
          <w:marRight w:val="0"/>
          <w:marTop w:val="0"/>
          <w:marBottom w:val="0"/>
          <w:divBdr>
            <w:top w:val="none" w:sz="0" w:space="0" w:color="auto"/>
            <w:left w:val="none" w:sz="0" w:space="0" w:color="auto"/>
            <w:bottom w:val="none" w:sz="0" w:space="0" w:color="auto"/>
            <w:right w:val="none" w:sz="0" w:space="0" w:color="auto"/>
          </w:divBdr>
        </w:div>
        <w:div w:id="1160347498">
          <w:marLeft w:val="0"/>
          <w:marRight w:val="0"/>
          <w:marTop w:val="0"/>
          <w:marBottom w:val="0"/>
          <w:divBdr>
            <w:top w:val="none" w:sz="0" w:space="0" w:color="auto"/>
            <w:left w:val="none" w:sz="0" w:space="0" w:color="auto"/>
            <w:bottom w:val="none" w:sz="0" w:space="0" w:color="auto"/>
            <w:right w:val="none" w:sz="0" w:space="0" w:color="auto"/>
          </w:divBdr>
        </w:div>
        <w:div w:id="927080805">
          <w:marLeft w:val="0"/>
          <w:marRight w:val="0"/>
          <w:marTop w:val="0"/>
          <w:marBottom w:val="0"/>
          <w:divBdr>
            <w:top w:val="none" w:sz="0" w:space="0" w:color="auto"/>
            <w:left w:val="none" w:sz="0" w:space="0" w:color="auto"/>
            <w:bottom w:val="none" w:sz="0" w:space="0" w:color="auto"/>
            <w:right w:val="none" w:sz="0" w:space="0" w:color="auto"/>
          </w:divBdr>
        </w:div>
        <w:div w:id="1039016903">
          <w:marLeft w:val="0"/>
          <w:marRight w:val="0"/>
          <w:marTop w:val="0"/>
          <w:marBottom w:val="0"/>
          <w:divBdr>
            <w:top w:val="none" w:sz="0" w:space="0" w:color="auto"/>
            <w:left w:val="none" w:sz="0" w:space="0" w:color="auto"/>
            <w:bottom w:val="none" w:sz="0" w:space="0" w:color="auto"/>
            <w:right w:val="none" w:sz="0" w:space="0" w:color="auto"/>
          </w:divBdr>
        </w:div>
        <w:div w:id="564216970">
          <w:marLeft w:val="0"/>
          <w:marRight w:val="0"/>
          <w:marTop w:val="0"/>
          <w:marBottom w:val="0"/>
          <w:divBdr>
            <w:top w:val="none" w:sz="0" w:space="0" w:color="auto"/>
            <w:left w:val="none" w:sz="0" w:space="0" w:color="auto"/>
            <w:bottom w:val="none" w:sz="0" w:space="0" w:color="auto"/>
            <w:right w:val="none" w:sz="0" w:space="0" w:color="auto"/>
          </w:divBdr>
        </w:div>
        <w:div w:id="283967761">
          <w:marLeft w:val="0"/>
          <w:marRight w:val="0"/>
          <w:marTop w:val="0"/>
          <w:marBottom w:val="0"/>
          <w:divBdr>
            <w:top w:val="none" w:sz="0" w:space="0" w:color="auto"/>
            <w:left w:val="none" w:sz="0" w:space="0" w:color="auto"/>
            <w:bottom w:val="none" w:sz="0" w:space="0" w:color="auto"/>
            <w:right w:val="none" w:sz="0" w:space="0" w:color="auto"/>
          </w:divBdr>
        </w:div>
        <w:div w:id="1736588126">
          <w:marLeft w:val="0"/>
          <w:marRight w:val="0"/>
          <w:marTop w:val="0"/>
          <w:marBottom w:val="0"/>
          <w:divBdr>
            <w:top w:val="none" w:sz="0" w:space="0" w:color="auto"/>
            <w:left w:val="none" w:sz="0" w:space="0" w:color="auto"/>
            <w:bottom w:val="none" w:sz="0" w:space="0" w:color="auto"/>
            <w:right w:val="none" w:sz="0" w:space="0" w:color="auto"/>
          </w:divBdr>
        </w:div>
        <w:div w:id="470639293">
          <w:marLeft w:val="0"/>
          <w:marRight w:val="0"/>
          <w:marTop w:val="0"/>
          <w:marBottom w:val="0"/>
          <w:divBdr>
            <w:top w:val="none" w:sz="0" w:space="0" w:color="auto"/>
            <w:left w:val="none" w:sz="0" w:space="0" w:color="auto"/>
            <w:bottom w:val="none" w:sz="0" w:space="0" w:color="auto"/>
            <w:right w:val="none" w:sz="0" w:space="0" w:color="auto"/>
          </w:divBdr>
        </w:div>
        <w:div w:id="2133203569">
          <w:marLeft w:val="0"/>
          <w:marRight w:val="0"/>
          <w:marTop w:val="0"/>
          <w:marBottom w:val="0"/>
          <w:divBdr>
            <w:top w:val="none" w:sz="0" w:space="0" w:color="auto"/>
            <w:left w:val="none" w:sz="0" w:space="0" w:color="auto"/>
            <w:bottom w:val="none" w:sz="0" w:space="0" w:color="auto"/>
            <w:right w:val="none" w:sz="0" w:space="0" w:color="auto"/>
          </w:divBdr>
        </w:div>
        <w:div w:id="1971743132">
          <w:marLeft w:val="0"/>
          <w:marRight w:val="0"/>
          <w:marTop w:val="0"/>
          <w:marBottom w:val="0"/>
          <w:divBdr>
            <w:top w:val="none" w:sz="0" w:space="0" w:color="auto"/>
            <w:left w:val="none" w:sz="0" w:space="0" w:color="auto"/>
            <w:bottom w:val="none" w:sz="0" w:space="0" w:color="auto"/>
            <w:right w:val="none" w:sz="0" w:space="0" w:color="auto"/>
          </w:divBdr>
        </w:div>
        <w:div w:id="632633133">
          <w:marLeft w:val="0"/>
          <w:marRight w:val="0"/>
          <w:marTop w:val="0"/>
          <w:marBottom w:val="0"/>
          <w:divBdr>
            <w:top w:val="none" w:sz="0" w:space="0" w:color="auto"/>
            <w:left w:val="none" w:sz="0" w:space="0" w:color="auto"/>
            <w:bottom w:val="none" w:sz="0" w:space="0" w:color="auto"/>
            <w:right w:val="none" w:sz="0" w:space="0" w:color="auto"/>
          </w:divBdr>
        </w:div>
        <w:div w:id="1542551234">
          <w:marLeft w:val="0"/>
          <w:marRight w:val="0"/>
          <w:marTop w:val="0"/>
          <w:marBottom w:val="0"/>
          <w:divBdr>
            <w:top w:val="none" w:sz="0" w:space="0" w:color="auto"/>
            <w:left w:val="none" w:sz="0" w:space="0" w:color="auto"/>
            <w:bottom w:val="none" w:sz="0" w:space="0" w:color="auto"/>
            <w:right w:val="none" w:sz="0" w:space="0" w:color="auto"/>
          </w:divBdr>
          <w:divsChild>
            <w:div w:id="1284310636">
              <w:marLeft w:val="0"/>
              <w:marRight w:val="0"/>
              <w:marTop w:val="0"/>
              <w:marBottom w:val="0"/>
              <w:divBdr>
                <w:top w:val="none" w:sz="0" w:space="0" w:color="auto"/>
                <w:left w:val="none" w:sz="0" w:space="0" w:color="auto"/>
                <w:bottom w:val="none" w:sz="0" w:space="0" w:color="auto"/>
                <w:right w:val="none" w:sz="0" w:space="0" w:color="auto"/>
              </w:divBdr>
              <w:divsChild>
                <w:div w:id="1722946356">
                  <w:marLeft w:val="540"/>
                  <w:marRight w:val="0"/>
                  <w:marTop w:val="0"/>
                  <w:marBottom w:val="0"/>
                  <w:divBdr>
                    <w:top w:val="none" w:sz="0" w:space="0" w:color="auto"/>
                    <w:left w:val="none" w:sz="0" w:space="0" w:color="auto"/>
                    <w:bottom w:val="none" w:sz="0" w:space="0" w:color="auto"/>
                    <w:right w:val="none" w:sz="0" w:space="0" w:color="auto"/>
                  </w:divBdr>
                  <w:divsChild>
                    <w:div w:id="1894122188">
                      <w:marLeft w:val="0"/>
                      <w:marRight w:val="0"/>
                      <w:marTop w:val="0"/>
                      <w:marBottom w:val="0"/>
                      <w:divBdr>
                        <w:top w:val="none" w:sz="0" w:space="0" w:color="auto"/>
                        <w:left w:val="none" w:sz="0" w:space="0" w:color="auto"/>
                        <w:bottom w:val="none" w:sz="0" w:space="0" w:color="auto"/>
                        <w:right w:val="none" w:sz="0" w:space="0" w:color="auto"/>
                      </w:divBdr>
                      <w:divsChild>
                        <w:div w:id="634603488">
                          <w:marLeft w:val="0"/>
                          <w:marRight w:val="0"/>
                          <w:marTop w:val="0"/>
                          <w:marBottom w:val="0"/>
                          <w:divBdr>
                            <w:top w:val="none" w:sz="0" w:space="0" w:color="auto"/>
                            <w:left w:val="none" w:sz="0" w:space="0" w:color="auto"/>
                            <w:bottom w:val="none" w:sz="0" w:space="0" w:color="auto"/>
                            <w:right w:val="none" w:sz="0" w:space="0" w:color="auto"/>
                          </w:divBdr>
                          <w:divsChild>
                            <w:div w:id="432483772">
                              <w:marLeft w:val="0"/>
                              <w:marRight w:val="0"/>
                              <w:marTop w:val="0"/>
                              <w:marBottom w:val="0"/>
                              <w:divBdr>
                                <w:top w:val="none" w:sz="0" w:space="0" w:color="auto"/>
                                <w:left w:val="none" w:sz="0" w:space="0" w:color="auto"/>
                                <w:bottom w:val="none" w:sz="0" w:space="0" w:color="auto"/>
                                <w:right w:val="none" w:sz="0" w:space="0" w:color="auto"/>
                              </w:divBdr>
                              <w:divsChild>
                                <w:div w:id="453447495">
                                  <w:marLeft w:val="0"/>
                                  <w:marRight w:val="0"/>
                                  <w:marTop w:val="0"/>
                                  <w:marBottom w:val="0"/>
                                  <w:divBdr>
                                    <w:top w:val="none" w:sz="0" w:space="0" w:color="auto"/>
                                    <w:left w:val="none" w:sz="0" w:space="0" w:color="auto"/>
                                    <w:bottom w:val="none" w:sz="0" w:space="0" w:color="auto"/>
                                    <w:right w:val="none" w:sz="0" w:space="0" w:color="auto"/>
                                  </w:divBdr>
                                  <w:divsChild>
                                    <w:div w:id="124298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14535316">
          <w:marLeft w:val="0"/>
          <w:marRight w:val="0"/>
          <w:marTop w:val="0"/>
          <w:marBottom w:val="0"/>
          <w:divBdr>
            <w:top w:val="none" w:sz="0" w:space="0" w:color="auto"/>
            <w:left w:val="none" w:sz="0" w:space="0" w:color="auto"/>
            <w:bottom w:val="none" w:sz="0" w:space="0" w:color="auto"/>
            <w:right w:val="none" w:sz="0" w:space="0" w:color="auto"/>
          </w:divBdr>
        </w:div>
        <w:div w:id="2122455849">
          <w:marLeft w:val="0"/>
          <w:marRight w:val="0"/>
          <w:marTop w:val="0"/>
          <w:marBottom w:val="0"/>
          <w:divBdr>
            <w:top w:val="none" w:sz="0" w:space="0" w:color="auto"/>
            <w:left w:val="none" w:sz="0" w:space="0" w:color="auto"/>
            <w:bottom w:val="none" w:sz="0" w:space="0" w:color="auto"/>
            <w:right w:val="none" w:sz="0" w:space="0" w:color="auto"/>
          </w:divBdr>
        </w:div>
        <w:div w:id="2059473087">
          <w:marLeft w:val="0"/>
          <w:marRight w:val="0"/>
          <w:marTop w:val="0"/>
          <w:marBottom w:val="0"/>
          <w:divBdr>
            <w:top w:val="none" w:sz="0" w:space="0" w:color="auto"/>
            <w:left w:val="none" w:sz="0" w:space="0" w:color="auto"/>
            <w:bottom w:val="none" w:sz="0" w:space="0" w:color="auto"/>
            <w:right w:val="none" w:sz="0" w:space="0" w:color="auto"/>
          </w:divBdr>
        </w:div>
        <w:div w:id="1321427984">
          <w:marLeft w:val="0"/>
          <w:marRight w:val="0"/>
          <w:marTop w:val="0"/>
          <w:marBottom w:val="0"/>
          <w:divBdr>
            <w:top w:val="none" w:sz="0" w:space="0" w:color="auto"/>
            <w:left w:val="none" w:sz="0" w:space="0" w:color="auto"/>
            <w:bottom w:val="none" w:sz="0" w:space="0" w:color="auto"/>
            <w:right w:val="none" w:sz="0" w:space="0" w:color="auto"/>
          </w:divBdr>
          <w:divsChild>
            <w:div w:id="1949314967">
              <w:marLeft w:val="0"/>
              <w:marRight w:val="0"/>
              <w:marTop w:val="0"/>
              <w:marBottom w:val="0"/>
              <w:divBdr>
                <w:top w:val="none" w:sz="0" w:space="0" w:color="auto"/>
                <w:left w:val="none" w:sz="0" w:space="0" w:color="auto"/>
                <w:bottom w:val="none" w:sz="0" w:space="0" w:color="auto"/>
                <w:right w:val="none" w:sz="0" w:space="0" w:color="auto"/>
              </w:divBdr>
              <w:divsChild>
                <w:div w:id="751702264">
                  <w:marLeft w:val="405"/>
                  <w:marRight w:val="0"/>
                  <w:marTop w:val="0"/>
                  <w:marBottom w:val="0"/>
                  <w:divBdr>
                    <w:top w:val="none" w:sz="0" w:space="0" w:color="auto"/>
                    <w:left w:val="none" w:sz="0" w:space="0" w:color="auto"/>
                    <w:bottom w:val="none" w:sz="0" w:space="0" w:color="auto"/>
                    <w:right w:val="none" w:sz="0" w:space="0" w:color="auto"/>
                  </w:divBdr>
                  <w:divsChild>
                    <w:div w:id="160976329">
                      <w:marLeft w:val="0"/>
                      <w:marRight w:val="0"/>
                      <w:marTop w:val="0"/>
                      <w:marBottom w:val="0"/>
                      <w:divBdr>
                        <w:top w:val="none" w:sz="0" w:space="0" w:color="auto"/>
                        <w:left w:val="none" w:sz="0" w:space="0" w:color="auto"/>
                        <w:bottom w:val="none" w:sz="0" w:space="0" w:color="auto"/>
                        <w:right w:val="none" w:sz="0" w:space="0" w:color="auto"/>
                      </w:divBdr>
                      <w:divsChild>
                        <w:div w:id="630399566">
                          <w:marLeft w:val="0"/>
                          <w:marRight w:val="0"/>
                          <w:marTop w:val="0"/>
                          <w:marBottom w:val="0"/>
                          <w:divBdr>
                            <w:top w:val="none" w:sz="0" w:space="0" w:color="auto"/>
                            <w:left w:val="none" w:sz="0" w:space="0" w:color="auto"/>
                            <w:bottom w:val="none" w:sz="0" w:space="0" w:color="auto"/>
                            <w:right w:val="none" w:sz="0" w:space="0" w:color="auto"/>
                          </w:divBdr>
                          <w:divsChild>
                            <w:div w:id="789200825">
                              <w:marLeft w:val="0"/>
                              <w:marRight w:val="0"/>
                              <w:marTop w:val="0"/>
                              <w:marBottom w:val="0"/>
                              <w:divBdr>
                                <w:top w:val="none" w:sz="0" w:space="0" w:color="auto"/>
                                <w:left w:val="none" w:sz="0" w:space="0" w:color="auto"/>
                                <w:bottom w:val="none" w:sz="0" w:space="0" w:color="auto"/>
                                <w:right w:val="none" w:sz="0" w:space="0" w:color="auto"/>
                              </w:divBdr>
                              <w:divsChild>
                                <w:div w:id="1810586498">
                                  <w:marLeft w:val="0"/>
                                  <w:marRight w:val="0"/>
                                  <w:marTop w:val="0"/>
                                  <w:marBottom w:val="0"/>
                                  <w:divBdr>
                                    <w:top w:val="none" w:sz="0" w:space="0" w:color="auto"/>
                                    <w:left w:val="none" w:sz="0" w:space="0" w:color="auto"/>
                                    <w:bottom w:val="none" w:sz="0" w:space="0" w:color="auto"/>
                                    <w:right w:val="none" w:sz="0" w:space="0" w:color="auto"/>
                                  </w:divBdr>
                                  <w:divsChild>
                                    <w:div w:id="186043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3756779">
          <w:marLeft w:val="0"/>
          <w:marRight w:val="0"/>
          <w:marTop w:val="0"/>
          <w:marBottom w:val="0"/>
          <w:divBdr>
            <w:top w:val="none" w:sz="0" w:space="0" w:color="auto"/>
            <w:left w:val="none" w:sz="0" w:space="0" w:color="auto"/>
            <w:bottom w:val="none" w:sz="0" w:space="0" w:color="auto"/>
            <w:right w:val="none" w:sz="0" w:space="0" w:color="auto"/>
          </w:divBdr>
        </w:div>
        <w:div w:id="1634096357">
          <w:marLeft w:val="0"/>
          <w:marRight w:val="0"/>
          <w:marTop w:val="0"/>
          <w:marBottom w:val="0"/>
          <w:divBdr>
            <w:top w:val="none" w:sz="0" w:space="0" w:color="auto"/>
            <w:left w:val="none" w:sz="0" w:space="0" w:color="auto"/>
            <w:bottom w:val="none" w:sz="0" w:space="0" w:color="auto"/>
            <w:right w:val="none" w:sz="0" w:space="0" w:color="auto"/>
          </w:divBdr>
        </w:div>
        <w:div w:id="1822457207">
          <w:marLeft w:val="0"/>
          <w:marRight w:val="0"/>
          <w:marTop w:val="0"/>
          <w:marBottom w:val="0"/>
          <w:divBdr>
            <w:top w:val="none" w:sz="0" w:space="0" w:color="auto"/>
            <w:left w:val="none" w:sz="0" w:space="0" w:color="auto"/>
            <w:bottom w:val="none" w:sz="0" w:space="0" w:color="auto"/>
            <w:right w:val="none" w:sz="0" w:space="0" w:color="auto"/>
          </w:divBdr>
        </w:div>
        <w:div w:id="1910921954">
          <w:marLeft w:val="0"/>
          <w:marRight w:val="0"/>
          <w:marTop w:val="0"/>
          <w:marBottom w:val="0"/>
          <w:divBdr>
            <w:top w:val="none" w:sz="0" w:space="0" w:color="auto"/>
            <w:left w:val="none" w:sz="0" w:space="0" w:color="auto"/>
            <w:bottom w:val="none" w:sz="0" w:space="0" w:color="auto"/>
            <w:right w:val="none" w:sz="0" w:space="0" w:color="auto"/>
          </w:divBdr>
        </w:div>
        <w:div w:id="867915741">
          <w:marLeft w:val="0"/>
          <w:marRight w:val="0"/>
          <w:marTop w:val="0"/>
          <w:marBottom w:val="0"/>
          <w:divBdr>
            <w:top w:val="none" w:sz="0" w:space="0" w:color="auto"/>
            <w:left w:val="none" w:sz="0" w:space="0" w:color="auto"/>
            <w:bottom w:val="none" w:sz="0" w:space="0" w:color="auto"/>
            <w:right w:val="none" w:sz="0" w:space="0" w:color="auto"/>
          </w:divBdr>
        </w:div>
        <w:div w:id="1848011572">
          <w:marLeft w:val="0"/>
          <w:marRight w:val="0"/>
          <w:marTop w:val="0"/>
          <w:marBottom w:val="0"/>
          <w:divBdr>
            <w:top w:val="none" w:sz="0" w:space="0" w:color="auto"/>
            <w:left w:val="none" w:sz="0" w:space="0" w:color="auto"/>
            <w:bottom w:val="none" w:sz="0" w:space="0" w:color="auto"/>
            <w:right w:val="none" w:sz="0" w:space="0" w:color="auto"/>
          </w:divBdr>
        </w:div>
        <w:div w:id="1588078743">
          <w:marLeft w:val="0"/>
          <w:marRight w:val="0"/>
          <w:marTop w:val="0"/>
          <w:marBottom w:val="0"/>
          <w:divBdr>
            <w:top w:val="none" w:sz="0" w:space="0" w:color="auto"/>
            <w:left w:val="none" w:sz="0" w:space="0" w:color="auto"/>
            <w:bottom w:val="none" w:sz="0" w:space="0" w:color="auto"/>
            <w:right w:val="none" w:sz="0" w:space="0" w:color="auto"/>
          </w:divBdr>
        </w:div>
        <w:div w:id="980765647">
          <w:marLeft w:val="0"/>
          <w:marRight w:val="0"/>
          <w:marTop w:val="0"/>
          <w:marBottom w:val="0"/>
          <w:divBdr>
            <w:top w:val="none" w:sz="0" w:space="0" w:color="auto"/>
            <w:left w:val="none" w:sz="0" w:space="0" w:color="auto"/>
            <w:bottom w:val="none" w:sz="0" w:space="0" w:color="auto"/>
            <w:right w:val="none" w:sz="0" w:space="0" w:color="auto"/>
          </w:divBdr>
        </w:div>
        <w:div w:id="1546061272">
          <w:marLeft w:val="0"/>
          <w:marRight w:val="0"/>
          <w:marTop w:val="0"/>
          <w:marBottom w:val="0"/>
          <w:divBdr>
            <w:top w:val="none" w:sz="0" w:space="0" w:color="auto"/>
            <w:left w:val="none" w:sz="0" w:space="0" w:color="auto"/>
            <w:bottom w:val="none" w:sz="0" w:space="0" w:color="auto"/>
            <w:right w:val="none" w:sz="0" w:space="0" w:color="auto"/>
          </w:divBdr>
        </w:div>
        <w:div w:id="905531100">
          <w:marLeft w:val="0"/>
          <w:marRight w:val="0"/>
          <w:marTop w:val="0"/>
          <w:marBottom w:val="0"/>
          <w:divBdr>
            <w:top w:val="none" w:sz="0" w:space="0" w:color="auto"/>
            <w:left w:val="none" w:sz="0" w:space="0" w:color="auto"/>
            <w:bottom w:val="none" w:sz="0" w:space="0" w:color="auto"/>
            <w:right w:val="none" w:sz="0" w:space="0" w:color="auto"/>
          </w:divBdr>
        </w:div>
        <w:div w:id="2036343246">
          <w:marLeft w:val="0"/>
          <w:marRight w:val="0"/>
          <w:marTop w:val="0"/>
          <w:marBottom w:val="0"/>
          <w:divBdr>
            <w:top w:val="none" w:sz="0" w:space="0" w:color="auto"/>
            <w:left w:val="none" w:sz="0" w:space="0" w:color="auto"/>
            <w:bottom w:val="none" w:sz="0" w:space="0" w:color="auto"/>
            <w:right w:val="none" w:sz="0" w:space="0" w:color="auto"/>
          </w:divBdr>
        </w:div>
        <w:div w:id="1624117505">
          <w:marLeft w:val="0"/>
          <w:marRight w:val="0"/>
          <w:marTop w:val="0"/>
          <w:marBottom w:val="0"/>
          <w:divBdr>
            <w:top w:val="none" w:sz="0" w:space="0" w:color="auto"/>
            <w:left w:val="none" w:sz="0" w:space="0" w:color="auto"/>
            <w:bottom w:val="none" w:sz="0" w:space="0" w:color="auto"/>
            <w:right w:val="none" w:sz="0" w:space="0" w:color="auto"/>
          </w:divBdr>
        </w:div>
        <w:div w:id="1327705450">
          <w:marLeft w:val="0"/>
          <w:marRight w:val="0"/>
          <w:marTop w:val="0"/>
          <w:marBottom w:val="0"/>
          <w:divBdr>
            <w:top w:val="none" w:sz="0" w:space="0" w:color="auto"/>
            <w:left w:val="none" w:sz="0" w:space="0" w:color="auto"/>
            <w:bottom w:val="none" w:sz="0" w:space="0" w:color="auto"/>
            <w:right w:val="none" w:sz="0" w:space="0" w:color="auto"/>
          </w:divBdr>
        </w:div>
        <w:div w:id="1412582455">
          <w:marLeft w:val="0"/>
          <w:marRight w:val="0"/>
          <w:marTop w:val="0"/>
          <w:marBottom w:val="0"/>
          <w:divBdr>
            <w:top w:val="none" w:sz="0" w:space="0" w:color="auto"/>
            <w:left w:val="none" w:sz="0" w:space="0" w:color="auto"/>
            <w:bottom w:val="none" w:sz="0" w:space="0" w:color="auto"/>
            <w:right w:val="none" w:sz="0" w:space="0" w:color="auto"/>
          </w:divBdr>
        </w:div>
        <w:div w:id="2108497383">
          <w:marLeft w:val="0"/>
          <w:marRight w:val="0"/>
          <w:marTop w:val="0"/>
          <w:marBottom w:val="0"/>
          <w:divBdr>
            <w:top w:val="none" w:sz="0" w:space="0" w:color="auto"/>
            <w:left w:val="none" w:sz="0" w:space="0" w:color="auto"/>
            <w:bottom w:val="none" w:sz="0" w:space="0" w:color="auto"/>
            <w:right w:val="none" w:sz="0" w:space="0" w:color="auto"/>
          </w:divBdr>
        </w:div>
        <w:div w:id="1242177654">
          <w:marLeft w:val="0"/>
          <w:marRight w:val="0"/>
          <w:marTop w:val="0"/>
          <w:marBottom w:val="0"/>
          <w:divBdr>
            <w:top w:val="none" w:sz="0" w:space="0" w:color="auto"/>
            <w:left w:val="none" w:sz="0" w:space="0" w:color="auto"/>
            <w:bottom w:val="none" w:sz="0" w:space="0" w:color="auto"/>
            <w:right w:val="none" w:sz="0" w:space="0" w:color="auto"/>
          </w:divBdr>
        </w:div>
        <w:div w:id="1839273209">
          <w:marLeft w:val="0"/>
          <w:marRight w:val="0"/>
          <w:marTop w:val="0"/>
          <w:marBottom w:val="0"/>
          <w:divBdr>
            <w:top w:val="none" w:sz="0" w:space="0" w:color="auto"/>
            <w:left w:val="none" w:sz="0" w:space="0" w:color="auto"/>
            <w:bottom w:val="none" w:sz="0" w:space="0" w:color="auto"/>
            <w:right w:val="none" w:sz="0" w:space="0" w:color="auto"/>
          </w:divBdr>
        </w:div>
        <w:div w:id="647980752">
          <w:marLeft w:val="0"/>
          <w:marRight w:val="0"/>
          <w:marTop w:val="0"/>
          <w:marBottom w:val="0"/>
          <w:divBdr>
            <w:top w:val="none" w:sz="0" w:space="0" w:color="auto"/>
            <w:left w:val="none" w:sz="0" w:space="0" w:color="auto"/>
            <w:bottom w:val="none" w:sz="0" w:space="0" w:color="auto"/>
            <w:right w:val="none" w:sz="0" w:space="0" w:color="auto"/>
          </w:divBdr>
        </w:div>
        <w:div w:id="1331101910">
          <w:marLeft w:val="0"/>
          <w:marRight w:val="0"/>
          <w:marTop w:val="0"/>
          <w:marBottom w:val="0"/>
          <w:divBdr>
            <w:top w:val="none" w:sz="0" w:space="0" w:color="auto"/>
            <w:left w:val="none" w:sz="0" w:space="0" w:color="auto"/>
            <w:bottom w:val="none" w:sz="0" w:space="0" w:color="auto"/>
            <w:right w:val="none" w:sz="0" w:space="0" w:color="auto"/>
          </w:divBdr>
        </w:div>
        <w:div w:id="174808223">
          <w:marLeft w:val="0"/>
          <w:marRight w:val="0"/>
          <w:marTop w:val="0"/>
          <w:marBottom w:val="0"/>
          <w:divBdr>
            <w:top w:val="none" w:sz="0" w:space="0" w:color="auto"/>
            <w:left w:val="none" w:sz="0" w:space="0" w:color="auto"/>
            <w:bottom w:val="none" w:sz="0" w:space="0" w:color="auto"/>
            <w:right w:val="none" w:sz="0" w:space="0" w:color="auto"/>
          </w:divBdr>
        </w:div>
        <w:div w:id="1705981245">
          <w:marLeft w:val="0"/>
          <w:marRight w:val="0"/>
          <w:marTop w:val="0"/>
          <w:marBottom w:val="0"/>
          <w:divBdr>
            <w:top w:val="none" w:sz="0" w:space="0" w:color="auto"/>
            <w:left w:val="none" w:sz="0" w:space="0" w:color="auto"/>
            <w:bottom w:val="none" w:sz="0" w:space="0" w:color="auto"/>
            <w:right w:val="none" w:sz="0" w:space="0" w:color="auto"/>
          </w:divBdr>
          <w:divsChild>
            <w:div w:id="871724493">
              <w:marLeft w:val="0"/>
              <w:marRight w:val="0"/>
              <w:marTop w:val="0"/>
              <w:marBottom w:val="0"/>
              <w:divBdr>
                <w:top w:val="none" w:sz="0" w:space="0" w:color="auto"/>
                <w:left w:val="none" w:sz="0" w:space="0" w:color="auto"/>
                <w:bottom w:val="none" w:sz="0" w:space="0" w:color="auto"/>
                <w:right w:val="none" w:sz="0" w:space="0" w:color="auto"/>
              </w:divBdr>
              <w:divsChild>
                <w:div w:id="1714650085">
                  <w:marLeft w:val="540"/>
                  <w:marRight w:val="0"/>
                  <w:marTop w:val="0"/>
                  <w:marBottom w:val="0"/>
                  <w:divBdr>
                    <w:top w:val="none" w:sz="0" w:space="0" w:color="auto"/>
                    <w:left w:val="none" w:sz="0" w:space="0" w:color="auto"/>
                    <w:bottom w:val="none" w:sz="0" w:space="0" w:color="auto"/>
                    <w:right w:val="none" w:sz="0" w:space="0" w:color="auto"/>
                  </w:divBdr>
                  <w:divsChild>
                    <w:div w:id="980114811">
                      <w:marLeft w:val="0"/>
                      <w:marRight w:val="0"/>
                      <w:marTop w:val="0"/>
                      <w:marBottom w:val="0"/>
                      <w:divBdr>
                        <w:top w:val="none" w:sz="0" w:space="0" w:color="auto"/>
                        <w:left w:val="none" w:sz="0" w:space="0" w:color="auto"/>
                        <w:bottom w:val="none" w:sz="0" w:space="0" w:color="auto"/>
                        <w:right w:val="none" w:sz="0" w:space="0" w:color="auto"/>
                      </w:divBdr>
                      <w:divsChild>
                        <w:div w:id="317348885">
                          <w:marLeft w:val="0"/>
                          <w:marRight w:val="0"/>
                          <w:marTop w:val="0"/>
                          <w:marBottom w:val="0"/>
                          <w:divBdr>
                            <w:top w:val="none" w:sz="0" w:space="0" w:color="auto"/>
                            <w:left w:val="none" w:sz="0" w:space="0" w:color="auto"/>
                            <w:bottom w:val="none" w:sz="0" w:space="0" w:color="auto"/>
                            <w:right w:val="none" w:sz="0" w:space="0" w:color="auto"/>
                          </w:divBdr>
                          <w:divsChild>
                            <w:div w:id="1505708314">
                              <w:marLeft w:val="0"/>
                              <w:marRight w:val="0"/>
                              <w:marTop w:val="0"/>
                              <w:marBottom w:val="0"/>
                              <w:divBdr>
                                <w:top w:val="none" w:sz="0" w:space="0" w:color="auto"/>
                                <w:left w:val="none" w:sz="0" w:space="0" w:color="auto"/>
                                <w:bottom w:val="none" w:sz="0" w:space="0" w:color="auto"/>
                                <w:right w:val="none" w:sz="0" w:space="0" w:color="auto"/>
                              </w:divBdr>
                              <w:divsChild>
                                <w:div w:id="2017145585">
                                  <w:marLeft w:val="0"/>
                                  <w:marRight w:val="0"/>
                                  <w:marTop w:val="0"/>
                                  <w:marBottom w:val="0"/>
                                  <w:divBdr>
                                    <w:top w:val="none" w:sz="0" w:space="0" w:color="auto"/>
                                    <w:left w:val="none" w:sz="0" w:space="0" w:color="auto"/>
                                    <w:bottom w:val="none" w:sz="0" w:space="0" w:color="auto"/>
                                    <w:right w:val="none" w:sz="0" w:space="0" w:color="auto"/>
                                  </w:divBdr>
                                  <w:divsChild>
                                    <w:div w:id="174903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1541584">
          <w:marLeft w:val="0"/>
          <w:marRight w:val="0"/>
          <w:marTop w:val="0"/>
          <w:marBottom w:val="0"/>
          <w:divBdr>
            <w:top w:val="none" w:sz="0" w:space="0" w:color="auto"/>
            <w:left w:val="none" w:sz="0" w:space="0" w:color="auto"/>
            <w:bottom w:val="none" w:sz="0" w:space="0" w:color="auto"/>
            <w:right w:val="none" w:sz="0" w:space="0" w:color="auto"/>
          </w:divBdr>
        </w:div>
        <w:div w:id="918446158">
          <w:marLeft w:val="0"/>
          <w:marRight w:val="0"/>
          <w:marTop w:val="0"/>
          <w:marBottom w:val="0"/>
          <w:divBdr>
            <w:top w:val="none" w:sz="0" w:space="0" w:color="auto"/>
            <w:left w:val="none" w:sz="0" w:space="0" w:color="auto"/>
            <w:bottom w:val="none" w:sz="0" w:space="0" w:color="auto"/>
            <w:right w:val="none" w:sz="0" w:space="0" w:color="auto"/>
          </w:divBdr>
        </w:div>
        <w:div w:id="1123959529">
          <w:marLeft w:val="0"/>
          <w:marRight w:val="0"/>
          <w:marTop w:val="0"/>
          <w:marBottom w:val="0"/>
          <w:divBdr>
            <w:top w:val="none" w:sz="0" w:space="0" w:color="auto"/>
            <w:left w:val="none" w:sz="0" w:space="0" w:color="auto"/>
            <w:bottom w:val="none" w:sz="0" w:space="0" w:color="auto"/>
            <w:right w:val="none" w:sz="0" w:space="0" w:color="auto"/>
          </w:divBdr>
        </w:div>
        <w:div w:id="1879782479">
          <w:marLeft w:val="0"/>
          <w:marRight w:val="0"/>
          <w:marTop w:val="0"/>
          <w:marBottom w:val="0"/>
          <w:divBdr>
            <w:top w:val="none" w:sz="0" w:space="0" w:color="auto"/>
            <w:left w:val="none" w:sz="0" w:space="0" w:color="auto"/>
            <w:bottom w:val="none" w:sz="0" w:space="0" w:color="auto"/>
            <w:right w:val="none" w:sz="0" w:space="0" w:color="auto"/>
          </w:divBdr>
        </w:div>
        <w:div w:id="1374228316">
          <w:marLeft w:val="0"/>
          <w:marRight w:val="0"/>
          <w:marTop w:val="0"/>
          <w:marBottom w:val="0"/>
          <w:divBdr>
            <w:top w:val="none" w:sz="0" w:space="0" w:color="auto"/>
            <w:left w:val="none" w:sz="0" w:space="0" w:color="auto"/>
            <w:bottom w:val="none" w:sz="0" w:space="0" w:color="auto"/>
            <w:right w:val="none" w:sz="0" w:space="0" w:color="auto"/>
          </w:divBdr>
        </w:div>
        <w:div w:id="1452475372">
          <w:marLeft w:val="0"/>
          <w:marRight w:val="0"/>
          <w:marTop w:val="0"/>
          <w:marBottom w:val="0"/>
          <w:divBdr>
            <w:top w:val="none" w:sz="0" w:space="0" w:color="auto"/>
            <w:left w:val="none" w:sz="0" w:space="0" w:color="auto"/>
            <w:bottom w:val="none" w:sz="0" w:space="0" w:color="auto"/>
            <w:right w:val="none" w:sz="0" w:space="0" w:color="auto"/>
          </w:divBdr>
        </w:div>
        <w:div w:id="101416437">
          <w:marLeft w:val="0"/>
          <w:marRight w:val="0"/>
          <w:marTop w:val="0"/>
          <w:marBottom w:val="0"/>
          <w:divBdr>
            <w:top w:val="none" w:sz="0" w:space="0" w:color="auto"/>
            <w:left w:val="none" w:sz="0" w:space="0" w:color="auto"/>
            <w:bottom w:val="none" w:sz="0" w:space="0" w:color="auto"/>
            <w:right w:val="none" w:sz="0" w:space="0" w:color="auto"/>
          </w:divBdr>
        </w:div>
        <w:div w:id="1038621428">
          <w:marLeft w:val="0"/>
          <w:marRight w:val="0"/>
          <w:marTop w:val="0"/>
          <w:marBottom w:val="0"/>
          <w:divBdr>
            <w:top w:val="none" w:sz="0" w:space="0" w:color="auto"/>
            <w:left w:val="none" w:sz="0" w:space="0" w:color="auto"/>
            <w:bottom w:val="none" w:sz="0" w:space="0" w:color="auto"/>
            <w:right w:val="none" w:sz="0" w:space="0" w:color="auto"/>
          </w:divBdr>
        </w:div>
        <w:div w:id="529531897">
          <w:marLeft w:val="0"/>
          <w:marRight w:val="0"/>
          <w:marTop w:val="0"/>
          <w:marBottom w:val="0"/>
          <w:divBdr>
            <w:top w:val="none" w:sz="0" w:space="0" w:color="auto"/>
            <w:left w:val="none" w:sz="0" w:space="0" w:color="auto"/>
            <w:bottom w:val="none" w:sz="0" w:space="0" w:color="auto"/>
            <w:right w:val="none" w:sz="0" w:space="0" w:color="auto"/>
          </w:divBdr>
        </w:div>
        <w:div w:id="1831632219">
          <w:marLeft w:val="0"/>
          <w:marRight w:val="0"/>
          <w:marTop w:val="0"/>
          <w:marBottom w:val="0"/>
          <w:divBdr>
            <w:top w:val="none" w:sz="0" w:space="0" w:color="auto"/>
            <w:left w:val="none" w:sz="0" w:space="0" w:color="auto"/>
            <w:bottom w:val="none" w:sz="0" w:space="0" w:color="auto"/>
            <w:right w:val="none" w:sz="0" w:space="0" w:color="auto"/>
          </w:divBdr>
        </w:div>
        <w:div w:id="1238707544">
          <w:marLeft w:val="0"/>
          <w:marRight w:val="0"/>
          <w:marTop w:val="0"/>
          <w:marBottom w:val="0"/>
          <w:divBdr>
            <w:top w:val="none" w:sz="0" w:space="0" w:color="auto"/>
            <w:left w:val="none" w:sz="0" w:space="0" w:color="auto"/>
            <w:bottom w:val="none" w:sz="0" w:space="0" w:color="auto"/>
            <w:right w:val="none" w:sz="0" w:space="0" w:color="auto"/>
          </w:divBdr>
        </w:div>
        <w:div w:id="259993816">
          <w:marLeft w:val="0"/>
          <w:marRight w:val="0"/>
          <w:marTop w:val="0"/>
          <w:marBottom w:val="0"/>
          <w:divBdr>
            <w:top w:val="none" w:sz="0" w:space="0" w:color="auto"/>
            <w:left w:val="none" w:sz="0" w:space="0" w:color="auto"/>
            <w:bottom w:val="none" w:sz="0" w:space="0" w:color="auto"/>
            <w:right w:val="none" w:sz="0" w:space="0" w:color="auto"/>
          </w:divBdr>
        </w:div>
        <w:div w:id="1556620757">
          <w:marLeft w:val="0"/>
          <w:marRight w:val="0"/>
          <w:marTop w:val="0"/>
          <w:marBottom w:val="0"/>
          <w:divBdr>
            <w:top w:val="none" w:sz="0" w:space="0" w:color="auto"/>
            <w:left w:val="none" w:sz="0" w:space="0" w:color="auto"/>
            <w:bottom w:val="none" w:sz="0" w:space="0" w:color="auto"/>
            <w:right w:val="none" w:sz="0" w:space="0" w:color="auto"/>
          </w:divBdr>
        </w:div>
        <w:div w:id="1157720094">
          <w:marLeft w:val="0"/>
          <w:marRight w:val="0"/>
          <w:marTop w:val="0"/>
          <w:marBottom w:val="0"/>
          <w:divBdr>
            <w:top w:val="none" w:sz="0" w:space="0" w:color="auto"/>
            <w:left w:val="none" w:sz="0" w:space="0" w:color="auto"/>
            <w:bottom w:val="none" w:sz="0" w:space="0" w:color="auto"/>
            <w:right w:val="none" w:sz="0" w:space="0" w:color="auto"/>
          </w:divBdr>
          <w:divsChild>
            <w:div w:id="1213997614">
              <w:marLeft w:val="0"/>
              <w:marRight w:val="0"/>
              <w:marTop w:val="0"/>
              <w:marBottom w:val="0"/>
              <w:divBdr>
                <w:top w:val="none" w:sz="0" w:space="0" w:color="auto"/>
                <w:left w:val="none" w:sz="0" w:space="0" w:color="auto"/>
                <w:bottom w:val="none" w:sz="0" w:space="0" w:color="auto"/>
                <w:right w:val="none" w:sz="0" w:space="0" w:color="auto"/>
              </w:divBdr>
              <w:divsChild>
                <w:div w:id="265115619">
                  <w:marLeft w:val="540"/>
                  <w:marRight w:val="0"/>
                  <w:marTop w:val="0"/>
                  <w:marBottom w:val="0"/>
                  <w:divBdr>
                    <w:top w:val="none" w:sz="0" w:space="0" w:color="auto"/>
                    <w:left w:val="none" w:sz="0" w:space="0" w:color="auto"/>
                    <w:bottom w:val="none" w:sz="0" w:space="0" w:color="auto"/>
                    <w:right w:val="none" w:sz="0" w:space="0" w:color="auto"/>
                  </w:divBdr>
                  <w:divsChild>
                    <w:div w:id="953097295">
                      <w:marLeft w:val="0"/>
                      <w:marRight w:val="0"/>
                      <w:marTop w:val="0"/>
                      <w:marBottom w:val="0"/>
                      <w:divBdr>
                        <w:top w:val="none" w:sz="0" w:space="0" w:color="auto"/>
                        <w:left w:val="none" w:sz="0" w:space="0" w:color="auto"/>
                        <w:bottom w:val="none" w:sz="0" w:space="0" w:color="auto"/>
                        <w:right w:val="none" w:sz="0" w:space="0" w:color="auto"/>
                      </w:divBdr>
                      <w:divsChild>
                        <w:div w:id="1324625851">
                          <w:marLeft w:val="0"/>
                          <w:marRight w:val="0"/>
                          <w:marTop w:val="0"/>
                          <w:marBottom w:val="0"/>
                          <w:divBdr>
                            <w:top w:val="none" w:sz="0" w:space="0" w:color="auto"/>
                            <w:left w:val="none" w:sz="0" w:space="0" w:color="auto"/>
                            <w:bottom w:val="none" w:sz="0" w:space="0" w:color="auto"/>
                            <w:right w:val="none" w:sz="0" w:space="0" w:color="auto"/>
                          </w:divBdr>
                          <w:divsChild>
                            <w:div w:id="729424050">
                              <w:marLeft w:val="0"/>
                              <w:marRight w:val="0"/>
                              <w:marTop w:val="0"/>
                              <w:marBottom w:val="0"/>
                              <w:divBdr>
                                <w:top w:val="none" w:sz="0" w:space="0" w:color="auto"/>
                                <w:left w:val="none" w:sz="0" w:space="0" w:color="auto"/>
                                <w:bottom w:val="none" w:sz="0" w:space="0" w:color="auto"/>
                                <w:right w:val="none" w:sz="0" w:space="0" w:color="auto"/>
                              </w:divBdr>
                              <w:divsChild>
                                <w:div w:id="1718427875">
                                  <w:marLeft w:val="0"/>
                                  <w:marRight w:val="0"/>
                                  <w:marTop w:val="0"/>
                                  <w:marBottom w:val="0"/>
                                  <w:divBdr>
                                    <w:top w:val="none" w:sz="0" w:space="0" w:color="auto"/>
                                    <w:left w:val="none" w:sz="0" w:space="0" w:color="auto"/>
                                    <w:bottom w:val="none" w:sz="0" w:space="0" w:color="auto"/>
                                    <w:right w:val="none" w:sz="0" w:space="0" w:color="auto"/>
                                  </w:divBdr>
                                  <w:divsChild>
                                    <w:div w:id="199930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1906821">
          <w:marLeft w:val="0"/>
          <w:marRight w:val="0"/>
          <w:marTop w:val="0"/>
          <w:marBottom w:val="0"/>
          <w:divBdr>
            <w:top w:val="none" w:sz="0" w:space="0" w:color="auto"/>
            <w:left w:val="none" w:sz="0" w:space="0" w:color="auto"/>
            <w:bottom w:val="none" w:sz="0" w:space="0" w:color="auto"/>
            <w:right w:val="none" w:sz="0" w:space="0" w:color="auto"/>
          </w:divBdr>
        </w:div>
        <w:div w:id="705370296">
          <w:marLeft w:val="0"/>
          <w:marRight w:val="0"/>
          <w:marTop w:val="0"/>
          <w:marBottom w:val="0"/>
          <w:divBdr>
            <w:top w:val="none" w:sz="0" w:space="0" w:color="auto"/>
            <w:left w:val="none" w:sz="0" w:space="0" w:color="auto"/>
            <w:bottom w:val="none" w:sz="0" w:space="0" w:color="auto"/>
            <w:right w:val="none" w:sz="0" w:space="0" w:color="auto"/>
          </w:divBdr>
        </w:div>
        <w:div w:id="1793087320">
          <w:marLeft w:val="0"/>
          <w:marRight w:val="0"/>
          <w:marTop w:val="0"/>
          <w:marBottom w:val="0"/>
          <w:divBdr>
            <w:top w:val="none" w:sz="0" w:space="0" w:color="auto"/>
            <w:left w:val="none" w:sz="0" w:space="0" w:color="auto"/>
            <w:bottom w:val="none" w:sz="0" w:space="0" w:color="auto"/>
            <w:right w:val="none" w:sz="0" w:space="0" w:color="auto"/>
          </w:divBdr>
        </w:div>
        <w:div w:id="166362030">
          <w:marLeft w:val="0"/>
          <w:marRight w:val="0"/>
          <w:marTop w:val="0"/>
          <w:marBottom w:val="0"/>
          <w:divBdr>
            <w:top w:val="none" w:sz="0" w:space="0" w:color="auto"/>
            <w:left w:val="none" w:sz="0" w:space="0" w:color="auto"/>
            <w:bottom w:val="none" w:sz="0" w:space="0" w:color="auto"/>
            <w:right w:val="none" w:sz="0" w:space="0" w:color="auto"/>
          </w:divBdr>
          <w:divsChild>
            <w:div w:id="35549425">
              <w:marLeft w:val="0"/>
              <w:marRight w:val="0"/>
              <w:marTop w:val="0"/>
              <w:marBottom w:val="0"/>
              <w:divBdr>
                <w:top w:val="none" w:sz="0" w:space="0" w:color="auto"/>
                <w:left w:val="none" w:sz="0" w:space="0" w:color="auto"/>
                <w:bottom w:val="none" w:sz="0" w:space="0" w:color="auto"/>
                <w:right w:val="none" w:sz="0" w:space="0" w:color="auto"/>
              </w:divBdr>
              <w:divsChild>
                <w:div w:id="1387100896">
                  <w:marLeft w:val="405"/>
                  <w:marRight w:val="0"/>
                  <w:marTop w:val="0"/>
                  <w:marBottom w:val="0"/>
                  <w:divBdr>
                    <w:top w:val="none" w:sz="0" w:space="0" w:color="auto"/>
                    <w:left w:val="none" w:sz="0" w:space="0" w:color="auto"/>
                    <w:bottom w:val="none" w:sz="0" w:space="0" w:color="auto"/>
                    <w:right w:val="none" w:sz="0" w:space="0" w:color="auto"/>
                  </w:divBdr>
                  <w:divsChild>
                    <w:div w:id="796289924">
                      <w:marLeft w:val="0"/>
                      <w:marRight w:val="0"/>
                      <w:marTop w:val="0"/>
                      <w:marBottom w:val="0"/>
                      <w:divBdr>
                        <w:top w:val="none" w:sz="0" w:space="0" w:color="auto"/>
                        <w:left w:val="none" w:sz="0" w:space="0" w:color="auto"/>
                        <w:bottom w:val="none" w:sz="0" w:space="0" w:color="auto"/>
                        <w:right w:val="none" w:sz="0" w:space="0" w:color="auto"/>
                      </w:divBdr>
                      <w:divsChild>
                        <w:div w:id="158039500">
                          <w:marLeft w:val="0"/>
                          <w:marRight w:val="0"/>
                          <w:marTop w:val="0"/>
                          <w:marBottom w:val="0"/>
                          <w:divBdr>
                            <w:top w:val="none" w:sz="0" w:space="0" w:color="auto"/>
                            <w:left w:val="none" w:sz="0" w:space="0" w:color="auto"/>
                            <w:bottom w:val="none" w:sz="0" w:space="0" w:color="auto"/>
                            <w:right w:val="none" w:sz="0" w:space="0" w:color="auto"/>
                          </w:divBdr>
                          <w:divsChild>
                            <w:div w:id="923802983">
                              <w:marLeft w:val="0"/>
                              <w:marRight w:val="0"/>
                              <w:marTop w:val="0"/>
                              <w:marBottom w:val="0"/>
                              <w:divBdr>
                                <w:top w:val="none" w:sz="0" w:space="0" w:color="auto"/>
                                <w:left w:val="none" w:sz="0" w:space="0" w:color="auto"/>
                                <w:bottom w:val="none" w:sz="0" w:space="0" w:color="auto"/>
                                <w:right w:val="none" w:sz="0" w:space="0" w:color="auto"/>
                              </w:divBdr>
                              <w:divsChild>
                                <w:div w:id="1661233851">
                                  <w:marLeft w:val="0"/>
                                  <w:marRight w:val="0"/>
                                  <w:marTop w:val="0"/>
                                  <w:marBottom w:val="0"/>
                                  <w:divBdr>
                                    <w:top w:val="none" w:sz="0" w:space="0" w:color="auto"/>
                                    <w:left w:val="none" w:sz="0" w:space="0" w:color="auto"/>
                                    <w:bottom w:val="none" w:sz="0" w:space="0" w:color="auto"/>
                                    <w:right w:val="none" w:sz="0" w:space="0" w:color="auto"/>
                                  </w:divBdr>
                                  <w:divsChild>
                                    <w:div w:id="187427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4608644">
          <w:marLeft w:val="0"/>
          <w:marRight w:val="0"/>
          <w:marTop w:val="0"/>
          <w:marBottom w:val="0"/>
          <w:divBdr>
            <w:top w:val="none" w:sz="0" w:space="0" w:color="auto"/>
            <w:left w:val="none" w:sz="0" w:space="0" w:color="auto"/>
            <w:bottom w:val="none" w:sz="0" w:space="0" w:color="auto"/>
            <w:right w:val="none" w:sz="0" w:space="0" w:color="auto"/>
          </w:divBdr>
        </w:div>
        <w:div w:id="372661422">
          <w:marLeft w:val="0"/>
          <w:marRight w:val="0"/>
          <w:marTop w:val="0"/>
          <w:marBottom w:val="0"/>
          <w:divBdr>
            <w:top w:val="none" w:sz="0" w:space="0" w:color="auto"/>
            <w:left w:val="none" w:sz="0" w:space="0" w:color="auto"/>
            <w:bottom w:val="none" w:sz="0" w:space="0" w:color="auto"/>
            <w:right w:val="none" w:sz="0" w:space="0" w:color="auto"/>
          </w:divBdr>
        </w:div>
        <w:div w:id="382674697">
          <w:marLeft w:val="0"/>
          <w:marRight w:val="0"/>
          <w:marTop w:val="0"/>
          <w:marBottom w:val="0"/>
          <w:divBdr>
            <w:top w:val="none" w:sz="0" w:space="0" w:color="auto"/>
            <w:left w:val="none" w:sz="0" w:space="0" w:color="auto"/>
            <w:bottom w:val="none" w:sz="0" w:space="0" w:color="auto"/>
            <w:right w:val="none" w:sz="0" w:space="0" w:color="auto"/>
          </w:divBdr>
        </w:div>
        <w:div w:id="236936674">
          <w:marLeft w:val="0"/>
          <w:marRight w:val="0"/>
          <w:marTop w:val="0"/>
          <w:marBottom w:val="0"/>
          <w:divBdr>
            <w:top w:val="none" w:sz="0" w:space="0" w:color="auto"/>
            <w:left w:val="none" w:sz="0" w:space="0" w:color="auto"/>
            <w:bottom w:val="none" w:sz="0" w:space="0" w:color="auto"/>
            <w:right w:val="none" w:sz="0" w:space="0" w:color="auto"/>
          </w:divBdr>
          <w:divsChild>
            <w:div w:id="2029990592">
              <w:marLeft w:val="0"/>
              <w:marRight w:val="0"/>
              <w:marTop w:val="0"/>
              <w:marBottom w:val="0"/>
              <w:divBdr>
                <w:top w:val="none" w:sz="0" w:space="0" w:color="auto"/>
                <w:left w:val="none" w:sz="0" w:space="0" w:color="auto"/>
                <w:bottom w:val="none" w:sz="0" w:space="0" w:color="auto"/>
                <w:right w:val="none" w:sz="0" w:space="0" w:color="auto"/>
              </w:divBdr>
              <w:divsChild>
                <w:div w:id="571429223">
                  <w:marLeft w:val="405"/>
                  <w:marRight w:val="0"/>
                  <w:marTop w:val="0"/>
                  <w:marBottom w:val="0"/>
                  <w:divBdr>
                    <w:top w:val="none" w:sz="0" w:space="0" w:color="auto"/>
                    <w:left w:val="none" w:sz="0" w:space="0" w:color="auto"/>
                    <w:bottom w:val="none" w:sz="0" w:space="0" w:color="auto"/>
                    <w:right w:val="none" w:sz="0" w:space="0" w:color="auto"/>
                  </w:divBdr>
                  <w:divsChild>
                    <w:div w:id="206533524">
                      <w:marLeft w:val="0"/>
                      <w:marRight w:val="0"/>
                      <w:marTop w:val="0"/>
                      <w:marBottom w:val="0"/>
                      <w:divBdr>
                        <w:top w:val="none" w:sz="0" w:space="0" w:color="auto"/>
                        <w:left w:val="none" w:sz="0" w:space="0" w:color="auto"/>
                        <w:bottom w:val="none" w:sz="0" w:space="0" w:color="auto"/>
                        <w:right w:val="none" w:sz="0" w:space="0" w:color="auto"/>
                      </w:divBdr>
                      <w:divsChild>
                        <w:div w:id="163477659">
                          <w:marLeft w:val="0"/>
                          <w:marRight w:val="0"/>
                          <w:marTop w:val="0"/>
                          <w:marBottom w:val="0"/>
                          <w:divBdr>
                            <w:top w:val="none" w:sz="0" w:space="0" w:color="auto"/>
                            <w:left w:val="none" w:sz="0" w:space="0" w:color="auto"/>
                            <w:bottom w:val="none" w:sz="0" w:space="0" w:color="auto"/>
                            <w:right w:val="none" w:sz="0" w:space="0" w:color="auto"/>
                          </w:divBdr>
                          <w:divsChild>
                            <w:div w:id="724841659">
                              <w:marLeft w:val="0"/>
                              <w:marRight w:val="0"/>
                              <w:marTop w:val="0"/>
                              <w:marBottom w:val="0"/>
                              <w:divBdr>
                                <w:top w:val="none" w:sz="0" w:space="0" w:color="auto"/>
                                <w:left w:val="none" w:sz="0" w:space="0" w:color="auto"/>
                                <w:bottom w:val="none" w:sz="0" w:space="0" w:color="auto"/>
                                <w:right w:val="none" w:sz="0" w:space="0" w:color="auto"/>
                              </w:divBdr>
                              <w:divsChild>
                                <w:div w:id="157036085">
                                  <w:marLeft w:val="0"/>
                                  <w:marRight w:val="0"/>
                                  <w:marTop w:val="0"/>
                                  <w:marBottom w:val="0"/>
                                  <w:divBdr>
                                    <w:top w:val="none" w:sz="0" w:space="0" w:color="auto"/>
                                    <w:left w:val="none" w:sz="0" w:space="0" w:color="auto"/>
                                    <w:bottom w:val="none" w:sz="0" w:space="0" w:color="auto"/>
                                    <w:right w:val="none" w:sz="0" w:space="0" w:color="auto"/>
                                  </w:divBdr>
                                  <w:divsChild>
                                    <w:div w:id="44335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4132920">
          <w:marLeft w:val="0"/>
          <w:marRight w:val="0"/>
          <w:marTop w:val="0"/>
          <w:marBottom w:val="0"/>
          <w:divBdr>
            <w:top w:val="none" w:sz="0" w:space="0" w:color="auto"/>
            <w:left w:val="none" w:sz="0" w:space="0" w:color="auto"/>
            <w:bottom w:val="none" w:sz="0" w:space="0" w:color="auto"/>
            <w:right w:val="none" w:sz="0" w:space="0" w:color="auto"/>
          </w:divBdr>
        </w:div>
        <w:div w:id="1273709630">
          <w:marLeft w:val="0"/>
          <w:marRight w:val="0"/>
          <w:marTop w:val="0"/>
          <w:marBottom w:val="0"/>
          <w:divBdr>
            <w:top w:val="none" w:sz="0" w:space="0" w:color="auto"/>
            <w:left w:val="none" w:sz="0" w:space="0" w:color="auto"/>
            <w:bottom w:val="none" w:sz="0" w:space="0" w:color="auto"/>
            <w:right w:val="none" w:sz="0" w:space="0" w:color="auto"/>
          </w:divBdr>
        </w:div>
        <w:div w:id="202445424">
          <w:marLeft w:val="0"/>
          <w:marRight w:val="0"/>
          <w:marTop w:val="0"/>
          <w:marBottom w:val="0"/>
          <w:divBdr>
            <w:top w:val="none" w:sz="0" w:space="0" w:color="auto"/>
            <w:left w:val="none" w:sz="0" w:space="0" w:color="auto"/>
            <w:bottom w:val="none" w:sz="0" w:space="0" w:color="auto"/>
            <w:right w:val="none" w:sz="0" w:space="0" w:color="auto"/>
          </w:divBdr>
        </w:div>
        <w:div w:id="487596425">
          <w:marLeft w:val="0"/>
          <w:marRight w:val="0"/>
          <w:marTop w:val="0"/>
          <w:marBottom w:val="0"/>
          <w:divBdr>
            <w:top w:val="none" w:sz="0" w:space="0" w:color="auto"/>
            <w:left w:val="none" w:sz="0" w:space="0" w:color="auto"/>
            <w:bottom w:val="none" w:sz="0" w:space="0" w:color="auto"/>
            <w:right w:val="none" w:sz="0" w:space="0" w:color="auto"/>
          </w:divBdr>
          <w:divsChild>
            <w:div w:id="1343896731">
              <w:marLeft w:val="0"/>
              <w:marRight w:val="0"/>
              <w:marTop w:val="0"/>
              <w:marBottom w:val="0"/>
              <w:divBdr>
                <w:top w:val="none" w:sz="0" w:space="0" w:color="auto"/>
                <w:left w:val="none" w:sz="0" w:space="0" w:color="auto"/>
                <w:bottom w:val="none" w:sz="0" w:space="0" w:color="auto"/>
                <w:right w:val="none" w:sz="0" w:space="0" w:color="auto"/>
              </w:divBdr>
              <w:divsChild>
                <w:div w:id="791826226">
                  <w:marLeft w:val="405"/>
                  <w:marRight w:val="0"/>
                  <w:marTop w:val="0"/>
                  <w:marBottom w:val="0"/>
                  <w:divBdr>
                    <w:top w:val="none" w:sz="0" w:space="0" w:color="auto"/>
                    <w:left w:val="none" w:sz="0" w:space="0" w:color="auto"/>
                    <w:bottom w:val="none" w:sz="0" w:space="0" w:color="auto"/>
                    <w:right w:val="none" w:sz="0" w:space="0" w:color="auto"/>
                  </w:divBdr>
                  <w:divsChild>
                    <w:div w:id="1768188316">
                      <w:marLeft w:val="0"/>
                      <w:marRight w:val="0"/>
                      <w:marTop w:val="0"/>
                      <w:marBottom w:val="0"/>
                      <w:divBdr>
                        <w:top w:val="none" w:sz="0" w:space="0" w:color="auto"/>
                        <w:left w:val="none" w:sz="0" w:space="0" w:color="auto"/>
                        <w:bottom w:val="none" w:sz="0" w:space="0" w:color="auto"/>
                        <w:right w:val="none" w:sz="0" w:space="0" w:color="auto"/>
                      </w:divBdr>
                      <w:divsChild>
                        <w:div w:id="208802636">
                          <w:marLeft w:val="0"/>
                          <w:marRight w:val="0"/>
                          <w:marTop w:val="0"/>
                          <w:marBottom w:val="0"/>
                          <w:divBdr>
                            <w:top w:val="none" w:sz="0" w:space="0" w:color="auto"/>
                            <w:left w:val="none" w:sz="0" w:space="0" w:color="auto"/>
                            <w:bottom w:val="none" w:sz="0" w:space="0" w:color="auto"/>
                            <w:right w:val="none" w:sz="0" w:space="0" w:color="auto"/>
                          </w:divBdr>
                          <w:divsChild>
                            <w:div w:id="1326545135">
                              <w:marLeft w:val="0"/>
                              <w:marRight w:val="0"/>
                              <w:marTop w:val="0"/>
                              <w:marBottom w:val="0"/>
                              <w:divBdr>
                                <w:top w:val="none" w:sz="0" w:space="0" w:color="auto"/>
                                <w:left w:val="none" w:sz="0" w:space="0" w:color="auto"/>
                                <w:bottom w:val="none" w:sz="0" w:space="0" w:color="auto"/>
                                <w:right w:val="none" w:sz="0" w:space="0" w:color="auto"/>
                              </w:divBdr>
                              <w:divsChild>
                                <w:div w:id="1994555153">
                                  <w:marLeft w:val="0"/>
                                  <w:marRight w:val="0"/>
                                  <w:marTop w:val="0"/>
                                  <w:marBottom w:val="0"/>
                                  <w:divBdr>
                                    <w:top w:val="none" w:sz="0" w:space="0" w:color="auto"/>
                                    <w:left w:val="none" w:sz="0" w:space="0" w:color="auto"/>
                                    <w:bottom w:val="none" w:sz="0" w:space="0" w:color="auto"/>
                                    <w:right w:val="none" w:sz="0" w:space="0" w:color="auto"/>
                                  </w:divBdr>
                                  <w:divsChild>
                                    <w:div w:id="178980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3489460">
          <w:marLeft w:val="0"/>
          <w:marRight w:val="0"/>
          <w:marTop w:val="0"/>
          <w:marBottom w:val="0"/>
          <w:divBdr>
            <w:top w:val="none" w:sz="0" w:space="0" w:color="auto"/>
            <w:left w:val="none" w:sz="0" w:space="0" w:color="auto"/>
            <w:bottom w:val="none" w:sz="0" w:space="0" w:color="auto"/>
            <w:right w:val="none" w:sz="0" w:space="0" w:color="auto"/>
          </w:divBdr>
        </w:div>
        <w:div w:id="1104687976">
          <w:marLeft w:val="0"/>
          <w:marRight w:val="0"/>
          <w:marTop w:val="0"/>
          <w:marBottom w:val="0"/>
          <w:divBdr>
            <w:top w:val="none" w:sz="0" w:space="0" w:color="auto"/>
            <w:left w:val="none" w:sz="0" w:space="0" w:color="auto"/>
            <w:bottom w:val="none" w:sz="0" w:space="0" w:color="auto"/>
            <w:right w:val="none" w:sz="0" w:space="0" w:color="auto"/>
          </w:divBdr>
          <w:divsChild>
            <w:div w:id="40908168">
              <w:marLeft w:val="0"/>
              <w:marRight w:val="0"/>
              <w:marTop w:val="0"/>
              <w:marBottom w:val="0"/>
              <w:divBdr>
                <w:top w:val="none" w:sz="0" w:space="0" w:color="auto"/>
                <w:left w:val="none" w:sz="0" w:space="0" w:color="auto"/>
                <w:bottom w:val="none" w:sz="0" w:space="0" w:color="auto"/>
                <w:right w:val="none" w:sz="0" w:space="0" w:color="auto"/>
              </w:divBdr>
              <w:divsChild>
                <w:div w:id="1324509875">
                  <w:marLeft w:val="405"/>
                  <w:marRight w:val="0"/>
                  <w:marTop w:val="0"/>
                  <w:marBottom w:val="0"/>
                  <w:divBdr>
                    <w:top w:val="none" w:sz="0" w:space="0" w:color="auto"/>
                    <w:left w:val="none" w:sz="0" w:space="0" w:color="auto"/>
                    <w:bottom w:val="none" w:sz="0" w:space="0" w:color="auto"/>
                    <w:right w:val="none" w:sz="0" w:space="0" w:color="auto"/>
                  </w:divBdr>
                  <w:divsChild>
                    <w:div w:id="1353067211">
                      <w:marLeft w:val="0"/>
                      <w:marRight w:val="0"/>
                      <w:marTop w:val="0"/>
                      <w:marBottom w:val="0"/>
                      <w:divBdr>
                        <w:top w:val="none" w:sz="0" w:space="0" w:color="auto"/>
                        <w:left w:val="none" w:sz="0" w:space="0" w:color="auto"/>
                        <w:bottom w:val="none" w:sz="0" w:space="0" w:color="auto"/>
                        <w:right w:val="none" w:sz="0" w:space="0" w:color="auto"/>
                      </w:divBdr>
                      <w:divsChild>
                        <w:div w:id="1017923561">
                          <w:marLeft w:val="0"/>
                          <w:marRight w:val="0"/>
                          <w:marTop w:val="0"/>
                          <w:marBottom w:val="0"/>
                          <w:divBdr>
                            <w:top w:val="none" w:sz="0" w:space="0" w:color="auto"/>
                            <w:left w:val="none" w:sz="0" w:space="0" w:color="auto"/>
                            <w:bottom w:val="none" w:sz="0" w:space="0" w:color="auto"/>
                            <w:right w:val="none" w:sz="0" w:space="0" w:color="auto"/>
                          </w:divBdr>
                          <w:divsChild>
                            <w:div w:id="1853909641">
                              <w:marLeft w:val="0"/>
                              <w:marRight w:val="0"/>
                              <w:marTop w:val="0"/>
                              <w:marBottom w:val="0"/>
                              <w:divBdr>
                                <w:top w:val="none" w:sz="0" w:space="0" w:color="auto"/>
                                <w:left w:val="none" w:sz="0" w:space="0" w:color="auto"/>
                                <w:bottom w:val="none" w:sz="0" w:space="0" w:color="auto"/>
                                <w:right w:val="none" w:sz="0" w:space="0" w:color="auto"/>
                              </w:divBdr>
                              <w:divsChild>
                                <w:div w:id="1361736031">
                                  <w:marLeft w:val="0"/>
                                  <w:marRight w:val="0"/>
                                  <w:marTop w:val="0"/>
                                  <w:marBottom w:val="0"/>
                                  <w:divBdr>
                                    <w:top w:val="none" w:sz="0" w:space="0" w:color="auto"/>
                                    <w:left w:val="none" w:sz="0" w:space="0" w:color="auto"/>
                                    <w:bottom w:val="none" w:sz="0" w:space="0" w:color="auto"/>
                                    <w:right w:val="none" w:sz="0" w:space="0" w:color="auto"/>
                                  </w:divBdr>
                                  <w:divsChild>
                                    <w:div w:id="205357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5912837">
          <w:marLeft w:val="0"/>
          <w:marRight w:val="0"/>
          <w:marTop w:val="0"/>
          <w:marBottom w:val="0"/>
          <w:divBdr>
            <w:top w:val="none" w:sz="0" w:space="0" w:color="auto"/>
            <w:left w:val="none" w:sz="0" w:space="0" w:color="auto"/>
            <w:bottom w:val="none" w:sz="0" w:space="0" w:color="auto"/>
            <w:right w:val="none" w:sz="0" w:space="0" w:color="auto"/>
          </w:divBdr>
        </w:div>
        <w:div w:id="1724518009">
          <w:marLeft w:val="0"/>
          <w:marRight w:val="0"/>
          <w:marTop w:val="0"/>
          <w:marBottom w:val="0"/>
          <w:divBdr>
            <w:top w:val="none" w:sz="0" w:space="0" w:color="auto"/>
            <w:left w:val="none" w:sz="0" w:space="0" w:color="auto"/>
            <w:bottom w:val="none" w:sz="0" w:space="0" w:color="auto"/>
            <w:right w:val="none" w:sz="0" w:space="0" w:color="auto"/>
          </w:divBdr>
        </w:div>
        <w:div w:id="1098062769">
          <w:marLeft w:val="0"/>
          <w:marRight w:val="0"/>
          <w:marTop w:val="0"/>
          <w:marBottom w:val="0"/>
          <w:divBdr>
            <w:top w:val="none" w:sz="0" w:space="0" w:color="auto"/>
            <w:left w:val="none" w:sz="0" w:space="0" w:color="auto"/>
            <w:bottom w:val="none" w:sz="0" w:space="0" w:color="auto"/>
            <w:right w:val="none" w:sz="0" w:space="0" w:color="auto"/>
          </w:divBdr>
        </w:div>
        <w:div w:id="1912739108">
          <w:marLeft w:val="0"/>
          <w:marRight w:val="0"/>
          <w:marTop w:val="0"/>
          <w:marBottom w:val="0"/>
          <w:divBdr>
            <w:top w:val="none" w:sz="0" w:space="0" w:color="auto"/>
            <w:left w:val="none" w:sz="0" w:space="0" w:color="auto"/>
            <w:bottom w:val="none" w:sz="0" w:space="0" w:color="auto"/>
            <w:right w:val="none" w:sz="0" w:space="0" w:color="auto"/>
          </w:divBdr>
        </w:div>
        <w:div w:id="160124136">
          <w:marLeft w:val="0"/>
          <w:marRight w:val="0"/>
          <w:marTop w:val="0"/>
          <w:marBottom w:val="0"/>
          <w:divBdr>
            <w:top w:val="none" w:sz="0" w:space="0" w:color="auto"/>
            <w:left w:val="none" w:sz="0" w:space="0" w:color="auto"/>
            <w:bottom w:val="none" w:sz="0" w:space="0" w:color="auto"/>
            <w:right w:val="none" w:sz="0" w:space="0" w:color="auto"/>
          </w:divBdr>
        </w:div>
        <w:div w:id="1004094750">
          <w:marLeft w:val="0"/>
          <w:marRight w:val="0"/>
          <w:marTop w:val="0"/>
          <w:marBottom w:val="0"/>
          <w:divBdr>
            <w:top w:val="none" w:sz="0" w:space="0" w:color="auto"/>
            <w:left w:val="none" w:sz="0" w:space="0" w:color="auto"/>
            <w:bottom w:val="none" w:sz="0" w:space="0" w:color="auto"/>
            <w:right w:val="none" w:sz="0" w:space="0" w:color="auto"/>
          </w:divBdr>
          <w:divsChild>
            <w:div w:id="1190995078">
              <w:marLeft w:val="0"/>
              <w:marRight w:val="0"/>
              <w:marTop w:val="0"/>
              <w:marBottom w:val="0"/>
              <w:divBdr>
                <w:top w:val="none" w:sz="0" w:space="0" w:color="auto"/>
                <w:left w:val="none" w:sz="0" w:space="0" w:color="auto"/>
                <w:bottom w:val="none" w:sz="0" w:space="0" w:color="auto"/>
                <w:right w:val="none" w:sz="0" w:space="0" w:color="auto"/>
              </w:divBdr>
              <w:divsChild>
                <w:div w:id="191844840">
                  <w:marLeft w:val="405"/>
                  <w:marRight w:val="0"/>
                  <w:marTop w:val="0"/>
                  <w:marBottom w:val="0"/>
                  <w:divBdr>
                    <w:top w:val="none" w:sz="0" w:space="0" w:color="auto"/>
                    <w:left w:val="none" w:sz="0" w:space="0" w:color="auto"/>
                    <w:bottom w:val="none" w:sz="0" w:space="0" w:color="auto"/>
                    <w:right w:val="none" w:sz="0" w:space="0" w:color="auto"/>
                  </w:divBdr>
                  <w:divsChild>
                    <w:div w:id="2057898559">
                      <w:marLeft w:val="0"/>
                      <w:marRight w:val="0"/>
                      <w:marTop w:val="0"/>
                      <w:marBottom w:val="0"/>
                      <w:divBdr>
                        <w:top w:val="none" w:sz="0" w:space="0" w:color="auto"/>
                        <w:left w:val="none" w:sz="0" w:space="0" w:color="auto"/>
                        <w:bottom w:val="none" w:sz="0" w:space="0" w:color="auto"/>
                        <w:right w:val="none" w:sz="0" w:space="0" w:color="auto"/>
                      </w:divBdr>
                      <w:divsChild>
                        <w:div w:id="102770454">
                          <w:marLeft w:val="0"/>
                          <w:marRight w:val="0"/>
                          <w:marTop w:val="0"/>
                          <w:marBottom w:val="0"/>
                          <w:divBdr>
                            <w:top w:val="none" w:sz="0" w:space="0" w:color="auto"/>
                            <w:left w:val="none" w:sz="0" w:space="0" w:color="auto"/>
                            <w:bottom w:val="none" w:sz="0" w:space="0" w:color="auto"/>
                            <w:right w:val="none" w:sz="0" w:space="0" w:color="auto"/>
                          </w:divBdr>
                          <w:divsChild>
                            <w:div w:id="1543637196">
                              <w:marLeft w:val="0"/>
                              <w:marRight w:val="0"/>
                              <w:marTop w:val="0"/>
                              <w:marBottom w:val="0"/>
                              <w:divBdr>
                                <w:top w:val="none" w:sz="0" w:space="0" w:color="auto"/>
                                <w:left w:val="none" w:sz="0" w:space="0" w:color="auto"/>
                                <w:bottom w:val="none" w:sz="0" w:space="0" w:color="auto"/>
                                <w:right w:val="none" w:sz="0" w:space="0" w:color="auto"/>
                              </w:divBdr>
                              <w:divsChild>
                                <w:div w:id="332731776">
                                  <w:marLeft w:val="0"/>
                                  <w:marRight w:val="0"/>
                                  <w:marTop w:val="0"/>
                                  <w:marBottom w:val="0"/>
                                  <w:divBdr>
                                    <w:top w:val="none" w:sz="0" w:space="0" w:color="auto"/>
                                    <w:left w:val="none" w:sz="0" w:space="0" w:color="auto"/>
                                    <w:bottom w:val="none" w:sz="0" w:space="0" w:color="auto"/>
                                    <w:right w:val="none" w:sz="0" w:space="0" w:color="auto"/>
                                  </w:divBdr>
                                  <w:divsChild>
                                    <w:div w:id="131872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9418315">
          <w:marLeft w:val="0"/>
          <w:marRight w:val="0"/>
          <w:marTop w:val="0"/>
          <w:marBottom w:val="0"/>
          <w:divBdr>
            <w:top w:val="none" w:sz="0" w:space="0" w:color="auto"/>
            <w:left w:val="none" w:sz="0" w:space="0" w:color="auto"/>
            <w:bottom w:val="none" w:sz="0" w:space="0" w:color="auto"/>
            <w:right w:val="none" w:sz="0" w:space="0" w:color="auto"/>
          </w:divBdr>
        </w:div>
        <w:div w:id="1570268070">
          <w:marLeft w:val="0"/>
          <w:marRight w:val="0"/>
          <w:marTop w:val="0"/>
          <w:marBottom w:val="0"/>
          <w:divBdr>
            <w:top w:val="none" w:sz="0" w:space="0" w:color="auto"/>
            <w:left w:val="none" w:sz="0" w:space="0" w:color="auto"/>
            <w:bottom w:val="none" w:sz="0" w:space="0" w:color="auto"/>
            <w:right w:val="none" w:sz="0" w:space="0" w:color="auto"/>
          </w:divBdr>
        </w:div>
        <w:div w:id="194732110">
          <w:marLeft w:val="0"/>
          <w:marRight w:val="0"/>
          <w:marTop w:val="0"/>
          <w:marBottom w:val="0"/>
          <w:divBdr>
            <w:top w:val="none" w:sz="0" w:space="0" w:color="auto"/>
            <w:left w:val="none" w:sz="0" w:space="0" w:color="auto"/>
            <w:bottom w:val="none" w:sz="0" w:space="0" w:color="auto"/>
            <w:right w:val="none" w:sz="0" w:space="0" w:color="auto"/>
          </w:divBdr>
        </w:div>
        <w:div w:id="1044326111">
          <w:marLeft w:val="0"/>
          <w:marRight w:val="0"/>
          <w:marTop w:val="0"/>
          <w:marBottom w:val="0"/>
          <w:divBdr>
            <w:top w:val="none" w:sz="0" w:space="0" w:color="auto"/>
            <w:left w:val="none" w:sz="0" w:space="0" w:color="auto"/>
            <w:bottom w:val="none" w:sz="0" w:space="0" w:color="auto"/>
            <w:right w:val="none" w:sz="0" w:space="0" w:color="auto"/>
          </w:divBdr>
        </w:div>
        <w:div w:id="1130786813">
          <w:marLeft w:val="0"/>
          <w:marRight w:val="0"/>
          <w:marTop w:val="0"/>
          <w:marBottom w:val="0"/>
          <w:divBdr>
            <w:top w:val="none" w:sz="0" w:space="0" w:color="auto"/>
            <w:left w:val="none" w:sz="0" w:space="0" w:color="auto"/>
            <w:bottom w:val="none" w:sz="0" w:space="0" w:color="auto"/>
            <w:right w:val="none" w:sz="0" w:space="0" w:color="auto"/>
          </w:divBdr>
        </w:div>
        <w:div w:id="1526943745">
          <w:marLeft w:val="0"/>
          <w:marRight w:val="0"/>
          <w:marTop w:val="0"/>
          <w:marBottom w:val="0"/>
          <w:divBdr>
            <w:top w:val="none" w:sz="0" w:space="0" w:color="auto"/>
            <w:left w:val="none" w:sz="0" w:space="0" w:color="auto"/>
            <w:bottom w:val="none" w:sz="0" w:space="0" w:color="auto"/>
            <w:right w:val="none" w:sz="0" w:space="0" w:color="auto"/>
          </w:divBdr>
        </w:div>
        <w:div w:id="1251618090">
          <w:marLeft w:val="0"/>
          <w:marRight w:val="0"/>
          <w:marTop w:val="0"/>
          <w:marBottom w:val="0"/>
          <w:divBdr>
            <w:top w:val="none" w:sz="0" w:space="0" w:color="auto"/>
            <w:left w:val="none" w:sz="0" w:space="0" w:color="auto"/>
            <w:bottom w:val="none" w:sz="0" w:space="0" w:color="auto"/>
            <w:right w:val="none" w:sz="0" w:space="0" w:color="auto"/>
          </w:divBdr>
        </w:div>
        <w:div w:id="1130590058">
          <w:marLeft w:val="0"/>
          <w:marRight w:val="0"/>
          <w:marTop w:val="0"/>
          <w:marBottom w:val="0"/>
          <w:divBdr>
            <w:top w:val="none" w:sz="0" w:space="0" w:color="auto"/>
            <w:left w:val="none" w:sz="0" w:space="0" w:color="auto"/>
            <w:bottom w:val="none" w:sz="0" w:space="0" w:color="auto"/>
            <w:right w:val="none" w:sz="0" w:space="0" w:color="auto"/>
          </w:divBdr>
        </w:div>
        <w:div w:id="537014911">
          <w:marLeft w:val="0"/>
          <w:marRight w:val="0"/>
          <w:marTop w:val="0"/>
          <w:marBottom w:val="0"/>
          <w:divBdr>
            <w:top w:val="none" w:sz="0" w:space="0" w:color="auto"/>
            <w:left w:val="none" w:sz="0" w:space="0" w:color="auto"/>
            <w:bottom w:val="none" w:sz="0" w:space="0" w:color="auto"/>
            <w:right w:val="none" w:sz="0" w:space="0" w:color="auto"/>
          </w:divBdr>
          <w:divsChild>
            <w:div w:id="755442831">
              <w:marLeft w:val="0"/>
              <w:marRight w:val="0"/>
              <w:marTop w:val="0"/>
              <w:marBottom w:val="0"/>
              <w:divBdr>
                <w:top w:val="none" w:sz="0" w:space="0" w:color="auto"/>
                <w:left w:val="none" w:sz="0" w:space="0" w:color="auto"/>
                <w:bottom w:val="none" w:sz="0" w:space="0" w:color="auto"/>
                <w:right w:val="none" w:sz="0" w:space="0" w:color="auto"/>
              </w:divBdr>
              <w:divsChild>
                <w:div w:id="1501038277">
                  <w:marLeft w:val="405"/>
                  <w:marRight w:val="0"/>
                  <w:marTop w:val="0"/>
                  <w:marBottom w:val="0"/>
                  <w:divBdr>
                    <w:top w:val="none" w:sz="0" w:space="0" w:color="auto"/>
                    <w:left w:val="none" w:sz="0" w:space="0" w:color="auto"/>
                    <w:bottom w:val="none" w:sz="0" w:space="0" w:color="auto"/>
                    <w:right w:val="none" w:sz="0" w:space="0" w:color="auto"/>
                  </w:divBdr>
                  <w:divsChild>
                    <w:div w:id="1861506166">
                      <w:marLeft w:val="0"/>
                      <w:marRight w:val="0"/>
                      <w:marTop w:val="0"/>
                      <w:marBottom w:val="0"/>
                      <w:divBdr>
                        <w:top w:val="none" w:sz="0" w:space="0" w:color="auto"/>
                        <w:left w:val="none" w:sz="0" w:space="0" w:color="auto"/>
                        <w:bottom w:val="none" w:sz="0" w:space="0" w:color="auto"/>
                        <w:right w:val="none" w:sz="0" w:space="0" w:color="auto"/>
                      </w:divBdr>
                      <w:divsChild>
                        <w:div w:id="1499080376">
                          <w:marLeft w:val="0"/>
                          <w:marRight w:val="0"/>
                          <w:marTop w:val="0"/>
                          <w:marBottom w:val="0"/>
                          <w:divBdr>
                            <w:top w:val="none" w:sz="0" w:space="0" w:color="auto"/>
                            <w:left w:val="none" w:sz="0" w:space="0" w:color="auto"/>
                            <w:bottom w:val="none" w:sz="0" w:space="0" w:color="auto"/>
                            <w:right w:val="none" w:sz="0" w:space="0" w:color="auto"/>
                          </w:divBdr>
                          <w:divsChild>
                            <w:div w:id="73556220">
                              <w:marLeft w:val="0"/>
                              <w:marRight w:val="0"/>
                              <w:marTop w:val="0"/>
                              <w:marBottom w:val="0"/>
                              <w:divBdr>
                                <w:top w:val="none" w:sz="0" w:space="0" w:color="auto"/>
                                <w:left w:val="none" w:sz="0" w:space="0" w:color="auto"/>
                                <w:bottom w:val="none" w:sz="0" w:space="0" w:color="auto"/>
                                <w:right w:val="none" w:sz="0" w:space="0" w:color="auto"/>
                              </w:divBdr>
                              <w:divsChild>
                                <w:div w:id="1878547105">
                                  <w:marLeft w:val="0"/>
                                  <w:marRight w:val="0"/>
                                  <w:marTop w:val="0"/>
                                  <w:marBottom w:val="0"/>
                                  <w:divBdr>
                                    <w:top w:val="none" w:sz="0" w:space="0" w:color="auto"/>
                                    <w:left w:val="none" w:sz="0" w:space="0" w:color="auto"/>
                                    <w:bottom w:val="none" w:sz="0" w:space="0" w:color="auto"/>
                                    <w:right w:val="none" w:sz="0" w:space="0" w:color="auto"/>
                                  </w:divBdr>
                                  <w:divsChild>
                                    <w:div w:id="152922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5497476">
          <w:marLeft w:val="0"/>
          <w:marRight w:val="0"/>
          <w:marTop w:val="0"/>
          <w:marBottom w:val="0"/>
          <w:divBdr>
            <w:top w:val="none" w:sz="0" w:space="0" w:color="auto"/>
            <w:left w:val="none" w:sz="0" w:space="0" w:color="auto"/>
            <w:bottom w:val="none" w:sz="0" w:space="0" w:color="auto"/>
            <w:right w:val="none" w:sz="0" w:space="0" w:color="auto"/>
          </w:divBdr>
        </w:div>
        <w:div w:id="1188906135">
          <w:marLeft w:val="0"/>
          <w:marRight w:val="0"/>
          <w:marTop w:val="0"/>
          <w:marBottom w:val="0"/>
          <w:divBdr>
            <w:top w:val="none" w:sz="0" w:space="0" w:color="auto"/>
            <w:left w:val="none" w:sz="0" w:space="0" w:color="auto"/>
            <w:bottom w:val="none" w:sz="0" w:space="0" w:color="auto"/>
            <w:right w:val="none" w:sz="0" w:space="0" w:color="auto"/>
          </w:divBdr>
        </w:div>
        <w:div w:id="60299972">
          <w:marLeft w:val="0"/>
          <w:marRight w:val="0"/>
          <w:marTop w:val="0"/>
          <w:marBottom w:val="0"/>
          <w:divBdr>
            <w:top w:val="none" w:sz="0" w:space="0" w:color="auto"/>
            <w:left w:val="none" w:sz="0" w:space="0" w:color="auto"/>
            <w:bottom w:val="none" w:sz="0" w:space="0" w:color="auto"/>
            <w:right w:val="none" w:sz="0" w:space="0" w:color="auto"/>
          </w:divBdr>
        </w:div>
        <w:div w:id="1391076552">
          <w:marLeft w:val="0"/>
          <w:marRight w:val="0"/>
          <w:marTop w:val="0"/>
          <w:marBottom w:val="0"/>
          <w:divBdr>
            <w:top w:val="none" w:sz="0" w:space="0" w:color="auto"/>
            <w:left w:val="none" w:sz="0" w:space="0" w:color="auto"/>
            <w:bottom w:val="none" w:sz="0" w:space="0" w:color="auto"/>
            <w:right w:val="none" w:sz="0" w:space="0" w:color="auto"/>
          </w:divBdr>
        </w:div>
        <w:div w:id="693457265">
          <w:marLeft w:val="0"/>
          <w:marRight w:val="0"/>
          <w:marTop w:val="0"/>
          <w:marBottom w:val="0"/>
          <w:divBdr>
            <w:top w:val="none" w:sz="0" w:space="0" w:color="auto"/>
            <w:left w:val="none" w:sz="0" w:space="0" w:color="auto"/>
            <w:bottom w:val="none" w:sz="0" w:space="0" w:color="auto"/>
            <w:right w:val="none" w:sz="0" w:space="0" w:color="auto"/>
          </w:divBdr>
        </w:div>
        <w:div w:id="319845359">
          <w:marLeft w:val="0"/>
          <w:marRight w:val="0"/>
          <w:marTop w:val="0"/>
          <w:marBottom w:val="0"/>
          <w:divBdr>
            <w:top w:val="none" w:sz="0" w:space="0" w:color="auto"/>
            <w:left w:val="none" w:sz="0" w:space="0" w:color="auto"/>
            <w:bottom w:val="none" w:sz="0" w:space="0" w:color="auto"/>
            <w:right w:val="none" w:sz="0" w:space="0" w:color="auto"/>
          </w:divBdr>
          <w:divsChild>
            <w:div w:id="359941719">
              <w:marLeft w:val="0"/>
              <w:marRight w:val="0"/>
              <w:marTop w:val="0"/>
              <w:marBottom w:val="0"/>
              <w:divBdr>
                <w:top w:val="none" w:sz="0" w:space="0" w:color="auto"/>
                <w:left w:val="none" w:sz="0" w:space="0" w:color="auto"/>
                <w:bottom w:val="none" w:sz="0" w:space="0" w:color="auto"/>
                <w:right w:val="none" w:sz="0" w:space="0" w:color="auto"/>
              </w:divBdr>
              <w:divsChild>
                <w:div w:id="442456037">
                  <w:marLeft w:val="405"/>
                  <w:marRight w:val="0"/>
                  <w:marTop w:val="0"/>
                  <w:marBottom w:val="0"/>
                  <w:divBdr>
                    <w:top w:val="none" w:sz="0" w:space="0" w:color="auto"/>
                    <w:left w:val="none" w:sz="0" w:space="0" w:color="auto"/>
                    <w:bottom w:val="none" w:sz="0" w:space="0" w:color="auto"/>
                    <w:right w:val="none" w:sz="0" w:space="0" w:color="auto"/>
                  </w:divBdr>
                  <w:divsChild>
                    <w:div w:id="1021932760">
                      <w:marLeft w:val="0"/>
                      <w:marRight w:val="0"/>
                      <w:marTop w:val="0"/>
                      <w:marBottom w:val="0"/>
                      <w:divBdr>
                        <w:top w:val="none" w:sz="0" w:space="0" w:color="auto"/>
                        <w:left w:val="none" w:sz="0" w:space="0" w:color="auto"/>
                        <w:bottom w:val="none" w:sz="0" w:space="0" w:color="auto"/>
                        <w:right w:val="none" w:sz="0" w:space="0" w:color="auto"/>
                      </w:divBdr>
                      <w:divsChild>
                        <w:div w:id="949243988">
                          <w:marLeft w:val="0"/>
                          <w:marRight w:val="0"/>
                          <w:marTop w:val="0"/>
                          <w:marBottom w:val="0"/>
                          <w:divBdr>
                            <w:top w:val="none" w:sz="0" w:space="0" w:color="auto"/>
                            <w:left w:val="none" w:sz="0" w:space="0" w:color="auto"/>
                            <w:bottom w:val="none" w:sz="0" w:space="0" w:color="auto"/>
                            <w:right w:val="none" w:sz="0" w:space="0" w:color="auto"/>
                          </w:divBdr>
                          <w:divsChild>
                            <w:div w:id="1080256624">
                              <w:marLeft w:val="0"/>
                              <w:marRight w:val="0"/>
                              <w:marTop w:val="0"/>
                              <w:marBottom w:val="0"/>
                              <w:divBdr>
                                <w:top w:val="none" w:sz="0" w:space="0" w:color="auto"/>
                                <w:left w:val="none" w:sz="0" w:space="0" w:color="auto"/>
                                <w:bottom w:val="none" w:sz="0" w:space="0" w:color="auto"/>
                                <w:right w:val="none" w:sz="0" w:space="0" w:color="auto"/>
                              </w:divBdr>
                              <w:divsChild>
                                <w:div w:id="800609451">
                                  <w:marLeft w:val="0"/>
                                  <w:marRight w:val="0"/>
                                  <w:marTop w:val="0"/>
                                  <w:marBottom w:val="0"/>
                                  <w:divBdr>
                                    <w:top w:val="none" w:sz="0" w:space="0" w:color="auto"/>
                                    <w:left w:val="none" w:sz="0" w:space="0" w:color="auto"/>
                                    <w:bottom w:val="none" w:sz="0" w:space="0" w:color="auto"/>
                                    <w:right w:val="none" w:sz="0" w:space="0" w:color="auto"/>
                                  </w:divBdr>
                                  <w:divsChild>
                                    <w:div w:id="12478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8341271">
          <w:marLeft w:val="0"/>
          <w:marRight w:val="0"/>
          <w:marTop w:val="0"/>
          <w:marBottom w:val="0"/>
          <w:divBdr>
            <w:top w:val="none" w:sz="0" w:space="0" w:color="auto"/>
            <w:left w:val="none" w:sz="0" w:space="0" w:color="auto"/>
            <w:bottom w:val="none" w:sz="0" w:space="0" w:color="auto"/>
            <w:right w:val="none" w:sz="0" w:space="0" w:color="auto"/>
          </w:divBdr>
        </w:div>
        <w:div w:id="1051341046">
          <w:marLeft w:val="0"/>
          <w:marRight w:val="0"/>
          <w:marTop w:val="0"/>
          <w:marBottom w:val="0"/>
          <w:divBdr>
            <w:top w:val="none" w:sz="0" w:space="0" w:color="auto"/>
            <w:left w:val="none" w:sz="0" w:space="0" w:color="auto"/>
            <w:bottom w:val="none" w:sz="0" w:space="0" w:color="auto"/>
            <w:right w:val="none" w:sz="0" w:space="0" w:color="auto"/>
          </w:divBdr>
        </w:div>
        <w:div w:id="1997417454">
          <w:marLeft w:val="0"/>
          <w:marRight w:val="0"/>
          <w:marTop w:val="0"/>
          <w:marBottom w:val="0"/>
          <w:divBdr>
            <w:top w:val="none" w:sz="0" w:space="0" w:color="auto"/>
            <w:left w:val="none" w:sz="0" w:space="0" w:color="auto"/>
            <w:bottom w:val="none" w:sz="0" w:space="0" w:color="auto"/>
            <w:right w:val="none" w:sz="0" w:space="0" w:color="auto"/>
          </w:divBdr>
        </w:div>
        <w:div w:id="1652950197">
          <w:marLeft w:val="0"/>
          <w:marRight w:val="0"/>
          <w:marTop w:val="0"/>
          <w:marBottom w:val="0"/>
          <w:divBdr>
            <w:top w:val="none" w:sz="0" w:space="0" w:color="auto"/>
            <w:left w:val="none" w:sz="0" w:space="0" w:color="auto"/>
            <w:bottom w:val="none" w:sz="0" w:space="0" w:color="auto"/>
            <w:right w:val="none" w:sz="0" w:space="0" w:color="auto"/>
          </w:divBdr>
        </w:div>
        <w:div w:id="618922399">
          <w:marLeft w:val="0"/>
          <w:marRight w:val="0"/>
          <w:marTop w:val="0"/>
          <w:marBottom w:val="0"/>
          <w:divBdr>
            <w:top w:val="none" w:sz="0" w:space="0" w:color="auto"/>
            <w:left w:val="none" w:sz="0" w:space="0" w:color="auto"/>
            <w:bottom w:val="none" w:sz="0" w:space="0" w:color="auto"/>
            <w:right w:val="none" w:sz="0" w:space="0" w:color="auto"/>
          </w:divBdr>
          <w:divsChild>
            <w:div w:id="451018846">
              <w:marLeft w:val="0"/>
              <w:marRight w:val="0"/>
              <w:marTop w:val="0"/>
              <w:marBottom w:val="0"/>
              <w:divBdr>
                <w:top w:val="none" w:sz="0" w:space="0" w:color="auto"/>
                <w:left w:val="none" w:sz="0" w:space="0" w:color="auto"/>
                <w:bottom w:val="none" w:sz="0" w:space="0" w:color="auto"/>
                <w:right w:val="none" w:sz="0" w:space="0" w:color="auto"/>
              </w:divBdr>
              <w:divsChild>
                <w:div w:id="755201717">
                  <w:marLeft w:val="405"/>
                  <w:marRight w:val="0"/>
                  <w:marTop w:val="0"/>
                  <w:marBottom w:val="0"/>
                  <w:divBdr>
                    <w:top w:val="none" w:sz="0" w:space="0" w:color="auto"/>
                    <w:left w:val="none" w:sz="0" w:space="0" w:color="auto"/>
                    <w:bottom w:val="none" w:sz="0" w:space="0" w:color="auto"/>
                    <w:right w:val="none" w:sz="0" w:space="0" w:color="auto"/>
                  </w:divBdr>
                  <w:divsChild>
                    <w:div w:id="843010578">
                      <w:marLeft w:val="0"/>
                      <w:marRight w:val="0"/>
                      <w:marTop w:val="0"/>
                      <w:marBottom w:val="0"/>
                      <w:divBdr>
                        <w:top w:val="none" w:sz="0" w:space="0" w:color="auto"/>
                        <w:left w:val="none" w:sz="0" w:space="0" w:color="auto"/>
                        <w:bottom w:val="none" w:sz="0" w:space="0" w:color="auto"/>
                        <w:right w:val="none" w:sz="0" w:space="0" w:color="auto"/>
                      </w:divBdr>
                      <w:divsChild>
                        <w:div w:id="517431854">
                          <w:marLeft w:val="0"/>
                          <w:marRight w:val="0"/>
                          <w:marTop w:val="0"/>
                          <w:marBottom w:val="0"/>
                          <w:divBdr>
                            <w:top w:val="none" w:sz="0" w:space="0" w:color="auto"/>
                            <w:left w:val="none" w:sz="0" w:space="0" w:color="auto"/>
                            <w:bottom w:val="none" w:sz="0" w:space="0" w:color="auto"/>
                            <w:right w:val="none" w:sz="0" w:space="0" w:color="auto"/>
                          </w:divBdr>
                          <w:divsChild>
                            <w:div w:id="1192691483">
                              <w:marLeft w:val="0"/>
                              <w:marRight w:val="0"/>
                              <w:marTop w:val="0"/>
                              <w:marBottom w:val="0"/>
                              <w:divBdr>
                                <w:top w:val="none" w:sz="0" w:space="0" w:color="auto"/>
                                <w:left w:val="none" w:sz="0" w:space="0" w:color="auto"/>
                                <w:bottom w:val="none" w:sz="0" w:space="0" w:color="auto"/>
                                <w:right w:val="none" w:sz="0" w:space="0" w:color="auto"/>
                              </w:divBdr>
                              <w:divsChild>
                                <w:div w:id="1243566371">
                                  <w:marLeft w:val="0"/>
                                  <w:marRight w:val="0"/>
                                  <w:marTop w:val="0"/>
                                  <w:marBottom w:val="0"/>
                                  <w:divBdr>
                                    <w:top w:val="none" w:sz="0" w:space="0" w:color="auto"/>
                                    <w:left w:val="none" w:sz="0" w:space="0" w:color="auto"/>
                                    <w:bottom w:val="none" w:sz="0" w:space="0" w:color="auto"/>
                                    <w:right w:val="none" w:sz="0" w:space="0" w:color="auto"/>
                                  </w:divBdr>
                                  <w:divsChild>
                                    <w:div w:id="45772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0292510">
          <w:marLeft w:val="0"/>
          <w:marRight w:val="0"/>
          <w:marTop w:val="0"/>
          <w:marBottom w:val="0"/>
          <w:divBdr>
            <w:top w:val="none" w:sz="0" w:space="0" w:color="auto"/>
            <w:left w:val="none" w:sz="0" w:space="0" w:color="auto"/>
            <w:bottom w:val="none" w:sz="0" w:space="0" w:color="auto"/>
            <w:right w:val="none" w:sz="0" w:space="0" w:color="auto"/>
          </w:divBdr>
        </w:div>
        <w:div w:id="384717484">
          <w:marLeft w:val="0"/>
          <w:marRight w:val="0"/>
          <w:marTop w:val="0"/>
          <w:marBottom w:val="0"/>
          <w:divBdr>
            <w:top w:val="none" w:sz="0" w:space="0" w:color="auto"/>
            <w:left w:val="none" w:sz="0" w:space="0" w:color="auto"/>
            <w:bottom w:val="none" w:sz="0" w:space="0" w:color="auto"/>
            <w:right w:val="none" w:sz="0" w:space="0" w:color="auto"/>
          </w:divBdr>
          <w:divsChild>
            <w:div w:id="210462100">
              <w:marLeft w:val="0"/>
              <w:marRight w:val="0"/>
              <w:marTop w:val="0"/>
              <w:marBottom w:val="0"/>
              <w:divBdr>
                <w:top w:val="none" w:sz="0" w:space="0" w:color="auto"/>
                <w:left w:val="none" w:sz="0" w:space="0" w:color="auto"/>
                <w:bottom w:val="none" w:sz="0" w:space="0" w:color="auto"/>
                <w:right w:val="none" w:sz="0" w:space="0" w:color="auto"/>
              </w:divBdr>
              <w:divsChild>
                <w:div w:id="2090151259">
                  <w:marLeft w:val="405"/>
                  <w:marRight w:val="0"/>
                  <w:marTop w:val="0"/>
                  <w:marBottom w:val="0"/>
                  <w:divBdr>
                    <w:top w:val="none" w:sz="0" w:space="0" w:color="auto"/>
                    <w:left w:val="none" w:sz="0" w:space="0" w:color="auto"/>
                    <w:bottom w:val="none" w:sz="0" w:space="0" w:color="auto"/>
                    <w:right w:val="none" w:sz="0" w:space="0" w:color="auto"/>
                  </w:divBdr>
                  <w:divsChild>
                    <w:div w:id="527567619">
                      <w:marLeft w:val="0"/>
                      <w:marRight w:val="0"/>
                      <w:marTop w:val="0"/>
                      <w:marBottom w:val="0"/>
                      <w:divBdr>
                        <w:top w:val="none" w:sz="0" w:space="0" w:color="auto"/>
                        <w:left w:val="none" w:sz="0" w:space="0" w:color="auto"/>
                        <w:bottom w:val="none" w:sz="0" w:space="0" w:color="auto"/>
                        <w:right w:val="none" w:sz="0" w:space="0" w:color="auto"/>
                      </w:divBdr>
                      <w:divsChild>
                        <w:div w:id="1734037697">
                          <w:marLeft w:val="0"/>
                          <w:marRight w:val="0"/>
                          <w:marTop w:val="0"/>
                          <w:marBottom w:val="0"/>
                          <w:divBdr>
                            <w:top w:val="none" w:sz="0" w:space="0" w:color="auto"/>
                            <w:left w:val="none" w:sz="0" w:space="0" w:color="auto"/>
                            <w:bottom w:val="none" w:sz="0" w:space="0" w:color="auto"/>
                            <w:right w:val="none" w:sz="0" w:space="0" w:color="auto"/>
                          </w:divBdr>
                          <w:divsChild>
                            <w:div w:id="318656530">
                              <w:marLeft w:val="0"/>
                              <w:marRight w:val="0"/>
                              <w:marTop w:val="0"/>
                              <w:marBottom w:val="0"/>
                              <w:divBdr>
                                <w:top w:val="none" w:sz="0" w:space="0" w:color="auto"/>
                                <w:left w:val="none" w:sz="0" w:space="0" w:color="auto"/>
                                <w:bottom w:val="none" w:sz="0" w:space="0" w:color="auto"/>
                                <w:right w:val="none" w:sz="0" w:space="0" w:color="auto"/>
                              </w:divBdr>
                              <w:divsChild>
                                <w:div w:id="1592547711">
                                  <w:marLeft w:val="0"/>
                                  <w:marRight w:val="0"/>
                                  <w:marTop w:val="0"/>
                                  <w:marBottom w:val="0"/>
                                  <w:divBdr>
                                    <w:top w:val="none" w:sz="0" w:space="0" w:color="auto"/>
                                    <w:left w:val="none" w:sz="0" w:space="0" w:color="auto"/>
                                    <w:bottom w:val="none" w:sz="0" w:space="0" w:color="auto"/>
                                    <w:right w:val="none" w:sz="0" w:space="0" w:color="auto"/>
                                  </w:divBdr>
                                  <w:divsChild>
                                    <w:div w:id="655718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7665570">
          <w:marLeft w:val="0"/>
          <w:marRight w:val="0"/>
          <w:marTop w:val="0"/>
          <w:marBottom w:val="0"/>
          <w:divBdr>
            <w:top w:val="none" w:sz="0" w:space="0" w:color="auto"/>
            <w:left w:val="none" w:sz="0" w:space="0" w:color="auto"/>
            <w:bottom w:val="none" w:sz="0" w:space="0" w:color="auto"/>
            <w:right w:val="none" w:sz="0" w:space="0" w:color="auto"/>
          </w:divBdr>
        </w:div>
        <w:div w:id="804615598">
          <w:marLeft w:val="0"/>
          <w:marRight w:val="0"/>
          <w:marTop w:val="0"/>
          <w:marBottom w:val="0"/>
          <w:divBdr>
            <w:top w:val="none" w:sz="0" w:space="0" w:color="auto"/>
            <w:left w:val="none" w:sz="0" w:space="0" w:color="auto"/>
            <w:bottom w:val="none" w:sz="0" w:space="0" w:color="auto"/>
            <w:right w:val="none" w:sz="0" w:space="0" w:color="auto"/>
          </w:divBdr>
          <w:divsChild>
            <w:div w:id="68961760">
              <w:marLeft w:val="0"/>
              <w:marRight w:val="0"/>
              <w:marTop w:val="0"/>
              <w:marBottom w:val="0"/>
              <w:divBdr>
                <w:top w:val="none" w:sz="0" w:space="0" w:color="auto"/>
                <w:left w:val="none" w:sz="0" w:space="0" w:color="auto"/>
                <w:bottom w:val="none" w:sz="0" w:space="0" w:color="auto"/>
                <w:right w:val="none" w:sz="0" w:space="0" w:color="auto"/>
              </w:divBdr>
              <w:divsChild>
                <w:div w:id="1732658731">
                  <w:marLeft w:val="405"/>
                  <w:marRight w:val="0"/>
                  <w:marTop w:val="0"/>
                  <w:marBottom w:val="0"/>
                  <w:divBdr>
                    <w:top w:val="none" w:sz="0" w:space="0" w:color="auto"/>
                    <w:left w:val="none" w:sz="0" w:space="0" w:color="auto"/>
                    <w:bottom w:val="none" w:sz="0" w:space="0" w:color="auto"/>
                    <w:right w:val="none" w:sz="0" w:space="0" w:color="auto"/>
                  </w:divBdr>
                  <w:divsChild>
                    <w:div w:id="802037181">
                      <w:marLeft w:val="0"/>
                      <w:marRight w:val="0"/>
                      <w:marTop w:val="0"/>
                      <w:marBottom w:val="0"/>
                      <w:divBdr>
                        <w:top w:val="none" w:sz="0" w:space="0" w:color="auto"/>
                        <w:left w:val="none" w:sz="0" w:space="0" w:color="auto"/>
                        <w:bottom w:val="none" w:sz="0" w:space="0" w:color="auto"/>
                        <w:right w:val="none" w:sz="0" w:space="0" w:color="auto"/>
                      </w:divBdr>
                      <w:divsChild>
                        <w:div w:id="1538928071">
                          <w:marLeft w:val="0"/>
                          <w:marRight w:val="0"/>
                          <w:marTop w:val="0"/>
                          <w:marBottom w:val="0"/>
                          <w:divBdr>
                            <w:top w:val="none" w:sz="0" w:space="0" w:color="auto"/>
                            <w:left w:val="none" w:sz="0" w:space="0" w:color="auto"/>
                            <w:bottom w:val="none" w:sz="0" w:space="0" w:color="auto"/>
                            <w:right w:val="none" w:sz="0" w:space="0" w:color="auto"/>
                          </w:divBdr>
                          <w:divsChild>
                            <w:div w:id="2055037968">
                              <w:marLeft w:val="0"/>
                              <w:marRight w:val="0"/>
                              <w:marTop w:val="0"/>
                              <w:marBottom w:val="0"/>
                              <w:divBdr>
                                <w:top w:val="none" w:sz="0" w:space="0" w:color="auto"/>
                                <w:left w:val="none" w:sz="0" w:space="0" w:color="auto"/>
                                <w:bottom w:val="none" w:sz="0" w:space="0" w:color="auto"/>
                                <w:right w:val="none" w:sz="0" w:space="0" w:color="auto"/>
                              </w:divBdr>
                              <w:divsChild>
                                <w:div w:id="1777211750">
                                  <w:marLeft w:val="0"/>
                                  <w:marRight w:val="0"/>
                                  <w:marTop w:val="0"/>
                                  <w:marBottom w:val="0"/>
                                  <w:divBdr>
                                    <w:top w:val="none" w:sz="0" w:space="0" w:color="auto"/>
                                    <w:left w:val="none" w:sz="0" w:space="0" w:color="auto"/>
                                    <w:bottom w:val="none" w:sz="0" w:space="0" w:color="auto"/>
                                    <w:right w:val="none" w:sz="0" w:space="0" w:color="auto"/>
                                  </w:divBdr>
                                  <w:divsChild>
                                    <w:div w:id="172872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5121541">
          <w:marLeft w:val="0"/>
          <w:marRight w:val="0"/>
          <w:marTop w:val="0"/>
          <w:marBottom w:val="0"/>
          <w:divBdr>
            <w:top w:val="none" w:sz="0" w:space="0" w:color="auto"/>
            <w:left w:val="none" w:sz="0" w:space="0" w:color="auto"/>
            <w:bottom w:val="none" w:sz="0" w:space="0" w:color="auto"/>
            <w:right w:val="none" w:sz="0" w:space="0" w:color="auto"/>
          </w:divBdr>
        </w:div>
        <w:div w:id="1393580132">
          <w:marLeft w:val="0"/>
          <w:marRight w:val="0"/>
          <w:marTop w:val="0"/>
          <w:marBottom w:val="0"/>
          <w:divBdr>
            <w:top w:val="none" w:sz="0" w:space="0" w:color="auto"/>
            <w:left w:val="none" w:sz="0" w:space="0" w:color="auto"/>
            <w:bottom w:val="none" w:sz="0" w:space="0" w:color="auto"/>
            <w:right w:val="none" w:sz="0" w:space="0" w:color="auto"/>
          </w:divBdr>
        </w:div>
        <w:div w:id="172189236">
          <w:marLeft w:val="0"/>
          <w:marRight w:val="0"/>
          <w:marTop w:val="0"/>
          <w:marBottom w:val="0"/>
          <w:divBdr>
            <w:top w:val="none" w:sz="0" w:space="0" w:color="auto"/>
            <w:left w:val="none" w:sz="0" w:space="0" w:color="auto"/>
            <w:bottom w:val="none" w:sz="0" w:space="0" w:color="auto"/>
            <w:right w:val="none" w:sz="0" w:space="0" w:color="auto"/>
          </w:divBdr>
        </w:div>
        <w:div w:id="1884252590">
          <w:marLeft w:val="0"/>
          <w:marRight w:val="0"/>
          <w:marTop w:val="0"/>
          <w:marBottom w:val="0"/>
          <w:divBdr>
            <w:top w:val="none" w:sz="0" w:space="0" w:color="auto"/>
            <w:left w:val="none" w:sz="0" w:space="0" w:color="auto"/>
            <w:bottom w:val="none" w:sz="0" w:space="0" w:color="auto"/>
            <w:right w:val="none" w:sz="0" w:space="0" w:color="auto"/>
          </w:divBdr>
        </w:div>
        <w:div w:id="494298463">
          <w:marLeft w:val="0"/>
          <w:marRight w:val="0"/>
          <w:marTop w:val="0"/>
          <w:marBottom w:val="0"/>
          <w:divBdr>
            <w:top w:val="none" w:sz="0" w:space="0" w:color="auto"/>
            <w:left w:val="none" w:sz="0" w:space="0" w:color="auto"/>
            <w:bottom w:val="none" w:sz="0" w:space="0" w:color="auto"/>
            <w:right w:val="none" w:sz="0" w:space="0" w:color="auto"/>
          </w:divBdr>
          <w:divsChild>
            <w:div w:id="239870339">
              <w:marLeft w:val="0"/>
              <w:marRight w:val="0"/>
              <w:marTop w:val="0"/>
              <w:marBottom w:val="0"/>
              <w:divBdr>
                <w:top w:val="none" w:sz="0" w:space="0" w:color="auto"/>
                <w:left w:val="none" w:sz="0" w:space="0" w:color="auto"/>
                <w:bottom w:val="none" w:sz="0" w:space="0" w:color="auto"/>
                <w:right w:val="none" w:sz="0" w:space="0" w:color="auto"/>
              </w:divBdr>
              <w:divsChild>
                <w:div w:id="1446536660">
                  <w:marLeft w:val="405"/>
                  <w:marRight w:val="0"/>
                  <w:marTop w:val="0"/>
                  <w:marBottom w:val="0"/>
                  <w:divBdr>
                    <w:top w:val="none" w:sz="0" w:space="0" w:color="auto"/>
                    <w:left w:val="none" w:sz="0" w:space="0" w:color="auto"/>
                    <w:bottom w:val="none" w:sz="0" w:space="0" w:color="auto"/>
                    <w:right w:val="none" w:sz="0" w:space="0" w:color="auto"/>
                  </w:divBdr>
                  <w:divsChild>
                    <w:div w:id="798953966">
                      <w:marLeft w:val="0"/>
                      <w:marRight w:val="0"/>
                      <w:marTop w:val="0"/>
                      <w:marBottom w:val="0"/>
                      <w:divBdr>
                        <w:top w:val="none" w:sz="0" w:space="0" w:color="auto"/>
                        <w:left w:val="none" w:sz="0" w:space="0" w:color="auto"/>
                        <w:bottom w:val="none" w:sz="0" w:space="0" w:color="auto"/>
                        <w:right w:val="none" w:sz="0" w:space="0" w:color="auto"/>
                      </w:divBdr>
                      <w:divsChild>
                        <w:div w:id="204686102">
                          <w:marLeft w:val="0"/>
                          <w:marRight w:val="0"/>
                          <w:marTop w:val="0"/>
                          <w:marBottom w:val="0"/>
                          <w:divBdr>
                            <w:top w:val="none" w:sz="0" w:space="0" w:color="auto"/>
                            <w:left w:val="none" w:sz="0" w:space="0" w:color="auto"/>
                            <w:bottom w:val="none" w:sz="0" w:space="0" w:color="auto"/>
                            <w:right w:val="none" w:sz="0" w:space="0" w:color="auto"/>
                          </w:divBdr>
                          <w:divsChild>
                            <w:div w:id="477187905">
                              <w:marLeft w:val="0"/>
                              <w:marRight w:val="0"/>
                              <w:marTop w:val="0"/>
                              <w:marBottom w:val="0"/>
                              <w:divBdr>
                                <w:top w:val="none" w:sz="0" w:space="0" w:color="auto"/>
                                <w:left w:val="none" w:sz="0" w:space="0" w:color="auto"/>
                                <w:bottom w:val="none" w:sz="0" w:space="0" w:color="auto"/>
                                <w:right w:val="none" w:sz="0" w:space="0" w:color="auto"/>
                              </w:divBdr>
                              <w:divsChild>
                                <w:div w:id="238053801">
                                  <w:marLeft w:val="0"/>
                                  <w:marRight w:val="0"/>
                                  <w:marTop w:val="0"/>
                                  <w:marBottom w:val="0"/>
                                  <w:divBdr>
                                    <w:top w:val="none" w:sz="0" w:space="0" w:color="auto"/>
                                    <w:left w:val="none" w:sz="0" w:space="0" w:color="auto"/>
                                    <w:bottom w:val="none" w:sz="0" w:space="0" w:color="auto"/>
                                    <w:right w:val="none" w:sz="0" w:space="0" w:color="auto"/>
                                  </w:divBdr>
                                  <w:divsChild>
                                    <w:div w:id="135013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7164212">
          <w:marLeft w:val="0"/>
          <w:marRight w:val="0"/>
          <w:marTop w:val="0"/>
          <w:marBottom w:val="0"/>
          <w:divBdr>
            <w:top w:val="none" w:sz="0" w:space="0" w:color="auto"/>
            <w:left w:val="none" w:sz="0" w:space="0" w:color="auto"/>
            <w:bottom w:val="none" w:sz="0" w:space="0" w:color="auto"/>
            <w:right w:val="none" w:sz="0" w:space="0" w:color="auto"/>
          </w:divBdr>
        </w:div>
        <w:div w:id="739518444">
          <w:marLeft w:val="0"/>
          <w:marRight w:val="0"/>
          <w:marTop w:val="0"/>
          <w:marBottom w:val="0"/>
          <w:divBdr>
            <w:top w:val="none" w:sz="0" w:space="0" w:color="auto"/>
            <w:left w:val="none" w:sz="0" w:space="0" w:color="auto"/>
            <w:bottom w:val="none" w:sz="0" w:space="0" w:color="auto"/>
            <w:right w:val="none" w:sz="0" w:space="0" w:color="auto"/>
          </w:divBdr>
        </w:div>
        <w:div w:id="625548682">
          <w:marLeft w:val="0"/>
          <w:marRight w:val="0"/>
          <w:marTop w:val="0"/>
          <w:marBottom w:val="0"/>
          <w:divBdr>
            <w:top w:val="none" w:sz="0" w:space="0" w:color="auto"/>
            <w:left w:val="none" w:sz="0" w:space="0" w:color="auto"/>
            <w:bottom w:val="none" w:sz="0" w:space="0" w:color="auto"/>
            <w:right w:val="none" w:sz="0" w:space="0" w:color="auto"/>
          </w:divBdr>
        </w:div>
        <w:div w:id="1280599197">
          <w:marLeft w:val="0"/>
          <w:marRight w:val="0"/>
          <w:marTop w:val="0"/>
          <w:marBottom w:val="0"/>
          <w:divBdr>
            <w:top w:val="none" w:sz="0" w:space="0" w:color="auto"/>
            <w:left w:val="none" w:sz="0" w:space="0" w:color="auto"/>
            <w:bottom w:val="none" w:sz="0" w:space="0" w:color="auto"/>
            <w:right w:val="none" w:sz="0" w:space="0" w:color="auto"/>
          </w:divBdr>
        </w:div>
        <w:div w:id="2040927487">
          <w:marLeft w:val="0"/>
          <w:marRight w:val="0"/>
          <w:marTop w:val="0"/>
          <w:marBottom w:val="0"/>
          <w:divBdr>
            <w:top w:val="none" w:sz="0" w:space="0" w:color="auto"/>
            <w:left w:val="none" w:sz="0" w:space="0" w:color="auto"/>
            <w:bottom w:val="none" w:sz="0" w:space="0" w:color="auto"/>
            <w:right w:val="none" w:sz="0" w:space="0" w:color="auto"/>
          </w:divBdr>
        </w:div>
        <w:div w:id="271594858">
          <w:marLeft w:val="0"/>
          <w:marRight w:val="0"/>
          <w:marTop w:val="0"/>
          <w:marBottom w:val="0"/>
          <w:divBdr>
            <w:top w:val="none" w:sz="0" w:space="0" w:color="auto"/>
            <w:left w:val="none" w:sz="0" w:space="0" w:color="auto"/>
            <w:bottom w:val="none" w:sz="0" w:space="0" w:color="auto"/>
            <w:right w:val="none" w:sz="0" w:space="0" w:color="auto"/>
          </w:divBdr>
        </w:div>
        <w:div w:id="1173642366">
          <w:marLeft w:val="0"/>
          <w:marRight w:val="0"/>
          <w:marTop w:val="0"/>
          <w:marBottom w:val="0"/>
          <w:divBdr>
            <w:top w:val="none" w:sz="0" w:space="0" w:color="auto"/>
            <w:left w:val="none" w:sz="0" w:space="0" w:color="auto"/>
            <w:bottom w:val="none" w:sz="0" w:space="0" w:color="auto"/>
            <w:right w:val="none" w:sz="0" w:space="0" w:color="auto"/>
          </w:divBdr>
        </w:div>
        <w:div w:id="1497112591">
          <w:marLeft w:val="0"/>
          <w:marRight w:val="0"/>
          <w:marTop w:val="0"/>
          <w:marBottom w:val="0"/>
          <w:divBdr>
            <w:top w:val="none" w:sz="0" w:space="0" w:color="auto"/>
            <w:left w:val="none" w:sz="0" w:space="0" w:color="auto"/>
            <w:bottom w:val="none" w:sz="0" w:space="0" w:color="auto"/>
            <w:right w:val="none" w:sz="0" w:space="0" w:color="auto"/>
          </w:divBdr>
          <w:divsChild>
            <w:div w:id="970788430">
              <w:marLeft w:val="0"/>
              <w:marRight w:val="0"/>
              <w:marTop w:val="0"/>
              <w:marBottom w:val="0"/>
              <w:divBdr>
                <w:top w:val="none" w:sz="0" w:space="0" w:color="auto"/>
                <w:left w:val="none" w:sz="0" w:space="0" w:color="auto"/>
                <w:bottom w:val="none" w:sz="0" w:space="0" w:color="auto"/>
                <w:right w:val="none" w:sz="0" w:space="0" w:color="auto"/>
              </w:divBdr>
              <w:divsChild>
                <w:div w:id="1395542516">
                  <w:marLeft w:val="405"/>
                  <w:marRight w:val="0"/>
                  <w:marTop w:val="0"/>
                  <w:marBottom w:val="0"/>
                  <w:divBdr>
                    <w:top w:val="none" w:sz="0" w:space="0" w:color="auto"/>
                    <w:left w:val="none" w:sz="0" w:space="0" w:color="auto"/>
                    <w:bottom w:val="none" w:sz="0" w:space="0" w:color="auto"/>
                    <w:right w:val="none" w:sz="0" w:space="0" w:color="auto"/>
                  </w:divBdr>
                  <w:divsChild>
                    <w:div w:id="1559706216">
                      <w:marLeft w:val="0"/>
                      <w:marRight w:val="0"/>
                      <w:marTop w:val="0"/>
                      <w:marBottom w:val="0"/>
                      <w:divBdr>
                        <w:top w:val="none" w:sz="0" w:space="0" w:color="auto"/>
                        <w:left w:val="none" w:sz="0" w:space="0" w:color="auto"/>
                        <w:bottom w:val="none" w:sz="0" w:space="0" w:color="auto"/>
                        <w:right w:val="none" w:sz="0" w:space="0" w:color="auto"/>
                      </w:divBdr>
                      <w:divsChild>
                        <w:div w:id="1361007978">
                          <w:marLeft w:val="0"/>
                          <w:marRight w:val="0"/>
                          <w:marTop w:val="0"/>
                          <w:marBottom w:val="0"/>
                          <w:divBdr>
                            <w:top w:val="none" w:sz="0" w:space="0" w:color="auto"/>
                            <w:left w:val="none" w:sz="0" w:space="0" w:color="auto"/>
                            <w:bottom w:val="none" w:sz="0" w:space="0" w:color="auto"/>
                            <w:right w:val="none" w:sz="0" w:space="0" w:color="auto"/>
                          </w:divBdr>
                          <w:divsChild>
                            <w:div w:id="224726122">
                              <w:marLeft w:val="0"/>
                              <w:marRight w:val="0"/>
                              <w:marTop w:val="0"/>
                              <w:marBottom w:val="0"/>
                              <w:divBdr>
                                <w:top w:val="none" w:sz="0" w:space="0" w:color="auto"/>
                                <w:left w:val="none" w:sz="0" w:space="0" w:color="auto"/>
                                <w:bottom w:val="none" w:sz="0" w:space="0" w:color="auto"/>
                                <w:right w:val="none" w:sz="0" w:space="0" w:color="auto"/>
                              </w:divBdr>
                              <w:divsChild>
                                <w:div w:id="303118474">
                                  <w:marLeft w:val="0"/>
                                  <w:marRight w:val="0"/>
                                  <w:marTop w:val="0"/>
                                  <w:marBottom w:val="0"/>
                                  <w:divBdr>
                                    <w:top w:val="none" w:sz="0" w:space="0" w:color="auto"/>
                                    <w:left w:val="none" w:sz="0" w:space="0" w:color="auto"/>
                                    <w:bottom w:val="none" w:sz="0" w:space="0" w:color="auto"/>
                                    <w:right w:val="none" w:sz="0" w:space="0" w:color="auto"/>
                                  </w:divBdr>
                                  <w:divsChild>
                                    <w:div w:id="183776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7315137">
          <w:marLeft w:val="0"/>
          <w:marRight w:val="0"/>
          <w:marTop w:val="0"/>
          <w:marBottom w:val="0"/>
          <w:divBdr>
            <w:top w:val="none" w:sz="0" w:space="0" w:color="auto"/>
            <w:left w:val="none" w:sz="0" w:space="0" w:color="auto"/>
            <w:bottom w:val="none" w:sz="0" w:space="0" w:color="auto"/>
            <w:right w:val="none" w:sz="0" w:space="0" w:color="auto"/>
          </w:divBdr>
        </w:div>
        <w:div w:id="1755659894">
          <w:marLeft w:val="0"/>
          <w:marRight w:val="0"/>
          <w:marTop w:val="0"/>
          <w:marBottom w:val="0"/>
          <w:divBdr>
            <w:top w:val="none" w:sz="0" w:space="0" w:color="auto"/>
            <w:left w:val="none" w:sz="0" w:space="0" w:color="auto"/>
            <w:bottom w:val="none" w:sz="0" w:space="0" w:color="auto"/>
            <w:right w:val="none" w:sz="0" w:space="0" w:color="auto"/>
          </w:divBdr>
          <w:divsChild>
            <w:div w:id="1293712295">
              <w:marLeft w:val="0"/>
              <w:marRight w:val="0"/>
              <w:marTop w:val="0"/>
              <w:marBottom w:val="0"/>
              <w:divBdr>
                <w:top w:val="none" w:sz="0" w:space="0" w:color="auto"/>
                <w:left w:val="none" w:sz="0" w:space="0" w:color="auto"/>
                <w:bottom w:val="none" w:sz="0" w:space="0" w:color="auto"/>
                <w:right w:val="none" w:sz="0" w:space="0" w:color="auto"/>
              </w:divBdr>
              <w:divsChild>
                <w:div w:id="831021742">
                  <w:marLeft w:val="405"/>
                  <w:marRight w:val="0"/>
                  <w:marTop w:val="0"/>
                  <w:marBottom w:val="0"/>
                  <w:divBdr>
                    <w:top w:val="none" w:sz="0" w:space="0" w:color="auto"/>
                    <w:left w:val="none" w:sz="0" w:space="0" w:color="auto"/>
                    <w:bottom w:val="none" w:sz="0" w:space="0" w:color="auto"/>
                    <w:right w:val="none" w:sz="0" w:space="0" w:color="auto"/>
                  </w:divBdr>
                  <w:divsChild>
                    <w:div w:id="714046454">
                      <w:marLeft w:val="0"/>
                      <w:marRight w:val="0"/>
                      <w:marTop w:val="0"/>
                      <w:marBottom w:val="0"/>
                      <w:divBdr>
                        <w:top w:val="none" w:sz="0" w:space="0" w:color="auto"/>
                        <w:left w:val="none" w:sz="0" w:space="0" w:color="auto"/>
                        <w:bottom w:val="none" w:sz="0" w:space="0" w:color="auto"/>
                        <w:right w:val="none" w:sz="0" w:space="0" w:color="auto"/>
                      </w:divBdr>
                      <w:divsChild>
                        <w:div w:id="1884099990">
                          <w:marLeft w:val="0"/>
                          <w:marRight w:val="0"/>
                          <w:marTop w:val="0"/>
                          <w:marBottom w:val="0"/>
                          <w:divBdr>
                            <w:top w:val="none" w:sz="0" w:space="0" w:color="auto"/>
                            <w:left w:val="none" w:sz="0" w:space="0" w:color="auto"/>
                            <w:bottom w:val="none" w:sz="0" w:space="0" w:color="auto"/>
                            <w:right w:val="none" w:sz="0" w:space="0" w:color="auto"/>
                          </w:divBdr>
                          <w:divsChild>
                            <w:div w:id="925117863">
                              <w:marLeft w:val="0"/>
                              <w:marRight w:val="0"/>
                              <w:marTop w:val="0"/>
                              <w:marBottom w:val="0"/>
                              <w:divBdr>
                                <w:top w:val="none" w:sz="0" w:space="0" w:color="auto"/>
                                <w:left w:val="none" w:sz="0" w:space="0" w:color="auto"/>
                                <w:bottom w:val="none" w:sz="0" w:space="0" w:color="auto"/>
                                <w:right w:val="none" w:sz="0" w:space="0" w:color="auto"/>
                              </w:divBdr>
                              <w:divsChild>
                                <w:div w:id="387847651">
                                  <w:marLeft w:val="0"/>
                                  <w:marRight w:val="0"/>
                                  <w:marTop w:val="0"/>
                                  <w:marBottom w:val="0"/>
                                  <w:divBdr>
                                    <w:top w:val="none" w:sz="0" w:space="0" w:color="auto"/>
                                    <w:left w:val="none" w:sz="0" w:space="0" w:color="auto"/>
                                    <w:bottom w:val="none" w:sz="0" w:space="0" w:color="auto"/>
                                    <w:right w:val="none" w:sz="0" w:space="0" w:color="auto"/>
                                  </w:divBdr>
                                  <w:divsChild>
                                    <w:div w:id="11495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6295634">
          <w:marLeft w:val="0"/>
          <w:marRight w:val="0"/>
          <w:marTop w:val="0"/>
          <w:marBottom w:val="0"/>
          <w:divBdr>
            <w:top w:val="none" w:sz="0" w:space="0" w:color="auto"/>
            <w:left w:val="none" w:sz="0" w:space="0" w:color="auto"/>
            <w:bottom w:val="none" w:sz="0" w:space="0" w:color="auto"/>
            <w:right w:val="none" w:sz="0" w:space="0" w:color="auto"/>
          </w:divBdr>
        </w:div>
        <w:div w:id="1452892976">
          <w:marLeft w:val="0"/>
          <w:marRight w:val="0"/>
          <w:marTop w:val="0"/>
          <w:marBottom w:val="0"/>
          <w:divBdr>
            <w:top w:val="none" w:sz="0" w:space="0" w:color="auto"/>
            <w:left w:val="none" w:sz="0" w:space="0" w:color="auto"/>
            <w:bottom w:val="none" w:sz="0" w:space="0" w:color="auto"/>
            <w:right w:val="none" w:sz="0" w:space="0" w:color="auto"/>
          </w:divBdr>
        </w:div>
        <w:div w:id="1186866729">
          <w:marLeft w:val="0"/>
          <w:marRight w:val="0"/>
          <w:marTop w:val="0"/>
          <w:marBottom w:val="0"/>
          <w:divBdr>
            <w:top w:val="none" w:sz="0" w:space="0" w:color="auto"/>
            <w:left w:val="none" w:sz="0" w:space="0" w:color="auto"/>
            <w:bottom w:val="none" w:sz="0" w:space="0" w:color="auto"/>
            <w:right w:val="none" w:sz="0" w:space="0" w:color="auto"/>
          </w:divBdr>
        </w:div>
        <w:div w:id="1969699419">
          <w:marLeft w:val="0"/>
          <w:marRight w:val="0"/>
          <w:marTop w:val="0"/>
          <w:marBottom w:val="0"/>
          <w:divBdr>
            <w:top w:val="none" w:sz="0" w:space="0" w:color="auto"/>
            <w:left w:val="none" w:sz="0" w:space="0" w:color="auto"/>
            <w:bottom w:val="none" w:sz="0" w:space="0" w:color="auto"/>
            <w:right w:val="none" w:sz="0" w:space="0" w:color="auto"/>
          </w:divBdr>
        </w:div>
        <w:div w:id="2032802172">
          <w:marLeft w:val="0"/>
          <w:marRight w:val="0"/>
          <w:marTop w:val="0"/>
          <w:marBottom w:val="0"/>
          <w:divBdr>
            <w:top w:val="none" w:sz="0" w:space="0" w:color="auto"/>
            <w:left w:val="none" w:sz="0" w:space="0" w:color="auto"/>
            <w:bottom w:val="none" w:sz="0" w:space="0" w:color="auto"/>
            <w:right w:val="none" w:sz="0" w:space="0" w:color="auto"/>
          </w:divBdr>
          <w:divsChild>
            <w:div w:id="1939825000">
              <w:marLeft w:val="0"/>
              <w:marRight w:val="0"/>
              <w:marTop w:val="0"/>
              <w:marBottom w:val="0"/>
              <w:divBdr>
                <w:top w:val="none" w:sz="0" w:space="0" w:color="auto"/>
                <w:left w:val="none" w:sz="0" w:space="0" w:color="auto"/>
                <w:bottom w:val="none" w:sz="0" w:space="0" w:color="auto"/>
                <w:right w:val="none" w:sz="0" w:space="0" w:color="auto"/>
              </w:divBdr>
              <w:divsChild>
                <w:div w:id="1877231234">
                  <w:marLeft w:val="405"/>
                  <w:marRight w:val="0"/>
                  <w:marTop w:val="0"/>
                  <w:marBottom w:val="0"/>
                  <w:divBdr>
                    <w:top w:val="none" w:sz="0" w:space="0" w:color="auto"/>
                    <w:left w:val="none" w:sz="0" w:space="0" w:color="auto"/>
                    <w:bottom w:val="none" w:sz="0" w:space="0" w:color="auto"/>
                    <w:right w:val="none" w:sz="0" w:space="0" w:color="auto"/>
                  </w:divBdr>
                  <w:divsChild>
                    <w:div w:id="2127697708">
                      <w:marLeft w:val="0"/>
                      <w:marRight w:val="0"/>
                      <w:marTop w:val="0"/>
                      <w:marBottom w:val="0"/>
                      <w:divBdr>
                        <w:top w:val="none" w:sz="0" w:space="0" w:color="auto"/>
                        <w:left w:val="none" w:sz="0" w:space="0" w:color="auto"/>
                        <w:bottom w:val="none" w:sz="0" w:space="0" w:color="auto"/>
                        <w:right w:val="none" w:sz="0" w:space="0" w:color="auto"/>
                      </w:divBdr>
                      <w:divsChild>
                        <w:div w:id="478379821">
                          <w:marLeft w:val="0"/>
                          <w:marRight w:val="0"/>
                          <w:marTop w:val="0"/>
                          <w:marBottom w:val="0"/>
                          <w:divBdr>
                            <w:top w:val="none" w:sz="0" w:space="0" w:color="auto"/>
                            <w:left w:val="none" w:sz="0" w:space="0" w:color="auto"/>
                            <w:bottom w:val="none" w:sz="0" w:space="0" w:color="auto"/>
                            <w:right w:val="none" w:sz="0" w:space="0" w:color="auto"/>
                          </w:divBdr>
                          <w:divsChild>
                            <w:div w:id="880359832">
                              <w:marLeft w:val="0"/>
                              <w:marRight w:val="0"/>
                              <w:marTop w:val="0"/>
                              <w:marBottom w:val="0"/>
                              <w:divBdr>
                                <w:top w:val="none" w:sz="0" w:space="0" w:color="auto"/>
                                <w:left w:val="none" w:sz="0" w:space="0" w:color="auto"/>
                                <w:bottom w:val="none" w:sz="0" w:space="0" w:color="auto"/>
                                <w:right w:val="none" w:sz="0" w:space="0" w:color="auto"/>
                              </w:divBdr>
                              <w:divsChild>
                                <w:div w:id="1080059429">
                                  <w:marLeft w:val="0"/>
                                  <w:marRight w:val="0"/>
                                  <w:marTop w:val="0"/>
                                  <w:marBottom w:val="0"/>
                                  <w:divBdr>
                                    <w:top w:val="none" w:sz="0" w:space="0" w:color="auto"/>
                                    <w:left w:val="none" w:sz="0" w:space="0" w:color="auto"/>
                                    <w:bottom w:val="none" w:sz="0" w:space="0" w:color="auto"/>
                                    <w:right w:val="none" w:sz="0" w:space="0" w:color="auto"/>
                                  </w:divBdr>
                                  <w:divsChild>
                                    <w:div w:id="121977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6470547">
          <w:marLeft w:val="0"/>
          <w:marRight w:val="0"/>
          <w:marTop w:val="0"/>
          <w:marBottom w:val="0"/>
          <w:divBdr>
            <w:top w:val="none" w:sz="0" w:space="0" w:color="auto"/>
            <w:left w:val="none" w:sz="0" w:space="0" w:color="auto"/>
            <w:bottom w:val="none" w:sz="0" w:space="0" w:color="auto"/>
            <w:right w:val="none" w:sz="0" w:space="0" w:color="auto"/>
          </w:divBdr>
        </w:div>
        <w:div w:id="672755572">
          <w:marLeft w:val="0"/>
          <w:marRight w:val="0"/>
          <w:marTop w:val="0"/>
          <w:marBottom w:val="0"/>
          <w:divBdr>
            <w:top w:val="none" w:sz="0" w:space="0" w:color="auto"/>
            <w:left w:val="none" w:sz="0" w:space="0" w:color="auto"/>
            <w:bottom w:val="none" w:sz="0" w:space="0" w:color="auto"/>
            <w:right w:val="none" w:sz="0" w:space="0" w:color="auto"/>
          </w:divBdr>
        </w:div>
        <w:div w:id="1681469720">
          <w:marLeft w:val="0"/>
          <w:marRight w:val="0"/>
          <w:marTop w:val="0"/>
          <w:marBottom w:val="0"/>
          <w:divBdr>
            <w:top w:val="none" w:sz="0" w:space="0" w:color="auto"/>
            <w:left w:val="none" w:sz="0" w:space="0" w:color="auto"/>
            <w:bottom w:val="none" w:sz="0" w:space="0" w:color="auto"/>
            <w:right w:val="none" w:sz="0" w:space="0" w:color="auto"/>
          </w:divBdr>
        </w:div>
        <w:div w:id="1979843832">
          <w:marLeft w:val="0"/>
          <w:marRight w:val="0"/>
          <w:marTop w:val="0"/>
          <w:marBottom w:val="0"/>
          <w:divBdr>
            <w:top w:val="none" w:sz="0" w:space="0" w:color="auto"/>
            <w:left w:val="none" w:sz="0" w:space="0" w:color="auto"/>
            <w:bottom w:val="none" w:sz="0" w:space="0" w:color="auto"/>
            <w:right w:val="none" w:sz="0" w:space="0" w:color="auto"/>
          </w:divBdr>
        </w:div>
        <w:div w:id="2111926669">
          <w:marLeft w:val="0"/>
          <w:marRight w:val="0"/>
          <w:marTop w:val="0"/>
          <w:marBottom w:val="0"/>
          <w:divBdr>
            <w:top w:val="none" w:sz="0" w:space="0" w:color="auto"/>
            <w:left w:val="none" w:sz="0" w:space="0" w:color="auto"/>
            <w:bottom w:val="none" w:sz="0" w:space="0" w:color="auto"/>
            <w:right w:val="none" w:sz="0" w:space="0" w:color="auto"/>
          </w:divBdr>
          <w:divsChild>
            <w:div w:id="1533416626">
              <w:marLeft w:val="0"/>
              <w:marRight w:val="0"/>
              <w:marTop w:val="0"/>
              <w:marBottom w:val="0"/>
              <w:divBdr>
                <w:top w:val="none" w:sz="0" w:space="0" w:color="auto"/>
                <w:left w:val="none" w:sz="0" w:space="0" w:color="auto"/>
                <w:bottom w:val="none" w:sz="0" w:space="0" w:color="auto"/>
                <w:right w:val="none" w:sz="0" w:space="0" w:color="auto"/>
              </w:divBdr>
              <w:divsChild>
                <w:div w:id="889000350">
                  <w:marLeft w:val="405"/>
                  <w:marRight w:val="0"/>
                  <w:marTop w:val="0"/>
                  <w:marBottom w:val="0"/>
                  <w:divBdr>
                    <w:top w:val="none" w:sz="0" w:space="0" w:color="auto"/>
                    <w:left w:val="none" w:sz="0" w:space="0" w:color="auto"/>
                    <w:bottom w:val="none" w:sz="0" w:space="0" w:color="auto"/>
                    <w:right w:val="none" w:sz="0" w:space="0" w:color="auto"/>
                  </w:divBdr>
                  <w:divsChild>
                    <w:div w:id="1558324885">
                      <w:marLeft w:val="0"/>
                      <w:marRight w:val="0"/>
                      <w:marTop w:val="0"/>
                      <w:marBottom w:val="0"/>
                      <w:divBdr>
                        <w:top w:val="none" w:sz="0" w:space="0" w:color="auto"/>
                        <w:left w:val="none" w:sz="0" w:space="0" w:color="auto"/>
                        <w:bottom w:val="none" w:sz="0" w:space="0" w:color="auto"/>
                        <w:right w:val="none" w:sz="0" w:space="0" w:color="auto"/>
                      </w:divBdr>
                      <w:divsChild>
                        <w:div w:id="1050226226">
                          <w:marLeft w:val="0"/>
                          <w:marRight w:val="0"/>
                          <w:marTop w:val="0"/>
                          <w:marBottom w:val="0"/>
                          <w:divBdr>
                            <w:top w:val="none" w:sz="0" w:space="0" w:color="auto"/>
                            <w:left w:val="none" w:sz="0" w:space="0" w:color="auto"/>
                            <w:bottom w:val="none" w:sz="0" w:space="0" w:color="auto"/>
                            <w:right w:val="none" w:sz="0" w:space="0" w:color="auto"/>
                          </w:divBdr>
                          <w:divsChild>
                            <w:div w:id="1768579384">
                              <w:marLeft w:val="0"/>
                              <w:marRight w:val="0"/>
                              <w:marTop w:val="0"/>
                              <w:marBottom w:val="0"/>
                              <w:divBdr>
                                <w:top w:val="none" w:sz="0" w:space="0" w:color="auto"/>
                                <w:left w:val="none" w:sz="0" w:space="0" w:color="auto"/>
                                <w:bottom w:val="none" w:sz="0" w:space="0" w:color="auto"/>
                                <w:right w:val="none" w:sz="0" w:space="0" w:color="auto"/>
                              </w:divBdr>
                              <w:divsChild>
                                <w:div w:id="2140569014">
                                  <w:marLeft w:val="0"/>
                                  <w:marRight w:val="0"/>
                                  <w:marTop w:val="0"/>
                                  <w:marBottom w:val="0"/>
                                  <w:divBdr>
                                    <w:top w:val="none" w:sz="0" w:space="0" w:color="auto"/>
                                    <w:left w:val="none" w:sz="0" w:space="0" w:color="auto"/>
                                    <w:bottom w:val="none" w:sz="0" w:space="0" w:color="auto"/>
                                    <w:right w:val="none" w:sz="0" w:space="0" w:color="auto"/>
                                  </w:divBdr>
                                  <w:divsChild>
                                    <w:div w:id="644625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8821472">
          <w:marLeft w:val="0"/>
          <w:marRight w:val="0"/>
          <w:marTop w:val="0"/>
          <w:marBottom w:val="0"/>
          <w:divBdr>
            <w:top w:val="none" w:sz="0" w:space="0" w:color="auto"/>
            <w:left w:val="none" w:sz="0" w:space="0" w:color="auto"/>
            <w:bottom w:val="none" w:sz="0" w:space="0" w:color="auto"/>
            <w:right w:val="none" w:sz="0" w:space="0" w:color="auto"/>
          </w:divBdr>
        </w:div>
        <w:div w:id="756288805">
          <w:marLeft w:val="0"/>
          <w:marRight w:val="0"/>
          <w:marTop w:val="0"/>
          <w:marBottom w:val="0"/>
          <w:divBdr>
            <w:top w:val="none" w:sz="0" w:space="0" w:color="auto"/>
            <w:left w:val="none" w:sz="0" w:space="0" w:color="auto"/>
            <w:bottom w:val="none" w:sz="0" w:space="0" w:color="auto"/>
            <w:right w:val="none" w:sz="0" w:space="0" w:color="auto"/>
          </w:divBdr>
        </w:div>
        <w:div w:id="1122265801">
          <w:marLeft w:val="0"/>
          <w:marRight w:val="0"/>
          <w:marTop w:val="0"/>
          <w:marBottom w:val="0"/>
          <w:divBdr>
            <w:top w:val="none" w:sz="0" w:space="0" w:color="auto"/>
            <w:left w:val="none" w:sz="0" w:space="0" w:color="auto"/>
            <w:bottom w:val="none" w:sz="0" w:space="0" w:color="auto"/>
            <w:right w:val="none" w:sz="0" w:space="0" w:color="auto"/>
          </w:divBdr>
        </w:div>
        <w:div w:id="1358585561">
          <w:marLeft w:val="0"/>
          <w:marRight w:val="0"/>
          <w:marTop w:val="0"/>
          <w:marBottom w:val="0"/>
          <w:divBdr>
            <w:top w:val="none" w:sz="0" w:space="0" w:color="auto"/>
            <w:left w:val="none" w:sz="0" w:space="0" w:color="auto"/>
            <w:bottom w:val="none" w:sz="0" w:space="0" w:color="auto"/>
            <w:right w:val="none" w:sz="0" w:space="0" w:color="auto"/>
          </w:divBdr>
        </w:div>
        <w:div w:id="1312371560">
          <w:marLeft w:val="0"/>
          <w:marRight w:val="0"/>
          <w:marTop w:val="0"/>
          <w:marBottom w:val="0"/>
          <w:divBdr>
            <w:top w:val="none" w:sz="0" w:space="0" w:color="auto"/>
            <w:left w:val="none" w:sz="0" w:space="0" w:color="auto"/>
            <w:bottom w:val="none" w:sz="0" w:space="0" w:color="auto"/>
            <w:right w:val="none" w:sz="0" w:space="0" w:color="auto"/>
          </w:divBdr>
        </w:div>
        <w:div w:id="765619322">
          <w:marLeft w:val="0"/>
          <w:marRight w:val="0"/>
          <w:marTop w:val="0"/>
          <w:marBottom w:val="0"/>
          <w:divBdr>
            <w:top w:val="none" w:sz="0" w:space="0" w:color="auto"/>
            <w:left w:val="none" w:sz="0" w:space="0" w:color="auto"/>
            <w:bottom w:val="none" w:sz="0" w:space="0" w:color="auto"/>
            <w:right w:val="none" w:sz="0" w:space="0" w:color="auto"/>
          </w:divBdr>
        </w:div>
        <w:div w:id="909729795">
          <w:marLeft w:val="0"/>
          <w:marRight w:val="0"/>
          <w:marTop w:val="0"/>
          <w:marBottom w:val="0"/>
          <w:divBdr>
            <w:top w:val="none" w:sz="0" w:space="0" w:color="auto"/>
            <w:left w:val="none" w:sz="0" w:space="0" w:color="auto"/>
            <w:bottom w:val="none" w:sz="0" w:space="0" w:color="auto"/>
            <w:right w:val="none" w:sz="0" w:space="0" w:color="auto"/>
          </w:divBdr>
          <w:divsChild>
            <w:div w:id="824247901">
              <w:marLeft w:val="0"/>
              <w:marRight w:val="0"/>
              <w:marTop w:val="0"/>
              <w:marBottom w:val="0"/>
              <w:divBdr>
                <w:top w:val="none" w:sz="0" w:space="0" w:color="auto"/>
                <w:left w:val="none" w:sz="0" w:space="0" w:color="auto"/>
                <w:bottom w:val="none" w:sz="0" w:space="0" w:color="auto"/>
                <w:right w:val="none" w:sz="0" w:space="0" w:color="auto"/>
              </w:divBdr>
              <w:divsChild>
                <w:div w:id="1908690367">
                  <w:marLeft w:val="405"/>
                  <w:marRight w:val="0"/>
                  <w:marTop w:val="0"/>
                  <w:marBottom w:val="0"/>
                  <w:divBdr>
                    <w:top w:val="none" w:sz="0" w:space="0" w:color="auto"/>
                    <w:left w:val="none" w:sz="0" w:space="0" w:color="auto"/>
                    <w:bottom w:val="none" w:sz="0" w:space="0" w:color="auto"/>
                    <w:right w:val="none" w:sz="0" w:space="0" w:color="auto"/>
                  </w:divBdr>
                  <w:divsChild>
                    <w:div w:id="207575299">
                      <w:marLeft w:val="0"/>
                      <w:marRight w:val="0"/>
                      <w:marTop w:val="0"/>
                      <w:marBottom w:val="0"/>
                      <w:divBdr>
                        <w:top w:val="none" w:sz="0" w:space="0" w:color="auto"/>
                        <w:left w:val="none" w:sz="0" w:space="0" w:color="auto"/>
                        <w:bottom w:val="none" w:sz="0" w:space="0" w:color="auto"/>
                        <w:right w:val="none" w:sz="0" w:space="0" w:color="auto"/>
                      </w:divBdr>
                      <w:divsChild>
                        <w:div w:id="923489723">
                          <w:marLeft w:val="0"/>
                          <w:marRight w:val="0"/>
                          <w:marTop w:val="0"/>
                          <w:marBottom w:val="0"/>
                          <w:divBdr>
                            <w:top w:val="none" w:sz="0" w:space="0" w:color="auto"/>
                            <w:left w:val="none" w:sz="0" w:space="0" w:color="auto"/>
                            <w:bottom w:val="none" w:sz="0" w:space="0" w:color="auto"/>
                            <w:right w:val="none" w:sz="0" w:space="0" w:color="auto"/>
                          </w:divBdr>
                          <w:divsChild>
                            <w:div w:id="754326491">
                              <w:marLeft w:val="0"/>
                              <w:marRight w:val="0"/>
                              <w:marTop w:val="0"/>
                              <w:marBottom w:val="0"/>
                              <w:divBdr>
                                <w:top w:val="none" w:sz="0" w:space="0" w:color="auto"/>
                                <w:left w:val="none" w:sz="0" w:space="0" w:color="auto"/>
                                <w:bottom w:val="none" w:sz="0" w:space="0" w:color="auto"/>
                                <w:right w:val="none" w:sz="0" w:space="0" w:color="auto"/>
                              </w:divBdr>
                              <w:divsChild>
                                <w:div w:id="242953774">
                                  <w:marLeft w:val="0"/>
                                  <w:marRight w:val="0"/>
                                  <w:marTop w:val="0"/>
                                  <w:marBottom w:val="0"/>
                                  <w:divBdr>
                                    <w:top w:val="none" w:sz="0" w:space="0" w:color="auto"/>
                                    <w:left w:val="none" w:sz="0" w:space="0" w:color="auto"/>
                                    <w:bottom w:val="none" w:sz="0" w:space="0" w:color="auto"/>
                                    <w:right w:val="none" w:sz="0" w:space="0" w:color="auto"/>
                                  </w:divBdr>
                                  <w:divsChild>
                                    <w:div w:id="73944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8786838">
          <w:marLeft w:val="0"/>
          <w:marRight w:val="0"/>
          <w:marTop w:val="0"/>
          <w:marBottom w:val="0"/>
          <w:divBdr>
            <w:top w:val="none" w:sz="0" w:space="0" w:color="auto"/>
            <w:left w:val="none" w:sz="0" w:space="0" w:color="auto"/>
            <w:bottom w:val="none" w:sz="0" w:space="0" w:color="auto"/>
            <w:right w:val="none" w:sz="0" w:space="0" w:color="auto"/>
          </w:divBdr>
        </w:div>
        <w:div w:id="1332679353">
          <w:marLeft w:val="0"/>
          <w:marRight w:val="0"/>
          <w:marTop w:val="0"/>
          <w:marBottom w:val="0"/>
          <w:divBdr>
            <w:top w:val="none" w:sz="0" w:space="0" w:color="auto"/>
            <w:left w:val="none" w:sz="0" w:space="0" w:color="auto"/>
            <w:bottom w:val="none" w:sz="0" w:space="0" w:color="auto"/>
            <w:right w:val="none" w:sz="0" w:space="0" w:color="auto"/>
          </w:divBdr>
        </w:div>
        <w:div w:id="1327326368">
          <w:marLeft w:val="0"/>
          <w:marRight w:val="0"/>
          <w:marTop w:val="0"/>
          <w:marBottom w:val="0"/>
          <w:divBdr>
            <w:top w:val="none" w:sz="0" w:space="0" w:color="auto"/>
            <w:left w:val="none" w:sz="0" w:space="0" w:color="auto"/>
            <w:bottom w:val="none" w:sz="0" w:space="0" w:color="auto"/>
            <w:right w:val="none" w:sz="0" w:space="0" w:color="auto"/>
          </w:divBdr>
        </w:div>
        <w:div w:id="1848514438">
          <w:marLeft w:val="0"/>
          <w:marRight w:val="0"/>
          <w:marTop w:val="0"/>
          <w:marBottom w:val="0"/>
          <w:divBdr>
            <w:top w:val="none" w:sz="0" w:space="0" w:color="auto"/>
            <w:left w:val="none" w:sz="0" w:space="0" w:color="auto"/>
            <w:bottom w:val="none" w:sz="0" w:space="0" w:color="auto"/>
            <w:right w:val="none" w:sz="0" w:space="0" w:color="auto"/>
          </w:divBdr>
        </w:div>
        <w:div w:id="1985694757">
          <w:marLeft w:val="0"/>
          <w:marRight w:val="0"/>
          <w:marTop w:val="0"/>
          <w:marBottom w:val="0"/>
          <w:divBdr>
            <w:top w:val="none" w:sz="0" w:space="0" w:color="auto"/>
            <w:left w:val="none" w:sz="0" w:space="0" w:color="auto"/>
            <w:bottom w:val="none" w:sz="0" w:space="0" w:color="auto"/>
            <w:right w:val="none" w:sz="0" w:space="0" w:color="auto"/>
          </w:divBdr>
        </w:div>
        <w:div w:id="1272054389">
          <w:marLeft w:val="0"/>
          <w:marRight w:val="0"/>
          <w:marTop w:val="0"/>
          <w:marBottom w:val="0"/>
          <w:divBdr>
            <w:top w:val="none" w:sz="0" w:space="0" w:color="auto"/>
            <w:left w:val="none" w:sz="0" w:space="0" w:color="auto"/>
            <w:bottom w:val="none" w:sz="0" w:space="0" w:color="auto"/>
            <w:right w:val="none" w:sz="0" w:space="0" w:color="auto"/>
          </w:divBdr>
        </w:div>
        <w:div w:id="1100567322">
          <w:marLeft w:val="0"/>
          <w:marRight w:val="0"/>
          <w:marTop w:val="0"/>
          <w:marBottom w:val="0"/>
          <w:divBdr>
            <w:top w:val="none" w:sz="0" w:space="0" w:color="auto"/>
            <w:left w:val="none" w:sz="0" w:space="0" w:color="auto"/>
            <w:bottom w:val="none" w:sz="0" w:space="0" w:color="auto"/>
            <w:right w:val="none" w:sz="0" w:space="0" w:color="auto"/>
          </w:divBdr>
        </w:div>
        <w:div w:id="511839102">
          <w:marLeft w:val="0"/>
          <w:marRight w:val="0"/>
          <w:marTop w:val="0"/>
          <w:marBottom w:val="0"/>
          <w:divBdr>
            <w:top w:val="none" w:sz="0" w:space="0" w:color="auto"/>
            <w:left w:val="none" w:sz="0" w:space="0" w:color="auto"/>
            <w:bottom w:val="none" w:sz="0" w:space="0" w:color="auto"/>
            <w:right w:val="none" w:sz="0" w:space="0" w:color="auto"/>
          </w:divBdr>
        </w:div>
        <w:div w:id="2121487896">
          <w:marLeft w:val="0"/>
          <w:marRight w:val="0"/>
          <w:marTop w:val="0"/>
          <w:marBottom w:val="0"/>
          <w:divBdr>
            <w:top w:val="none" w:sz="0" w:space="0" w:color="auto"/>
            <w:left w:val="none" w:sz="0" w:space="0" w:color="auto"/>
            <w:bottom w:val="none" w:sz="0" w:space="0" w:color="auto"/>
            <w:right w:val="none" w:sz="0" w:space="0" w:color="auto"/>
          </w:divBdr>
        </w:div>
        <w:div w:id="110436470">
          <w:marLeft w:val="0"/>
          <w:marRight w:val="0"/>
          <w:marTop w:val="0"/>
          <w:marBottom w:val="0"/>
          <w:divBdr>
            <w:top w:val="none" w:sz="0" w:space="0" w:color="auto"/>
            <w:left w:val="none" w:sz="0" w:space="0" w:color="auto"/>
            <w:bottom w:val="none" w:sz="0" w:space="0" w:color="auto"/>
            <w:right w:val="none" w:sz="0" w:space="0" w:color="auto"/>
          </w:divBdr>
        </w:div>
        <w:div w:id="1366523255">
          <w:marLeft w:val="0"/>
          <w:marRight w:val="0"/>
          <w:marTop w:val="0"/>
          <w:marBottom w:val="0"/>
          <w:divBdr>
            <w:top w:val="none" w:sz="0" w:space="0" w:color="auto"/>
            <w:left w:val="none" w:sz="0" w:space="0" w:color="auto"/>
            <w:bottom w:val="none" w:sz="0" w:space="0" w:color="auto"/>
            <w:right w:val="none" w:sz="0" w:space="0" w:color="auto"/>
          </w:divBdr>
        </w:div>
        <w:div w:id="1758091158">
          <w:marLeft w:val="0"/>
          <w:marRight w:val="0"/>
          <w:marTop w:val="0"/>
          <w:marBottom w:val="0"/>
          <w:divBdr>
            <w:top w:val="none" w:sz="0" w:space="0" w:color="auto"/>
            <w:left w:val="none" w:sz="0" w:space="0" w:color="auto"/>
            <w:bottom w:val="none" w:sz="0" w:space="0" w:color="auto"/>
            <w:right w:val="none" w:sz="0" w:space="0" w:color="auto"/>
          </w:divBdr>
        </w:div>
        <w:div w:id="1575621630">
          <w:marLeft w:val="0"/>
          <w:marRight w:val="0"/>
          <w:marTop w:val="0"/>
          <w:marBottom w:val="0"/>
          <w:divBdr>
            <w:top w:val="none" w:sz="0" w:space="0" w:color="auto"/>
            <w:left w:val="none" w:sz="0" w:space="0" w:color="auto"/>
            <w:bottom w:val="none" w:sz="0" w:space="0" w:color="auto"/>
            <w:right w:val="none" w:sz="0" w:space="0" w:color="auto"/>
          </w:divBdr>
          <w:divsChild>
            <w:div w:id="1056899368">
              <w:marLeft w:val="0"/>
              <w:marRight w:val="0"/>
              <w:marTop w:val="0"/>
              <w:marBottom w:val="0"/>
              <w:divBdr>
                <w:top w:val="none" w:sz="0" w:space="0" w:color="auto"/>
                <w:left w:val="none" w:sz="0" w:space="0" w:color="auto"/>
                <w:bottom w:val="none" w:sz="0" w:space="0" w:color="auto"/>
                <w:right w:val="none" w:sz="0" w:space="0" w:color="auto"/>
              </w:divBdr>
              <w:divsChild>
                <w:div w:id="1685667015">
                  <w:marLeft w:val="540"/>
                  <w:marRight w:val="0"/>
                  <w:marTop w:val="0"/>
                  <w:marBottom w:val="0"/>
                  <w:divBdr>
                    <w:top w:val="none" w:sz="0" w:space="0" w:color="auto"/>
                    <w:left w:val="none" w:sz="0" w:space="0" w:color="auto"/>
                    <w:bottom w:val="none" w:sz="0" w:space="0" w:color="auto"/>
                    <w:right w:val="none" w:sz="0" w:space="0" w:color="auto"/>
                  </w:divBdr>
                  <w:divsChild>
                    <w:div w:id="624195074">
                      <w:marLeft w:val="0"/>
                      <w:marRight w:val="0"/>
                      <w:marTop w:val="0"/>
                      <w:marBottom w:val="0"/>
                      <w:divBdr>
                        <w:top w:val="none" w:sz="0" w:space="0" w:color="auto"/>
                        <w:left w:val="none" w:sz="0" w:space="0" w:color="auto"/>
                        <w:bottom w:val="none" w:sz="0" w:space="0" w:color="auto"/>
                        <w:right w:val="none" w:sz="0" w:space="0" w:color="auto"/>
                      </w:divBdr>
                      <w:divsChild>
                        <w:div w:id="960500391">
                          <w:marLeft w:val="0"/>
                          <w:marRight w:val="0"/>
                          <w:marTop w:val="0"/>
                          <w:marBottom w:val="0"/>
                          <w:divBdr>
                            <w:top w:val="none" w:sz="0" w:space="0" w:color="auto"/>
                            <w:left w:val="none" w:sz="0" w:space="0" w:color="auto"/>
                            <w:bottom w:val="none" w:sz="0" w:space="0" w:color="auto"/>
                            <w:right w:val="none" w:sz="0" w:space="0" w:color="auto"/>
                          </w:divBdr>
                          <w:divsChild>
                            <w:div w:id="1367634073">
                              <w:marLeft w:val="0"/>
                              <w:marRight w:val="0"/>
                              <w:marTop w:val="0"/>
                              <w:marBottom w:val="0"/>
                              <w:divBdr>
                                <w:top w:val="none" w:sz="0" w:space="0" w:color="auto"/>
                                <w:left w:val="none" w:sz="0" w:space="0" w:color="auto"/>
                                <w:bottom w:val="none" w:sz="0" w:space="0" w:color="auto"/>
                                <w:right w:val="none" w:sz="0" w:space="0" w:color="auto"/>
                              </w:divBdr>
                              <w:divsChild>
                                <w:div w:id="1122916046">
                                  <w:marLeft w:val="0"/>
                                  <w:marRight w:val="0"/>
                                  <w:marTop w:val="0"/>
                                  <w:marBottom w:val="0"/>
                                  <w:divBdr>
                                    <w:top w:val="none" w:sz="0" w:space="0" w:color="auto"/>
                                    <w:left w:val="none" w:sz="0" w:space="0" w:color="auto"/>
                                    <w:bottom w:val="none" w:sz="0" w:space="0" w:color="auto"/>
                                    <w:right w:val="none" w:sz="0" w:space="0" w:color="auto"/>
                                  </w:divBdr>
                                  <w:divsChild>
                                    <w:div w:id="67950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759916">
          <w:marLeft w:val="0"/>
          <w:marRight w:val="0"/>
          <w:marTop w:val="0"/>
          <w:marBottom w:val="0"/>
          <w:divBdr>
            <w:top w:val="none" w:sz="0" w:space="0" w:color="auto"/>
            <w:left w:val="none" w:sz="0" w:space="0" w:color="auto"/>
            <w:bottom w:val="none" w:sz="0" w:space="0" w:color="auto"/>
            <w:right w:val="none" w:sz="0" w:space="0" w:color="auto"/>
          </w:divBdr>
        </w:div>
        <w:div w:id="743185802">
          <w:marLeft w:val="0"/>
          <w:marRight w:val="0"/>
          <w:marTop w:val="0"/>
          <w:marBottom w:val="0"/>
          <w:divBdr>
            <w:top w:val="none" w:sz="0" w:space="0" w:color="auto"/>
            <w:left w:val="none" w:sz="0" w:space="0" w:color="auto"/>
            <w:bottom w:val="none" w:sz="0" w:space="0" w:color="auto"/>
            <w:right w:val="none" w:sz="0" w:space="0" w:color="auto"/>
          </w:divBdr>
        </w:div>
        <w:div w:id="1520974612">
          <w:marLeft w:val="0"/>
          <w:marRight w:val="0"/>
          <w:marTop w:val="0"/>
          <w:marBottom w:val="0"/>
          <w:divBdr>
            <w:top w:val="none" w:sz="0" w:space="0" w:color="auto"/>
            <w:left w:val="none" w:sz="0" w:space="0" w:color="auto"/>
            <w:bottom w:val="none" w:sz="0" w:space="0" w:color="auto"/>
            <w:right w:val="none" w:sz="0" w:space="0" w:color="auto"/>
          </w:divBdr>
        </w:div>
        <w:div w:id="159391142">
          <w:marLeft w:val="0"/>
          <w:marRight w:val="0"/>
          <w:marTop w:val="0"/>
          <w:marBottom w:val="0"/>
          <w:divBdr>
            <w:top w:val="none" w:sz="0" w:space="0" w:color="auto"/>
            <w:left w:val="none" w:sz="0" w:space="0" w:color="auto"/>
            <w:bottom w:val="none" w:sz="0" w:space="0" w:color="auto"/>
            <w:right w:val="none" w:sz="0" w:space="0" w:color="auto"/>
          </w:divBdr>
        </w:div>
        <w:div w:id="1938520711">
          <w:marLeft w:val="0"/>
          <w:marRight w:val="0"/>
          <w:marTop w:val="0"/>
          <w:marBottom w:val="0"/>
          <w:divBdr>
            <w:top w:val="none" w:sz="0" w:space="0" w:color="auto"/>
            <w:left w:val="none" w:sz="0" w:space="0" w:color="auto"/>
            <w:bottom w:val="none" w:sz="0" w:space="0" w:color="auto"/>
            <w:right w:val="none" w:sz="0" w:space="0" w:color="auto"/>
          </w:divBdr>
        </w:div>
        <w:div w:id="1147668984">
          <w:marLeft w:val="0"/>
          <w:marRight w:val="0"/>
          <w:marTop w:val="0"/>
          <w:marBottom w:val="0"/>
          <w:divBdr>
            <w:top w:val="none" w:sz="0" w:space="0" w:color="auto"/>
            <w:left w:val="none" w:sz="0" w:space="0" w:color="auto"/>
            <w:bottom w:val="none" w:sz="0" w:space="0" w:color="auto"/>
            <w:right w:val="none" w:sz="0" w:space="0" w:color="auto"/>
          </w:divBdr>
        </w:div>
        <w:div w:id="124080225">
          <w:marLeft w:val="0"/>
          <w:marRight w:val="0"/>
          <w:marTop w:val="0"/>
          <w:marBottom w:val="0"/>
          <w:divBdr>
            <w:top w:val="none" w:sz="0" w:space="0" w:color="auto"/>
            <w:left w:val="none" w:sz="0" w:space="0" w:color="auto"/>
            <w:bottom w:val="none" w:sz="0" w:space="0" w:color="auto"/>
            <w:right w:val="none" w:sz="0" w:space="0" w:color="auto"/>
          </w:divBdr>
        </w:div>
        <w:div w:id="1697465575">
          <w:marLeft w:val="0"/>
          <w:marRight w:val="0"/>
          <w:marTop w:val="0"/>
          <w:marBottom w:val="0"/>
          <w:divBdr>
            <w:top w:val="none" w:sz="0" w:space="0" w:color="auto"/>
            <w:left w:val="none" w:sz="0" w:space="0" w:color="auto"/>
            <w:bottom w:val="none" w:sz="0" w:space="0" w:color="auto"/>
            <w:right w:val="none" w:sz="0" w:space="0" w:color="auto"/>
          </w:divBdr>
          <w:divsChild>
            <w:div w:id="2048145144">
              <w:marLeft w:val="0"/>
              <w:marRight w:val="0"/>
              <w:marTop w:val="0"/>
              <w:marBottom w:val="0"/>
              <w:divBdr>
                <w:top w:val="none" w:sz="0" w:space="0" w:color="auto"/>
                <w:left w:val="none" w:sz="0" w:space="0" w:color="auto"/>
                <w:bottom w:val="none" w:sz="0" w:space="0" w:color="auto"/>
                <w:right w:val="none" w:sz="0" w:space="0" w:color="auto"/>
              </w:divBdr>
              <w:divsChild>
                <w:div w:id="407654716">
                  <w:marLeft w:val="405"/>
                  <w:marRight w:val="0"/>
                  <w:marTop w:val="0"/>
                  <w:marBottom w:val="0"/>
                  <w:divBdr>
                    <w:top w:val="none" w:sz="0" w:space="0" w:color="auto"/>
                    <w:left w:val="none" w:sz="0" w:space="0" w:color="auto"/>
                    <w:bottom w:val="none" w:sz="0" w:space="0" w:color="auto"/>
                    <w:right w:val="none" w:sz="0" w:space="0" w:color="auto"/>
                  </w:divBdr>
                  <w:divsChild>
                    <w:div w:id="1124084726">
                      <w:marLeft w:val="0"/>
                      <w:marRight w:val="0"/>
                      <w:marTop w:val="0"/>
                      <w:marBottom w:val="0"/>
                      <w:divBdr>
                        <w:top w:val="none" w:sz="0" w:space="0" w:color="auto"/>
                        <w:left w:val="none" w:sz="0" w:space="0" w:color="auto"/>
                        <w:bottom w:val="none" w:sz="0" w:space="0" w:color="auto"/>
                        <w:right w:val="none" w:sz="0" w:space="0" w:color="auto"/>
                      </w:divBdr>
                      <w:divsChild>
                        <w:div w:id="1211041654">
                          <w:marLeft w:val="0"/>
                          <w:marRight w:val="0"/>
                          <w:marTop w:val="0"/>
                          <w:marBottom w:val="0"/>
                          <w:divBdr>
                            <w:top w:val="none" w:sz="0" w:space="0" w:color="auto"/>
                            <w:left w:val="none" w:sz="0" w:space="0" w:color="auto"/>
                            <w:bottom w:val="none" w:sz="0" w:space="0" w:color="auto"/>
                            <w:right w:val="none" w:sz="0" w:space="0" w:color="auto"/>
                          </w:divBdr>
                          <w:divsChild>
                            <w:div w:id="1797484987">
                              <w:marLeft w:val="0"/>
                              <w:marRight w:val="0"/>
                              <w:marTop w:val="0"/>
                              <w:marBottom w:val="0"/>
                              <w:divBdr>
                                <w:top w:val="none" w:sz="0" w:space="0" w:color="auto"/>
                                <w:left w:val="none" w:sz="0" w:space="0" w:color="auto"/>
                                <w:bottom w:val="none" w:sz="0" w:space="0" w:color="auto"/>
                                <w:right w:val="none" w:sz="0" w:space="0" w:color="auto"/>
                              </w:divBdr>
                              <w:divsChild>
                                <w:div w:id="1196187601">
                                  <w:marLeft w:val="0"/>
                                  <w:marRight w:val="0"/>
                                  <w:marTop w:val="0"/>
                                  <w:marBottom w:val="0"/>
                                  <w:divBdr>
                                    <w:top w:val="none" w:sz="0" w:space="0" w:color="auto"/>
                                    <w:left w:val="none" w:sz="0" w:space="0" w:color="auto"/>
                                    <w:bottom w:val="none" w:sz="0" w:space="0" w:color="auto"/>
                                    <w:right w:val="none" w:sz="0" w:space="0" w:color="auto"/>
                                  </w:divBdr>
                                  <w:divsChild>
                                    <w:div w:id="119580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6189896">
          <w:marLeft w:val="0"/>
          <w:marRight w:val="0"/>
          <w:marTop w:val="0"/>
          <w:marBottom w:val="0"/>
          <w:divBdr>
            <w:top w:val="none" w:sz="0" w:space="0" w:color="auto"/>
            <w:left w:val="none" w:sz="0" w:space="0" w:color="auto"/>
            <w:bottom w:val="none" w:sz="0" w:space="0" w:color="auto"/>
            <w:right w:val="none" w:sz="0" w:space="0" w:color="auto"/>
          </w:divBdr>
        </w:div>
        <w:div w:id="1723401494">
          <w:marLeft w:val="0"/>
          <w:marRight w:val="0"/>
          <w:marTop w:val="0"/>
          <w:marBottom w:val="0"/>
          <w:divBdr>
            <w:top w:val="none" w:sz="0" w:space="0" w:color="auto"/>
            <w:left w:val="none" w:sz="0" w:space="0" w:color="auto"/>
            <w:bottom w:val="none" w:sz="0" w:space="0" w:color="auto"/>
            <w:right w:val="none" w:sz="0" w:space="0" w:color="auto"/>
          </w:divBdr>
        </w:div>
        <w:div w:id="340621128">
          <w:marLeft w:val="0"/>
          <w:marRight w:val="0"/>
          <w:marTop w:val="0"/>
          <w:marBottom w:val="0"/>
          <w:divBdr>
            <w:top w:val="none" w:sz="0" w:space="0" w:color="auto"/>
            <w:left w:val="none" w:sz="0" w:space="0" w:color="auto"/>
            <w:bottom w:val="none" w:sz="0" w:space="0" w:color="auto"/>
            <w:right w:val="none" w:sz="0" w:space="0" w:color="auto"/>
          </w:divBdr>
        </w:div>
        <w:div w:id="590891111">
          <w:marLeft w:val="0"/>
          <w:marRight w:val="0"/>
          <w:marTop w:val="0"/>
          <w:marBottom w:val="0"/>
          <w:divBdr>
            <w:top w:val="none" w:sz="0" w:space="0" w:color="auto"/>
            <w:left w:val="none" w:sz="0" w:space="0" w:color="auto"/>
            <w:bottom w:val="none" w:sz="0" w:space="0" w:color="auto"/>
            <w:right w:val="none" w:sz="0" w:space="0" w:color="auto"/>
          </w:divBdr>
        </w:div>
        <w:div w:id="885682512">
          <w:marLeft w:val="0"/>
          <w:marRight w:val="0"/>
          <w:marTop w:val="0"/>
          <w:marBottom w:val="0"/>
          <w:divBdr>
            <w:top w:val="none" w:sz="0" w:space="0" w:color="auto"/>
            <w:left w:val="none" w:sz="0" w:space="0" w:color="auto"/>
            <w:bottom w:val="none" w:sz="0" w:space="0" w:color="auto"/>
            <w:right w:val="none" w:sz="0" w:space="0" w:color="auto"/>
          </w:divBdr>
        </w:div>
        <w:div w:id="635644324">
          <w:marLeft w:val="0"/>
          <w:marRight w:val="0"/>
          <w:marTop w:val="0"/>
          <w:marBottom w:val="0"/>
          <w:divBdr>
            <w:top w:val="none" w:sz="0" w:space="0" w:color="auto"/>
            <w:left w:val="none" w:sz="0" w:space="0" w:color="auto"/>
            <w:bottom w:val="none" w:sz="0" w:space="0" w:color="auto"/>
            <w:right w:val="none" w:sz="0" w:space="0" w:color="auto"/>
          </w:divBdr>
          <w:divsChild>
            <w:div w:id="2061857060">
              <w:marLeft w:val="0"/>
              <w:marRight w:val="0"/>
              <w:marTop w:val="0"/>
              <w:marBottom w:val="0"/>
              <w:divBdr>
                <w:top w:val="none" w:sz="0" w:space="0" w:color="auto"/>
                <w:left w:val="none" w:sz="0" w:space="0" w:color="auto"/>
                <w:bottom w:val="none" w:sz="0" w:space="0" w:color="auto"/>
                <w:right w:val="none" w:sz="0" w:space="0" w:color="auto"/>
              </w:divBdr>
              <w:divsChild>
                <w:div w:id="1972245972">
                  <w:marLeft w:val="405"/>
                  <w:marRight w:val="0"/>
                  <w:marTop w:val="0"/>
                  <w:marBottom w:val="0"/>
                  <w:divBdr>
                    <w:top w:val="none" w:sz="0" w:space="0" w:color="auto"/>
                    <w:left w:val="none" w:sz="0" w:space="0" w:color="auto"/>
                    <w:bottom w:val="none" w:sz="0" w:space="0" w:color="auto"/>
                    <w:right w:val="none" w:sz="0" w:space="0" w:color="auto"/>
                  </w:divBdr>
                  <w:divsChild>
                    <w:div w:id="603538296">
                      <w:marLeft w:val="0"/>
                      <w:marRight w:val="0"/>
                      <w:marTop w:val="0"/>
                      <w:marBottom w:val="0"/>
                      <w:divBdr>
                        <w:top w:val="none" w:sz="0" w:space="0" w:color="auto"/>
                        <w:left w:val="none" w:sz="0" w:space="0" w:color="auto"/>
                        <w:bottom w:val="none" w:sz="0" w:space="0" w:color="auto"/>
                        <w:right w:val="none" w:sz="0" w:space="0" w:color="auto"/>
                      </w:divBdr>
                      <w:divsChild>
                        <w:div w:id="550775488">
                          <w:marLeft w:val="0"/>
                          <w:marRight w:val="0"/>
                          <w:marTop w:val="0"/>
                          <w:marBottom w:val="0"/>
                          <w:divBdr>
                            <w:top w:val="none" w:sz="0" w:space="0" w:color="auto"/>
                            <w:left w:val="none" w:sz="0" w:space="0" w:color="auto"/>
                            <w:bottom w:val="none" w:sz="0" w:space="0" w:color="auto"/>
                            <w:right w:val="none" w:sz="0" w:space="0" w:color="auto"/>
                          </w:divBdr>
                          <w:divsChild>
                            <w:div w:id="328407569">
                              <w:marLeft w:val="0"/>
                              <w:marRight w:val="0"/>
                              <w:marTop w:val="0"/>
                              <w:marBottom w:val="0"/>
                              <w:divBdr>
                                <w:top w:val="none" w:sz="0" w:space="0" w:color="auto"/>
                                <w:left w:val="none" w:sz="0" w:space="0" w:color="auto"/>
                                <w:bottom w:val="none" w:sz="0" w:space="0" w:color="auto"/>
                                <w:right w:val="none" w:sz="0" w:space="0" w:color="auto"/>
                              </w:divBdr>
                              <w:divsChild>
                                <w:div w:id="1320959654">
                                  <w:marLeft w:val="0"/>
                                  <w:marRight w:val="0"/>
                                  <w:marTop w:val="0"/>
                                  <w:marBottom w:val="0"/>
                                  <w:divBdr>
                                    <w:top w:val="none" w:sz="0" w:space="0" w:color="auto"/>
                                    <w:left w:val="none" w:sz="0" w:space="0" w:color="auto"/>
                                    <w:bottom w:val="none" w:sz="0" w:space="0" w:color="auto"/>
                                    <w:right w:val="none" w:sz="0" w:space="0" w:color="auto"/>
                                  </w:divBdr>
                                  <w:divsChild>
                                    <w:div w:id="92989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9423317">
          <w:marLeft w:val="0"/>
          <w:marRight w:val="0"/>
          <w:marTop w:val="0"/>
          <w:marBottom w:val="0"/>
          <w:divBdr>
            <w:top w:val="none" w:sz="0" w:space="0" w:color="auto"/>
            <w:left w:val="none" w:sz="0" w:space="0" w:color="auto"/>
            <w:bottom w:val="none" w:sz="0" w:space="0" w:color="auto"/>
            <w:right w:val="none" w:sz="0" w:space="0" w:color="auto"/>
          </w:divBdr>
        </w:div>
        <w:div w:id="29233469">
          <w:marLeft w:val="0"/>
          <w:marRight w:val="0"/>
          <w:marTop w:val="0"/>
          <w:marBottom w:val="0"/>
          <w:divBdr>
            <w:top w:val="none" w:sz="0" w:space="0" w:color="auto"/>
            <w:left w:val="none" w:sz="0" w:space="0" w:color="auto"/>
            <w:bottom w:val="none" w:sz="0" w:space="0" w:color="auto"/>
            <w:right w:val="none" w:sz="0" w:space="0" w:color="auto"/>
          </w:divBdr>
        </w:div>
        <w:div w:id="1333798190">
          <w:marLeft w:val="0"/>
          <w:marRight w:val="0"/>
          <w:marTop w:val="0"/>
          <w:marBottom w:val="0"/>
          <w:divBdr>
            <w:top w:val="none" w:sz="0" w:space="0" w:color="auto"/>
            <w:left w:val="none" w:sz="0" w:space="0" w:color="auto"/>
            <w:bottom w:val="none" w:sz="0" w:space="0" w:color="auto"/>
            <w:right w:val="none" w:sz="0" w:space="0" w:color="auto"/>
          </w:divBdr>
        </w:div>
        <w:div w:id="1612056256">
          <w:marLeft w:val="0"/>
          <w:marRight w:val="0"/>
          <w:marTop w:val="0"/>
          <w:marBottom w:val="0"/>
          <w:divBdr>
            <w:top w:val="none" w:sz="0" w:space="0" w:color="auto"/>
            <w:left w:val="none" w:sz="0" w:space="0" w:color="auto"/>
            <w:bottom w:val="none" w:sz="0" w:space="0" w:color="auto"/>
            <w:right w:val="none" w:sz="0" w:space="0" w:color="auto"/>
          </w:divBdr>
        </w:div>
        <w:div w:id="2087261531">
          <w:marLeft w:val="0"/>
          <w:marRight w:val="0"/>
          <w:marTop w:val="0"/>
          <w:marBottom w:val="0"/>
          <w:divBdr>
            <w:top w:val="none" w:sz="0" w:space="0" w:color="auto"/>
            <w:left w:val="none" w:sz="0" w:space="0" w:color="auto"/>
            <w:bottom w:val="none" w:sz="0" w:space="0" w:color="auto"/>
            <w:right w:val="none" w:sz="0" w:space="0" w:color="auto"/>
          </w:divBdr>
        </w:div>
        <w:div w:id="1333139260">
          <w:marLeft w:val="0"/>
          <w:marRight w:val="0"/>
          <w:marTop w:val="0"/>
          <w:marBottom w:val="0"/>
          <w:divBdr>
            <w:top w:val="none" w:sz="0" w:space="0" w:color="auto"/>
            <w:left w:val="none" w:sz="0" w:space="0" w:color="auto"/>
            <w:bottom w:val="none" w:sz="0" w:space="0" w:color="auto"/>
            <w:right w:val="none" w:sz="0" w:space="0" w:color="auto"/>
          </w:divBdr>
        </w:div>
        <w:div w:id="1793017310">
          <w:marLeft w:val="0"/>
          <w:marRight w:val="0"/>
          <w:marTop w:val="0"/>
          <w:marBottom w:val="0"/>
          <w:divBdr>
            <w:top w:val="none" w:sz="0" w:space="0" w:color="auto"/>
            <w:left w:val="none" w:sz="0" w:space="0" w:color="auto"/>
            <w:bottom w:val="none" w:sz="0" w:space="0" w:color="auto"/>
            <w:right w:val="none" w:sz="0" w:space="0" w:color="auto"/>
          </w:divBdr>
        </w:div>
        <w:div w:id="1838884142">
          <w:marLeft w:val="0"/>
          <w:marRight w:val="0"/>
          <w:marTop w:val="0"/>
          <w:marBottom w:val="0"/>
          <w:divBdr>
            <w:top w:val="none" w:sz="0" w:space="0" w:color="auto"/>
            <w:left w:val="none" w:sz="0" w:space="0" w:color="auto"/>
            <w:bottom w:val="none" w:sz="0" w:space="0" w:color="auto"/>
            <w:right w:val="none" w:sz="0" w:space="0" w:color="auto"/>
          </w:divBdr>
        </w:div>
        <w:div w:id="1656690584">
          <w:marLeft w:val="0"/>
          <w:marRight w:val="0"/>
          <w:marTop w:val="0"/>
          <w:marBottom w:val="0"/>
          <w:divBdr>
            <w:top w:val="none" w:sz="0" w:space="0" w:color="auto"/>
            <w:left w:val="none" w:sz="0" w:space="0" w:color="auto"/>
            <w:bottom w:val="none" w:sz="0" w:space="0" w:color="auto"/>
            <w:right w:val="none" w:sz="0" w:space="0" w:color="auto"/>
          </w:divBdr>
        </w:div>
        <w:div w:id="682127573">
          <w:marLeft w:val="0"/>
          <w:marRight w:val="0"/>
          <w:marTop w:val="0"/>
          <w:marBottom w:val="0"/>
          <w:divBdr>
            <w:top w:val="none" w:sz="0" w:space="0" w:color="auto"/>
            <w:left w:val="none" w:sz="0" w:space="0" w:color="auto"/>
            <w:bottom w:val="none" w:sz="0" w:space="0" w:color="auto"/>
            <w:right w:val="none" w:sz="0" w:space="0" w:color="auto"/>
          </w:divBdr>
        </w:div>
        <w:div w:id="891699136">
          <w:marLeft w:val="0"/>
          <w:marRight w:val="0"/>
          <w:marTop w:val="0"/>
          <w:marBottom w:val="0"/>
          <w:divBdr>
            <w:top w:val="none" w:sz="0" w:space="0" w:color="auto"/>
            <w:left w:val="none" w:sz="0" w:space="0" w:color="auto"/>
            <w:bottom w:val="none" w:sz="0" w:space="0" w:color="auto"/>
            <w:right w:val="none" w:sz="0" w:space="0" w:color="auto"/>
          </w:divBdr>
        </w:div>
        <w:div w:id="1134106765">
          <w:marLeft w:val="0"/>
          <w:marRight w:val="0"/>
          <w:marTop w:val="0"/>
          <w:marBottom w:val="0"/>
          <w:divBdr>
            <w:top w:val="none" w:sz="0" w:space="0" w:color="auto"/>
            <w:left w:val="none" w:sz="0" w:space="0" w:color="auto"/>
            <w:bottom w:val="none" w:sz="0" w:space="0" w:color="auto"/>
            <w:right w:val="none" w:sz="0" w:space="0" w:color="auto"/>
          </w:divBdr>
        </w:div>
        <w:div w:id="1583174205">
          <w:marLeft w:val="0"/>
          <w:marRight w:val="0"/>
          <w:marTop w:val="0"/>
          <w:marBottom w:val="0"/>
          <w:divBdr>
            <w:top w:val="none" w:sz="0" w:space="0" w:color="auto"/>
            <w:left w:val="none" w:sz="0" w:space="0" w:color="auto"/>
            <w:bottom w:val="none" w:sz="0" w:space="0" w:color="auto"/>
            <w:right w:val="none" w:sz="0" w:space="0" w:color="auto"/>
          </w:divBdr>
        </w:div>
        <w:div w:id="535972944">
          <w:marLeft w:val="0"/>
          <w:marRight w:val="0"/>
          <w:marTop w:val="0"/>
          <w:marBottom w:val="0"/>
          <w:divBdr>
            <w:top w:val="none" w:sz="0" w:space="0" w:color="auto"/>
            <w:left w:val="none" w:sz="0" w:space="0" w:color="auto"/>
            <w:bottom w:val="none" w:sz="0" w:space="0" w:color="auto"/>
            <w:right w:val="none" w:sz="0" w:space="0" w:color="auto"/>
          </w:divBdr>
        </w:div>
        <w:div w:id="1221675852">
          <w:marLeft w:val="0"/>
          <w:marRight w:val="0"/>
          <w:marTop w:val="0"/>
          <w:marBottom w:val="0"/>
          <w:divBdr>
            <w:top w:val="none" w:sz="0" w:space="0" w:color="auto"/>
            <w:left w:val="none" w:sz="0" w:space="0" w:color="auto"/>
            <w:bottom w:val="none" w:sz="0" w:space="0" w:color="auto"/>
            <w:right w:val="none" w:sz="0" w:space="0" w:color="auto"/>
          </w:divBdr>
        </w:div>
        <w:div w:id="1207378361">
          <w:marLeft w:val="0"/>
          <w:marRight w:val="0"/>
          <w:marTop w:val="0"/>
          <w:marBottom w:val="0"/>
          <w:divBdr>
            <w:top w:val="none" w:sz="0" w:space="0" w:color="auto"/>
            <w:left w:val="none" w:sz="0" w:space="0" w:color="auto"/>
            <w:bottom w:val="none" w:sz="0" w:space="0" w:color="auto"/>
            <w:right w:val="none" w:sz="0" w:space="0" w:color="auto"/>
          </w:divBdr>
        </w:div>
        <w:div w:id="1070693581">
          <w:marLeft w:val="0"/>
          <w:marRight w:val="0"/>
          <w:marTop w:val="0"/>
          <w:marBottom w:val="0"/>
          <w:divBdr>
            <w:top w:val="none" w:sz="0" w:space="0" w:color="auto"/>
            <w:left w:val="none" w:sz="0" w:space="0" w:color="auto"/>
            <w:bottom w:val="none" w:sz="0" w:space="0" w:color="auto"/>
            <w:right w:val="none" w:sz="0" w:space="0" w:color="auto"/>
          </w:divBdr>
        </w:div>
        <w:div w:id="1950236334">
          <w:marLeft w:val="0"/>
          <w:marRight w:val="0"/>
          <w:marTop w:val="0"/>
          <w:marBottom w:val="0"/>
          <w:divBdr>
            <w:top w:val="none" w:sz="0" w:space="0" w:color="auto"/>
            <w:left w:val="none" w:sz="0" w:space="0" w:color="auto"/>
            <w:bottom w:val="none" w:sz="0" w:space="0" w:color="auto"/>
            <w:right w:val="none" w:sz="0" w:space="0" w:color="auto"/>
          </w:divBdr>
        </w:div>
        <w:div w:id="664406773">
          <w:marLeft w:val="0"/>
          <w:marRight w:val="0"/>
          <w:marTop w:val="0"/>
          <w:marBottom w:val="0"/>
          <w:divBdr>
            <w:top w:val="none" w:sz="0" w:space="0" w:color="auto"/>
            <w:left w:val="none" w:sz="0" w:space="0" w:color="auto"/>
            <w:bottom w:val="none" w:sz="0" w:space="0" w:color="auto"/>
            <w:right w:val="none" w:sz="0" w:space="0" w:color="auto"/>
          </w:divBdr>
        </w:div>
        <w:div w:id="1857499500">
          <w:marLeft w:val="0"/>
          <w:marRight w:val="0"/>
          <w:marTop w:val="0"/>
          <w:marBottom w:val="0"/>
          <w:divBdr>
            <w:top w:val="none" w:sz="0" w:space="0" w:color="auto"/>
            <w:left w:val="none" w:sz="0" w:space="0" w:color="auto"/>
            <w:bottom w:val="none" w:sz="0" w:space="0" w:color="auto"/>
            <w:right w:val="none" w:sz="0" w:space="0" w:color="auto"/>
          </w:divBdr>
        </w:div>
        <w:div w:id="367412235">
          <w:marLeft w:val="0"/>
          <w:marRight w:val="0"/>
          <w:marTop w:val="0"/>
          <w:marBottom w:val="0"/>
          <w:divBdr>
            <w:top w:val="none" w:sz="0" w:space="0" w:color="auto"/>
            <w:left w:val="none" w:sz="0" w:space="0" w:color="auto"/>
            <w:bottom w:val="none" w:sz="0" w:space="0" w:color="auto"/>
            <w:right w:val="none" w:sz="0" w:space="0" w:color="auto"/>
          </w:divBdr>
        </w:div>
        <w:div w:id="1707364147">
          <w:marLeft w:val="0"/>
          <w:marRight w:val="0"/>
          <w:marTop w:val="0"/>
          <w:marBottom w:val="0"/>
          <w:divBdr>
            <w:top w:val="none" w:sz="0" w:space="0" w:color="auto"/>
            <w:left w:val="none" w:sz="0" w:space="0" w:color="auto"/>
            <w:bottom w:val="none" w:sz="0" w:space="0" w:color="auto"/>
            <w:right w:val="none" w:sz="0" w:space="0" w:color="auto"/>
          </w:divBdr>
        </w:div>
        <w:div w:id="1818841787">
          <w:marLeft w:val="0"/>
          <w:marRight w:val="0"/>
          <w:marTop w:val="0"/>
          <w:marBottom w:val="0"/>
          <w:divBdr>
            <w:top w:val="none" w:sz="0" w:space="0" w:color="auto"/>
            <w:left w:val="none" w:sz="0" w:space="0" w:color="auto"/>
            <w:bottom w:val="none" w:sz="0" w:space="0" w:color="auto"/>
            <w:right w:val="none" w:sz="0" w:space="0" w:color="auto"/>
          </w:divBdr>
        </w:div>
        <w:div w:id="1017390941">
          <w:marLeft w:val="0"/>
          <w:marRight w:val="0"/>
          <w:marTop w:val="0"/>
          <w:marBottom w:val="0"/>
          <w:divBdr>
            <w:top w:val="none" w:sz="0" w:space="0" w:color="auto"/>
            <w:left w:val="none" w:sz="0" w:space="0" w:color="auto"/>
            <w:bottom w:val="none" w:sz="0" w:space="0" w:color="auto"/>
            <w:right w:val="none" w:sz="0" w:space="0" w:color="auto"/>
          </w:divBdr>
          <w:divsChild>
            <w:div w:id="2064987995">
              <w:marLeft w:val="0"/>
              <w:marRight w:val="0"/>
              <w:marTop w:val="0"/>
              <w:marBottom w:val="0"/>
              <w:divBdr>
                <w:top w:val="none" w:sz="0" w:space="0" w:color="auto"/>
                <w:left w:val="none" w:sz="0" w:space="0" w:color="auto"/>
                <w:bottom w:val="none" w:sz="0" w:space="0" w:color="auto"/>
                <w:right w:val="none" w:sz="0" w:space="0" w:color="auto"/>
              </w:divBdr>
              <w:divsChild>
                <w:div w:id="189758502">
                  <w:marLeft w:val="540"/>
                  <w:marRight w:val="0"/>
                  <w:marTop w:val="0"/>
                  <w:marBottom w:val="0"/>
                  <w:divBdr>
                    <w:top w:val="none" w:sz="0" w:space="0" w:color="auto"/>
                    <w:left w:val="none" w:sz="0" w:space="0" w:color="auto"/>
                    <w:bottom w:val="none" w:sz="0" w:space="0" w:color="auto"/>
                    <w:right w:val="none" w:sz="0" w:space="0" w:color="auto"/>
                  </w:divBdr>
                  <w:divsChild>
                    <w:div w:id="72510969">
                      <w:marLeft w:val="0"/>
                      <w:marRight w:val="0"/>
                      <w:marTop w:val="0"/>
                      <w:marBottom w:val="0"/>
                      <w:divBdr>
                        <w:top w:val="none" w:sz="0" w:space="0" w:color="auto"/>
                        <w:left w:val="none" w:sz="0" w:space="0" w:color="auto"/>
                        <w:bottom w:val="none" w:sz="0" w:space="0" w:color="auto"/>
                        <w:right w:val="none" w:sz="0" w:space="0" w:color="auto"/>
                      </w:divBdr>
                      <w:divsChild>
                        <w:div w:id="195436820">
                          <w:marLeft w:val="0"/>
                          <w:marRight w:val="0"/>
                          <w:marTop w:val="0"/>
                          <w:marBottom w:val="0"/>
                          <w:divBdr>
                            <w:top w:val="none" w:sz="0" w:space="0" w:color="auto"/>
                            <w:left w:val="none" w:sz="0" w:space="0" w:color="auto"/>
                            <w:bottom w:val="none" w:sz="0" w:space="0" w:color="auto"/>
                            <w:right w:val="none" w:sz="0" w:space="0" w:color="auto"/>
                          </w:divBdr>
                          <w:divsChild>
                            <w:div w:id="1327126201">
                              <w:marLeft w:val="0"/>
                              <w:marRight w:val="0"/>
                              <w:marTop w:val="0"/>
                              <w:marBottom w:val="0"/>
                              <w:divBdr>
                                <w:top w:val="none" w:sz="0" w:space="0" w:color="auto"/>
                                <w:left w:val="none" w:sz="0" w:space="0" w:color="auto"/>
                                <w:bottom w:val="none" w:sz="0" w:space="0" w:color="auto"/>
                                <w:right w:val="none" w:sz="0" w:space="0" w:color="auto"/>
                              </w:divBdr>
                              <w:divsChild>
                                <w:div w:id="1871722182">
                                  <w:marLeft w:val="0"/>
                                  <w:marRight w:val="0"/>
                                  <w:marTop w:val="0"/>
                                  <w:marBottom w:val="0"/>
                                  <w:divBdr>
                                    <w:top w:val="none" w:sz="0" w:space="0" w:color="auto"/>
                                    <w:left w:val="none" w:sz="0" w:space="0" w:color="auto"/>
                                    <w:bottom w:val="none" w:sz="0" w:space="0" w:color="auto"/>
                                    <w:right w:val="none" w:sz="0" w:space="0" w:color="auto"/>
                                  </w:divBdr>
                                  <w:divsChild>
                                    <w:div w:id="34159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4790017">
          <w:marLeft w:val="0"/>
          <w:marRight w:val="0"/>
          <w:marTop w:val="0"/>
          <w:marBottom w:val="0"/>
          <w:divBdr>
            <w:top w:val="none" w:sz="0" w:space="0" w:color="auto"/>
            <w:left w:val="none" w:sz="0" w:space="0" w:color="auto"/>
            <w:bottom w:val="none" w:sz="0" w:space="0" w:color="auto"/>
            <w:right w:val="none" w:sz="0" w:space="0" w:color="auto"/>
          </w:divBdr>
        </w:div>
        <w:div w:id="56173585">
          <w:marLeft w:val="0"/>
          <w:marRight w:val="0"/>
          <w:marTop w:val="0"/>
          <w:marBottom w:val="0"/>
          <w:divBdr>
            <w:top w:val="none" w:sz="0" w:space="0" w:color="auto"/>
            <w:left w:val="none" w:sz="0" w:space="0" w:color="auto"/>
            <w:bottom w:val="none" w:sz="0" w:space="0" w:color="auto"/>
            <w:right w:val="none" w:sz="0" w:space="0" w:color="auto"/>
          </w:divBdr>
        </w:div>
        <w:div w:id="583497144">
          <w:marLeft w:val="0"/>
          <w:marRight w:val="0"/>
          <w:marTop w:val="0"/>
          <w:marBottom w:val="0"/>
          <w:divBdr>
            <w:top w:val="none" w:sz="0" w:space="0" w:color="auto"/>
            <w:left w:val="none" w:sz="0" w:space="0" w:color="auto"/>
            <w:bottom w:val="none" w:sz="0" w:space="0" w:color="auto"/>
            <w:right w:val="none" w:sz="0" w:space="0" w:color="auto"/>
          </w:divBdr>
        </w:div>
        <w:div w:id="967659406">
          <w:marLeft w:val="0"/>
          <w:marRight w:val="0"/>
          <w:marTop w:val="0"/>
          <w:marBottom w:val="0"/>
          <w:divBdr>
            <w:top w:val="none" w:sz="0" w:space="0" w:color="auto"/>
            <w:left w:val="none" w:sz="0" w:space="0" w:color="auto"/>
            <w:bottom w:val="none" w:sz="0" w:space="0" w:color="auto"/>
            <w:right w:val="none" w:sz="0" w:space="0" w:color="auto"/>
          </w:divBdr>
        </w:div>
        <w:div w:id="701973912">
          <w:marLeft w:val="0"/>
          <w:marRight w:val="0"/>
          <w:marTop w:val="0"/>
          <w:marBottom w:val="0"/>
          <w:divBdr>
            <w:top w:val="none" w:sz="0" w:space="0" w:color="auto"/>
            <w:left w:val="none" w:sz="0" w:space="0" w:color="auto"/>
            <w:bottom w:val="none" w:sz="0" w:space="0" w:color="auto"/>
            <w:right w:val="none" w:sz="0" w:space="0" w:color="auto"/>
          </w:divBdr>
        </w:div>
        <w:div w:id="1795828712">
          <w:marLeft w:val="0"/>
          <w:marRight w:val="0"/>
          <w:marTop w:val="0"/>
          <w:marBottom w:val="0"/>
          <w:divBdr>
            <w:top w:val="none" w:sz="0" w:space="0" w:color="auto"/>
            <w:left w:val="none" w:sz="0" w:space="0" w:color="auto"/>
            <w:bottom w:val="none" w:sz="0" w:space="0" w:color="auto"/>
            <w:right w:val="none" w:sz="0" w:space="0" w:color="auto"/>
          </w:divBdr>
        </w:div>
        <w:div w:id="1733651018">
          <w:marLeft w:val="0"/>
          <w:marRight w:val="0"/>
          <w:marTop w:val="0"/>
          <w:marBottom w:val="0"/>
          <w:divBdr>
            <w:top w:val="none" w:sz="0" w:space="0" w:color="auto"/>
            <w:left w:val="none" w:sz="0" w:space="0" w:color="auto"/>
            <w:bottom w:val="none" w:sz="0" w:space="0" w:color="auto"/>
            <w:right w:val="none" w:sz="0" w:space="0" w:color="auto"/>
          </w:divBdr>
        </w:div>
        <w:div w:id="1194614934">
          <w:marLeft w:val="0"/>
          <w:marRight w:val="0"/>
          <w:marTop w:val="0"/>
          <w:marBottom w:val="0"/>
          <w:divBdr>
            <w:top w:val="none" w:sz="0" w:space="0" w:color="auto"/>
            <w:left w:val="none" w:sz="0" w:space="0" w:color="auto"/>
            <w:bottom w:val="none" w:sz="0" w:space="0" w:color="auto"/>
            <w:right w:val="none" w:sz="0" w:space="0" w:color="auto"/>
          </w:divBdr>
        </w:div>
        <w:div w:id="1897620161">
          <w:marLeft w:val="0"/>
          <w:marRight w:val="0"/>
          <w:marTop w:val="0"/>
          <w:marBottom w:val="0"/>
          <w:divBdr>
            <w:top w:val="none" w:sz="0" w:space="0" w:color="auto"/>
            <w:left w:val="none" w:sz="0" w:space="0" w:color="auto"/>
            <w:bottom w:val="none" w:sz="0" w:space="0" w:color="auto"/>
            <w:right w:val="none" w:sz="0" w:space="0" w:color="auto"/>
          </w:divBdr>
        </w:div>
        <w:div w:id="1028527835">
          <w:marLeft w:val="0"/>
          <w:marRight w:val="0"/>
          <w:marTop w:val="0"/>
          <w:marBottom w:val="0"/>
          <w:divBdr>
            <w:top w:val="none" w:sz="0" w:space="0" w:color="auto"/>
            <w:left w:val="none" w:sz="0" w:space="0" w:color="auto"/>
            <w:bottom w:val="none" w:sz="0" w:space="0" w:color="auto"/>
            <w:right w:val="none" w:sz="0" w:space="0" w:color="auto"/>
          </w:divBdr>
        </w:div>
        <w:div w:id="1783300946">
          <w:marLeft w:val="0"/>
          <w:marRight w:val="0"/>
          <w:marTop w:val="0"/>
          <w:marBottom w:val="0"/>
          <w:divBdr>
            <w:top w:val="none" w:sz="0" w:space="0" w:color="auto"/>
            <w:left w:val="none" w:sz="0" w:space="0" w:color="auto"/>
            <w:bottom w:val="none" w:sz="0" w:space="0" w:color="auto"/>
            <w:right w:val="none" w:sz="0" w:space="0" w:color="auto"/>
          </w:divBdr>
        </w:div>
        <w:div w:id="1641812800">
          <w:marLeft w:val="0"/>
          <w:marRight w:val="0"/>
          <w:marTop w:val="0"/>
          <w:marBottom w:val="0"/>
          <w:divBdr>
            <w:top w:val="none" w:sz="0" w:space="0" w:color="auto"/>
            <w:left w:val="none" w:sz="0" w:space="0" w:color="auto"/>
            <w:bottom w:val="none" w:sz="0" w:space="0" w:color="auto"/>
            <w:right w:val="none" w:sz="0" w:space="0" w:color="auto"/>
          </w:divBdr>
        </w:div>
        <w:div w:id="219097351">
          <w:marLeft w:val="0"/>
          <w:marRight w:val="0"/>
          <w:marTop w:val="0"/>
          <w:marBottom w:val="0"/>
          <w:divBdr>
            <w:top w:val="none" w:sz="0" w:space="0" w:color="auto"/>
            <w:left w:val="none" w:sz="0" w:space="0" w:color="auto"/>
            <w:bottom w:val="none" w:sz="0" w:space="0" w:color="auto"/>
            <w:right w:val="none" w:sz="0" w:space="0" w:color="auto"/>
          </w:divBdr>
        </w:div>
        <w:div w:id="1330206554">
          <w:marLeft w:val="0"/>
          <w:marRight w:val="0"/>
          <w:marTop w:val="0"/>
          <w:marBottom w:val="0"/>
          <w:divBdr>
            <w:top w:val="none" w:sz="0" w:space="0" w:color="auto"/>
            <w:left w:val="none" w:sz="0" w:space="0" w:color="auto"/>
            <w:bottom w:val="none" w:sz="0" w:space="0" w:color="auto"/>
            <w:right w:val="none" w:sz="0" w:space="0" w:color="auto"/>
          </w:divBdr>
          <w:divsChild>
            <w:div w:id="43414678">
              <w:marLeft w:val="0"/>
              <w:marRight w:val="0"/>
              <w:marTop w:val="0"/>
              <w:marBottom w:val="0"/>
              <w:divBdr>
                <w:top w:val="none" w:sz="0" w:space="0" w:color="auto"/>
                <w:left w:val="none" w:sz="0" w:space="0" w:color="auto"/>
                <w:bottom w:val="none" w:sz="0" w:space="0" w:color="auto"/>
                <w:right w:val="none" w:sz="0" w:space="0" w:color="auto"/>
              </w:divBdr>
              <w:divsChild>
                <w:div w:id="117261847">
                  <w:marLeft w:val="540"/>
                  <w:marRight w:val="0"/>
                  <w:marTop w:val="0"/>
                  <w:marBottom w:val="0"/>
                  <w:divBdr>
                    <w:top w:val="none" w:sz="0" w:space="0" w:color="auto"/>
                    <w:left w:val="none" w:sz="0" w:space="0" w:color="auto"/>
                    <w:bottom w:val="none" w:sz="0" w:space="0" w:color="auto"/>
                    <w:right w:val="none" w:sz="0" w:space="0" w:color="auto"/>
                  </w:divBdr>
                  <w:divsChild>
                    <w:div w:id="1964385606">
                      <w:marLeft w:val="0"/>
                      <w:marRight w:val="0"/>
                      <w:marTop w:val="0"/>
                      <w:marBottom w:val="0"/>
                      <w:divBdr>
                        <w:top w:val="none" w:sz="0" w:space="0" w:color="auto"/>
                        <w:left w:val="none" w:sz="0" w:space="0" w:color="auto"/>
                        <w:bottom w:val="none" w:sz="0" w:space="0" w:color="auto"/>
                        <w:right w:val="none" w:sz="0" w:space="0" w:color="auto"/>
                      </w:divBdr>
                      <w:divsChild>
                        <w:div w:id="1576235546">
                          <w:marLeft w:val="0"/>
                          <w:marRight w:val="0"/>
                          <w:marTop w:val="0"/>
                          <w:marBottom w:val="0"/>
                          <w:divBdr>
                            <w:top w:val="none" w:sz="0" w:space="0" w:color="auto"/>
                            <w:left w:val="none" w:sz="0" w:space="0" w:color="auto"/>
                            <w:bottom w:val="none" w:sz="0" w:space="0" w:color="auto"/>
                            <w:right w:val="none" w:sz="0" w:space="0" w:color="auto"/>
                          </w:divBdr>
                          <w:divsChild>
                            <w:div w:id="1832528257">
                              <w:marLeft w:val="0"/>
                              <w:marRight w:val="0"/>
                              <w:marTop w:val="0"/>
                              <w:marBottom w:val="0"/>
                              <w:divBdr>
                                <w:top w:val="none" w:sz="0" w:space="0" w:color="auto"/>
                                <w:left w:val="none" w:sz="0" w:space="0" w:color="auto"/>
                                <w:bottom w:val="none" w:sz="0" w:space="0" w:color="auto"/>
                                <w:right w:val="none" w:sz="0" w:space="0" w:color="auto"/>
                              </w:divBdr>
                              <w:divsChild>
                                <w:div w:id="1049259732">
                                  <w:marLeft w:val="0"/>
                                  <w:marRight w:val="0"/>
                                  <w:marTop w:val="0"/>
                                  <w:marBottom w:val="0"/>
                                  <w:divBdr>
                                    <w:top w:val="none" w:sz="0" w:space="0" w:color="auto"/>
                                    <w:left w:val="none" w:sz="0" w:space="0" w:color="auto"/>
                                    <w:bottom w:val="none" w:sz="0" w:space="0" w:color="auto"/>
                                    <w:right w:val="none" w:sz="0" w:space="0" w:color="auto"/>
                                  </w:divBdr>
                                  <w:divsChild>
                                    <w:div w:id="7525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9571448">
          <w:marLeft w:val="0"/>
          <w:marRight w:val="0"/>
          <w:marTop w:val="0"/>
          <w:marBottom w:val="0"/>
          <w:divBdr>
            <w:top w:val="none" w:sz="0" w:space="0" w:color="auto"/>
            <w:left w:val="none" w:sz="0" w:space="0" w:color="auto"/>
            <w:bottom w:val="none" w:sz="0" w:space="0" w:color="auto"/>
            <w:right w:val="none" w:sz="0" w:space="0" w:color="auto"/>
          </w:divBdr>
        </w:div>
        <w:div w:id="1821077240">
          <w:marLeft w:val="0"/>
          <w:marRight w:val="0"/>
          <w:marTop w:val="0"/>
          <w:marBottom w:val="0"/>
          <w:divBdr>
            <w:top w:val="none" w:sz="0" w:space="0" w:color="auto"/>
            <w:left w:val="none" w:sz="0" w:space="0" w:color="auto"/>
            <w:bottom w:val="none" w:sz="0" w:space="0" w:color="auto"/>
            <w:right w:val="none" w:sz="0" w:space="0" w:color="auto"/>
          </w:divBdr>
          <w:divsChild>
            <w:div w:id="1844079499">
              <w:marLeft w:val="0"/>
              <w:marRight w:val="0"/>
              <w:marTop w:val="0"/>
              <w:marBottom w:val="0"/>
              <w:divBdr>
                <w:top w:val="none" w:sz="0" w:space="0" w:color="auto"/>
                <w:left w:val="none" w:sz="0" w:space="0" w:color="auto"/>
                <w:bottom w:val="none" w:sz="0" w:space="0" w:color="auto"/>
                <w:right w:val="none" w:sz="0" w:space="0" w:color="auto"/>
              </w:divBdr>
              <w:divsChild>
                <w:div w:id="1664625900">
                  <w:marLeft w:val="405"/>
                  <w:marRight w:val="0"/>
                  <w:marTop w:val="0"/>
                  <w:marBottom w:val="0"/>
                  <w:divBdr>
                    <w:top w:val="none" w:sz="0" w:space="0" w:color="auto"/>
                    <w:left w:val="none" w:sz="0" w:space="0" w:color="auto"/>
                    <w:bottom w:val="none" w:sz="0" w:space="0" w:color="auto"/>
                    <w:right w:val="none" w:sz="0" w:space="0" w:color="auto"/>
                  </w:divBdr>
                  <w:divsChild>
                    <w:div w:id="495730184">
                      <w:marLeft w:val="0"/>
                      <w:marRight w:val="0"/>
                      <w:marTop w:val="0"/>
                      <w:marBottom w:val="0"/>
                      <w:divBdr>
                        <w:top w:val="none" w:sz="0" w:space="0" w:color="auto"/>
                        <w:left w:val="none" w:sz="0" w:space="0" w:color="auto"/>
                        <w:bottom w:val="none" w:sz="0" w:space="0" w:color="auto"/>
                        <w:right w:val="none" w:sz="0" w:space="0" w:color="auto"/>
                      </w:divBdr>
                      <w:divsChild>
                        <w:div w:id="1028530229">
                          <w:marLeft w:val="0"/>
                          <w:marRight w:val="0"/>
                          <w:marTop w:val="0"/>
                          <w:marBottom w:val="0"/>
                          <w:divBdr>
                            <w:top w:val="none" w:sz="0" w:space="0" w:color="auto"/>
                            <w:left w:val="none" w:sz="0" w:space="0" w:color="auto"/>
                            <w:bottom w:val="none" w:sz="0" w:space="0" w:color="auto"/>
                            <w:right w:val="none" w:sz="0" w:space="0" w:color="auto"/>
                          </w:divBdr>
                          <w:divsChild>
                            <w:div w:id="1128665037">
                              <w:marLeft w:val="0"/>
                              <w:marRight w:val="0"/>
                              <w:marTop w:val="0"/>
                              <w:marBottom w:val="0"/>
                              <w:divBdr>
                                <w:top w:val="none" w:sz="0" w:space="0" w:color="auto"/>
                                <w:left w:val="none" w:sz="0" w:space="0" w:color="auto"/>
                                <w:bottom w:val="none" w:sz="0" w:space="0" w:color="auto"/>
                                <w:right w:val="none" w:sz="0" w:space="0" w:color="auto"/>
                              </w:divBdr>
                              <w:divsChild>
                                <w:div w:id="776757099">
                                  <w:marLeft w:val="0"/>
                                  <w:marRight w:val="0"/>
                                  <w:marTop w:val="0"/>
                                  <w:marBottom w:val="0"/>
                                  <w:divBdr>
                                    <w:top w:val="none" w:sz="0" w:space="0" w:color="auto"/>
                                    <w:left w:val="none" w:sz="0" w:space="0" w:color="auto"/>
                                    <w:bottom w:val="none" w:sz="0" w:space="0" w:color="auto"/>
                                    <w:right w:val="none" w:sz="0" w:space="0" w:color="auto"/>
                                  </w:divBdr>
                                  <w:divsChild>
                                    <w:div w:id="44854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6361857">
          <w:marLeft w:val="0"/>
          <w:marRight w:val="0"/>
          <w:marTop w:val="0"/>
          <w:marBottom w:val="0"/>
          <w:divBdr>
            <w:top w:val="none" w:sz="0" w:space="0" w:color="auto"/>
            <w:left w:val="none" w:sz="0" w:space="0" w:color="auto"/>
            <w:bottom w:val="none" w:sz="0" w:space="0" w:color="auto"/>
            <w:right w:val="none" w:sz="0" w:space="0" w:color="auto"/>
          </w:divBdr>
        </w:div>
        <w:div w:id="517426855">
          <w:marLeft w:val="0"/>
          <w:marRight w:val="0"/>
          <w:marTop w:val="0"/>
          <w:marBottom w:val="0"/>
          <w:divBdr>
            <w:top w:val="none" w:sz="0" w:space="0" w:color="auto"/>
            <w:left w:val="none" w:sz="0" w:space="0" w:color="auto"/>
            <w:bottom w:val="none" w:sz="0" w:space="0" w:color="auto"/>
            <w:right w:val="none" w:sz="0" w:space="0" w:color="auto"/>
          </w:divBdr>
        </w:div>
        <w:div w:id="1780300673">
          <w:marLeft w:val="0"/>
          <w:marRight w:val="0"/>
          <w:marTop w:val="0"/>
          <w:marBottom w:val="0"/>
          <w:divBdr>
            <w:top w:val="none" w:sz="0" w:space="0" w:color="auto"/>
            <w:left w:val="none" w:sz="0" w:space="0" w:color="auto"/>
            <w:bottom w:val="none" w:sz="0" w:space="0" w:color="auto"/>
            <w:right w:val="none" w:sz="0" w:space="0" w:color="auto"/>
          </w:divBdr>
        </w:div>
        <w:div w:id="1260218574">
          <w:marLeft w:val="0"/>
          <w:marRight w:val="0"/>
          <w:marTop w:val="0"/>
          <w:marBottom w:val="0"/>
          <w:divBdr>
            <w:top w:val="none" w:sz="0" w:space="0" w:color="auto"/>
            <w:left w:val="none" w:sz="0" w:space="0" w:color="auto"/>
            <w:bottom w:val="none" w:sz="0" w:space="0" w:color="auto"/>
            <w:right w:val="none" w:sz="0" w:space="0" w:color="auto"/>
          </w:divBdr>
        </w:div>
        <w:div w:id="1342664126">
          <w:marLeft w:val="0"/>
          <w:marRight w:val="0"/>
          <w:marTop w:val="0"/>
          <w:marBottom w:val="0"/>
          <w:divBdr>
            <w:top w:val="none" w:sz="0" w:space="0" w:color="auto"/>
            <w:left w:val="none" w:sz="0" w:space="0" w:color="auto"/>
            <w:bottom w:val="none" w:sz="0" w:space="0" w:color="auto"/>
            <w:right w:val="none" w:sz="0" w:space="0" w:color="auto"/>
          </w:divBdr>
        </w:div>
        <w:div w:id="723141660">
          <w:marLeft w:val="0"/>
          <w:marRight w:val="0"/>
          <w:marTop w:val="0"/>
          <w:marBottom w:val="0"/>
          <w:divBdr>
            <w:top w:val="none" w:sz="0" w:space="0" w:color="auto"/>
            <w:left w:val="none" w:sz="0" w:space="0" w:color="auto"/>
            <w:bottom w:val="none" w:sz="0" w:space="0" w:color="auto"/>
            <w:right w:val="none" w:sz="0" w:space="0" w:color="auto"/>
          </w:divBdr>
        </w:div>
        <w:div w:id="161287354">
          <w:marLeft w:val="0"/>
          <w:marRight w:val="0"/>
          <w:marTop w:val="0"/>
          <w:marBottom w:val="0"/>
          <w:divBdr>
            <w:top w:val="none" w:sz="0" w:space="0" w:color="auto"/>
            <w:left w:val="none" w:sz="0" w:space="0" w:color="auto"/>
            <w:bottom w:val="none" w:sz="0" w:space="0" w:color="auto"/>
            <w:right w:val="none" w:sz="0" w:space="0" w:color="auto"/>
          </w:divBdr>
        </w:div>
        <w:div w:id="1199971170">
          <w:marLeft w:val="0"/>
          <w:marRight w:val="0"/>
          <w:marTop w:val="0"/>
          <w:marBottom w:val="0"/>
          <w:divBdr>
            <w:top w:val="none" w:sz="0" w:space="0" w:color="auto"/>
            <w:left w:val="none" w:sz="0" w:space="0" w:color="auto"/>
            <w:bottom w:val="none" w:sz="0" w:space="0" w:color="auto"/>
            <w:right w:val="none" w:sz="0" w:space="0" w:color="auto"/>
          </w:divBdr>
        </w:div>
        <w:div w:id="424350968">
          <w:marLeft w:val="0"/>
          <w:marRight w:val="0"/>
          <w:marTop w:val="0"/>
          <w:marBottom w:val="0"/>
          <w:divBdr>
            <w:top w:val="none" w:sz="0" w:space="0" w:color="auto"/>
            <w:left w:val="none" w:sz="0" w:space="0" w:color="auto"/>
            <w:bottom w:val="none" w:sz="0" w:space="0" w:color="auto"/>
            <w:right w:val="none" w:sz="0" w:space="0" w:color="auto"/>
          </w:divBdr>
        </w:div>
        <w:div w:id="1814714942">
          <w:marLeft w:val="0"/>
          <w:marRight w:val="0"/>
          <w:marTop w:val="0"/>
          <w:marBottom w:val="0"/>
          <w:divBdr>
            <w:top w:val="none" w:sz="0" w:space="0" w:color="auto"/>
            <w:left w:val="none" w:sz="0" w:space="0" w:color="auto"/>
            <w:bottom w:val="none" w:sz="0" w:space="0" w:color="auto"/>
            <w:right w:val="none" w:sz="0" w:space="0" w:color="auto"/>
          </w:divBdr>
        </w:div>
        <w:div w:id="801339902">
          <w:marLeft w:val="0"/>
          <w:marRight w:val="0"/>
          <w:marTop w:val="0"/>
          <w:marBottom w:val="0"/>
          <w:divBdr>
            <w:top w:val="none" w:sz="0" w:space="0" w:color="auto"/>
            <w:left w:val="none" w:sz="0" w:space="0" w:color="auto"/>
            <w:bottom w:val="none" w:sz="0" w:space="0" w:color="auto"/>
            <w:right w:val="none" w:sz="0" w:space="0" w:color="auto"/>
          </w:divBdr>
        </w:div>
        <w:div w:id="1948535743">
          <w:marLeft w:val="0"/>
          <w:marRight w:val="0"/>
          <w:marTop w:val="0"/>
          <w:marBottom w:val="0"/>
          <w:divBdr>
            <w:top w:val="none" w:sz="0" w:space="0" w:color="auto"/>
            <w:left w:val="none" w:sz="0" w:space="0" w:color="auto"/>
            <w:bottom w:val="none" w:sz="0" w:space="0" w:color="auto"/>
            <w:right w:val="none" w:sz="0" w:space="0" w:color="auto"/>
          </w:divBdr>
          <w:divsChild>
            <w:div w:id="1964119578">
              <w:marLeft w:val="0"/>
              <w:marRight w:val="0"/>
              <w:marTop w:val="0"/>
              <w:marBottom w:val="0"/>
              <w:divBdr>
                <w:top w:val="none" w:sz="0" w:space="0" w:color="auto"/>
                <w:left w:val="none" w:sz="0" w:space="0" w:color="auto"/>
                <w:bottom w:val="none" w:sz="0" w:space="0" w:color="auto"/>
                <w:right w:val="none" w:sz="0" w:space="0" w:color="auto"/>
              </w:divBdr>
              <w:divsChild>
                <w:div w:id="1142893090">
                  <w:marLeft w:val="540"/>
                  <w:marRight w:val="0"/>
                  <w:marTop w:val="0"/>
                  <w:marBottom w:val="0"/>
                  <w:divBdr>
                    <w:top w:val="none" w:sz="0" w:space="0" w:color="auto"/>
                    <w:left w:val="none" w:sz="0" w:space="0" w:color="auto"/>
                    <w:bottom w:val="none" w:sz="0" w:space="0" w:color="auto"/>
                    <w:right w:val="none" w:sz="0" w:space="0" w:color="auto"/>
                  </w:divBdr>
                  <w:divsChild>
                    <w:div w:id="231352505">
                      <w:marLeft w:val="0"/>
                      <w:marRight w:val="0"/>
                      <w:marTop w:val="0"/>
                      <w:marBottom w:val="0"/>
                      <w:divBdr>
                        <w:top w:val="none" w:sz="0" w:space="0" w:color="auto"/>
                        <w:left w:val="none" w:sz="0" w:space="0" w:color="auto"/>
                        <w:bottom w:val="none" w:sz="0" w:space="0" w:color="auto"/>
                        <w:right w:val="none" w:sz="0" w:space="0" w:color="auto"/>
                      </w:divBdr>
                      <w:divsChild>
                        <w:div w:id="1127435209">
                          <w:marLeft w:val="0"/>
                          <w:marRight w:val="0"/>
                          <w:marTop w:val="0"/>
                          <w:marBottom w:val="0"/>
                          <w:divBdr>
                            <w:top w:val="none" w:sz="0" w:space="0" w:color="auto"/>
                            <w:left w:val="none" w:sz="0" w:space="0" w:color="auto"/>
                            <w:bottom w:val="none" w:sz="0" w:space="0" w:color="auto"/>
                            <w:right w:val="none" w:sz="0" w:space="0" w:color="auto"/>
                          </w:divBdr>
                          <w:divsChild>
                            <w:div w:id="853764375">
                              <w:marLeft w:val="0"/>
                              <w:marRight w:val="0"/>
                              <w:marTop w:val="0"/>
                              <w:marBottom w:val="0"/>
                              <w:divBdr>
                                <w:top w:val="none" w:sz="0" w:space="0" w:color="auto"/>
                                <w:left w:val="none" w:sz="0" w:space="0" w:color="auto"/>
                                <w:bottom w:val="none" w:sz="0" w:space="0" w:color="auto"/>
                                <w:right w:val="none" w:sz="0" w:space="0" w:color="auto"/>
                              </w:divBdr>
                              <w:divsChild>
                                <w:div w:id="377432799">
                                  <w:marLeft w:val="0"/>
                                  <w:marRight w:val="0"/>
                                  <w:marTop w:val="0"/>
                                  <w:marBottom w:val="0"/>
                                  <w:divBdr>
                                    <w:top w:val="none" w:sz="0" w:space="0" w:color="auto"/>
                                    <w:left w:val="none" w:sz="0" w:space="0" w:color="auto"/>
                                    <w:bottom w:val="none" w:sz="0" w:space="0" w:color="auto"/>
                                    <w:right w:val="none" w:sz="0" w:space="0" w:color="auto"/>
                                  </w:divBdr>
                                  <w:divsChild>
                                    <w:div w:id="793594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0458840">
          <w:marLeft w:val="0"/>
          <w:marRight w:val="0"/>
          <w:marTop w:val="0"/>
          <w:marBottom w:val="0"/>
          <w:divBdr>
            <w:top w:val="none" w:sz="0" w:space="0" w:color="auto"/>
            <w:left w:val="none" w:sz="0" w:space="0" w:color="auto"/>
            <w:bottom w:val="none" w:sz="0" w:space="0" w:color="auto"/>
            <w:right w:val="none" w:sz="0" w:space="0" w:color="auto"/>
          </w:divBdr>
        </w:div>
        <w:div w:id="1474299000">
          <w:marLeft w:val="0"/>
          <w:marRight w:val="0"/>
          <w:marTop w:val="0"/>
          <w:marBottom w:val="0"/>
          <w:divBdr>
            <w:top w:val="none" w:sz="0" w:space="0" w:color="auto"/>
            <w:left w:val="none" w:sz="0" w:space="0" w:color="auto"/>
            <w:bottom w:val="none" w:sz="0" w:space="0" w:color="auto"/>
            <w:right w:val="none" w:sz="0" w:space="0" w:color="auto"/>
          </w:divBdr>
          <w:divsChild>
            <w:div w:id="1679502511">
              <w:marLeft w:val="0"/>
              <w:marRight w:val="0"/>
              <w:marTop w:val="0"/>
              <w:marBottom w:val="0"/>
              <w:divBdr>
                <w:top w:val="none" w:sz="0" w:space="0" w:color="auto"/>
                <w:left w:val="none" w:sz="0" w:space="0" w:color="auto"/>
                <w:bottom w:val="none" w:sz="0" w:space="0" w:color="auto"/>
                <w:right w:val="none" w:sz="0" w:space="0" w:color="auto"/>
              </w:divBdr>
              <w:divsChild>
                <w:div w:id="494882230">
                  <w:marLeft w:val="405"/>
                  <w:marRight w:val="0"/>
                  <w:marTop w:val="0"/>
                  <w:marBottom w:val="0"/>
                  <w:divBdr>
                    <w:top w:val="none" w:sz="0" w:space="0" w:color="auto"/>
                    <w:left w:val="none" w:sz="0" w:space="0" w:color="auto"/>
                    <w:bottom w:val="none" w:sz="0" w:space="0" w:color="auto"/>
                    <w:right w:val="none" w:sz="0" w:space="0" w:color="auto"/>
                  </w:divBdr>
                  <w:divsChild>
                    <w:div w:id="2096439462">
                      <w:marLeft w:val="0"/>
                      <w:marRight w:val="0"/>
                      <w:marTop w:val="0"/>
                      <w:marBottom w:val="0"/>
                      <w:divBdr>
                        <w:top w:val="none" w:sz="0" w:space="0" w:color="auto"/>
                        <w:left w:val="none" w:sz="0" w:space="0" w:color="auto"/>
                        <w:bottom w:val="none" w:sz="0" w:space="0" w:color="auto"/>
                        <w:right w:val="none" w:sz="0" w:space="0" w:color="auto"/>
                      </w:divBdr>
                      <w:divsChild>
                        <w:div w:id="2006320328">
                          <w:marLeft w:val="0"/>
                          <w:marRight w:val="0"/>
                          <w:marTop w:val="0"/>
                          <w:marBottom w:val="0"/>
                          <w:divBdr>
                            <w:top w:val="none" w:sz="0" w:space="0" w:color="auto"/>
                            <w:left w:val="none" w:sz="0" w:space="0" w:color="auto"/>
                            <w:bottom w:val="none" w:sz="0" w:space="0" w:color="auto"/>
                            <w:right w:val="none" w:sz="0" w:space="0" w:color="auto"/>
                          </w:divBdr>
                          <w:divsChild>
                            <w:div w:id="834027681">
                              <w:marLeft w:val="0"/>
                              <w:marRight w:val="0"/>
                              <w:marTop w:val="0"/>
                              <w:marBottom w:val="0"/>
                              <w:divBdr>
                                <w:top w:val="none" w:sz="0" w:space="0" w:color="auto"/>
                                <w:left w:val="none" w:sz="0" w:space="0" w:color="auto"/>
                                <w:bottom w:val="none" w:sz="0" w:space="0" w:color="auto"/>
                                <w:right w:val="none" w:sz="0" w:space="0" w:color="auto"/>
                              </w:divBdr>
                              <w:divsChild>
                                <w:div w:id="118115218">
                                  <w:marLeft w:val="0"/>
                                  <w:marRight w:val="0"/>
                                  <w:marTop w:val="0"/>
                                  <w:marBottom w:val="0"/>
                                  <w:divBdr>
                                    <w:top w:val="none" w:sz="0" w:space="0" w:color="auto"/>
                                    <w:left w:val="none" w:sz="0" w:space="0" w:color="auto"/>
                                    <w:bottom w:val="none" w:sz="0" w:space="0" w:color="auto"/>
                                    <w:right w:val="none" w:sz="0" w:space="0" w:color="auto"/>
                                  </w:divBdr>
                                  <w:divsChild>
                                    <w:div w:id="90329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555971">
          <w:marLeft w:val="0"/>
          <w:marRight w:val="0"/>
          <w:marTop w:val="0"/>
          <w:marBottom w:val="0"/>
          <w:divBdr>
            <w:top w:val="none" w:sz="0" w:space="0" w:color="auto"/>
            <w:left w:val="none" w:sz="0" w:space="0" w:color="auto"/>
            <w:bottom w:val="none" w:sz="0" w:space="0" w:color="auto"/>
            <w:right w:val="none" w:sz="0" w:space="0" w:color="auto"/>
          </w:divBdr>
        </w:div>
        <w:div w:id="13774159">
          <w:marLeft w:val="0"/>
          <w:marRight w:val="0"/>
          <w:marTop w:val="0"/>
          <w:marBottom w:val="0"/>
          <w:divBdr>
            <w:top w:val="none" w:sz="0" w:space="0" w:color="auto"/>
            <w:left w:val="none" w:sz="0" w:space="0" w:color="auto"/>
            <w:bottom w:val="none" w:sz="0" w:space="0" w:color="auto"/>
            <w:right w:val="none" w:sz="0" w:space="0" w:color="auto"/>
          </w:divBdr>
        </w:div>
        <w:div w:id="987049225">
          <w:marLeft w:val="0"/>
          <w:marRight w:val="0"/>
          <w:marTop w:val="0"/>
          <w:marBottom w:val="0"/>
          <w:divBdr>
            <w:top w:val="none" w:sz="0" w:space="0" w:color="auto"/>
            <w:left w:val="none" w:sz="0" w:space="0" w:color="auto"/>
            <w:bottom w:val="none" w:sz="0" w:space="0" w:color="auto"/>
            <w:right w:val="none" w:sz="0" w:space="0" w:color="auto"/>
          </w:divBdr>
        </w:div>
        <w:div w:id="1240361536">
          <w:marLeft w:val="0"/>
          <w:marRight w:val="0"/>
          <w:marTop w:val="0"/>
          <w:marBottom w:val="0"/>
          <w:divBdr>
            <w:top w:val="none" w:sz="0" w:space="0" w:color="auto"/>
            <w:left w:val="none" w:sz="0" w:space="0" w:color="auto"/>
            <w:bottom w:val="none" w:sz="0" w:space="0" w:color="auto"/>
            <w:right w:val="none" w:sz="0" w:space="0" w:color="auto"/>
          </w:divBdr>
        </w:div>
        <w:div w:id="835076749">
          <w:marLeft w:val="0"/>
          <w:marRight w:val="0"/>
          <w:marTop w:val="0"/>
          <w:marBottom w:val="0"/>
          <w:divBdr>
            <w:top w:val="none" w:sz="0" w:space="0" w:color="auto"/>
            <w:left w:val="none" w:sz="0" w:space="0" w:color="auto"/>
            <w:bottom w:val="none" w:sz="0" w:space="0" w:color="auto"/>
            <w:right w:val="none" w:sz="0" w:space="0" w:color="auto"/>
          </w:divBdr>
          <w:divsChild>
            <w:div w:id="116804451">
              <w:marLeft w:val="0"/>
              <w:marRight w:val="0"/>
              <w:marTop w:val="0"/>
              <w:marBottom w:val="0"/>
              <w:divBdr>
                <w:top w:val="none" w:sz="0" w:space="0" w:color="auto"/>
                <w:left w:val="none" w:sz="0" w:space="0" w:color="auto"/>
                <w:bottom w:val="none" w:sz="0" w:space="0" w:color="auto"/>
                <w:right w:val="none" w:sz="0" w:space="0" w:color="auto"/>
              </w:divBdr>
              <w:divsChild>
                <w:div w:id="540095015">
                  <w:marLeft w:val="405"/>
                  <w:marRight w:val="0"/>
                  <w:marTop w:val="0"/>
                  <w:marBottom w:val="0"/>
                  <w:divBdr>
                    <w:top w:val="none" w:sz="0" w:space="0" w:color="auto"/>
                    <w:left w:val="none" w:sz="0" w:space="0" w:color="auto"/>
                    <w:bottom w:val="none" w:sz="0" w:space="0" w:color="auto"/>
                    <w:right w:val="none" w:sz="0" w:space="0" w:color="auto"/>
                  </w:divBdr>
                  <w:divsChild>
                    <w:div w:id="321741868">
                      <w:marLeft w:val="0"/>
                      <w:marRight w:val="0"/>
                      <w:marTop w:val="0"/>
                      <w:marBottom w:val="0"/>
                      <w:divBdr>
                        <w:top w:val="none" w:sz="0" w:space="0" w:color="auto"/>
                        <w:left w:val="none" w:sz="0" w:space="0" w:color="auto"/>
                        <w:bottom w:val="none" w:sz="0" w:space="0" w:color="auto"/>
                        <w:right w:val="none" w:sz="0" w:space="0" w:color="auto"/>
                      </w:divBdr>
                      <w:divsChild>
                        <w:div w:id="1093555073">
                          <w:marLeft w:val="0"/>
                          <w:marRight w:val="0"/>
                          <w:marTop w:val="0"/>
                          <w:marBottom w:val="0"/>
                          <w:divBdr>
                            <w:top w:val="none" w:sz="0" w:space="0" w:color="auto"/>
                            <w:left w:val="none" w:sz="0" w:space="0" w:color="auto"/>
                            <w:bottom w:val="none" w:sz="0" w:space="0" w:color="auto"/>
                            <w:right w:val="none" w:sz="0" w:space="0" w:color="auto"/>
                          </w:divBdr>
                          <w:divsChild>
                            <w:div w:id="778721394">
                              <w:marLeft w:val="0"/>
                              <w:marRight w:val="0"/>
                              <w:marTop w:val="0"/>
                              <w:marBottom w:val="0"/>
                              <w:divBdr>
                                <w:top w:val="none" w:sz="0" w:space="0" w:color="auto"/>
                                <w:left w:val="none" w:sz="0" w:space="0" w:color="auto"/>
                                <w:bottom w:val="none" w:sz="0" w:space="0" w:color="auto"/>
                                <w:right w:val="none" w:sz="0" w:space="0" w:color="auto"/>
                              </w:divBdr>
                              <w:divsChild>
                                <w:div w:id="330835041">
                                  <w:marLeft w:val="0"/>
                                  <w:marRight w:val="0"/>
                                  <w:marTop w:val="0"/>
                                  <w:marBottom w:val="0"/>
                                  <w:divBdr>
                                    <w:top w:val="none" w:sz="0" w:space="0" w:color="auto"/>
                                    <w:left w:val="none" w:sz="0" w:space="0" w:color="auto"/>
                                    <w:bottom w:val="none" w:sz="0" w:space="0" w:color="auto"/>
                                    <w:right w:val="none" w:sz="0" w:space="0" w:color="auto"/>
                                  </w:divBdr>
                                  <w:divsChild>
                                    <w:div w:id="118235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4999769">
          <w:marLeft w:val="0"/>
          <w:marRight w:val="0"/>
          <w:marTop w:val="0"/>
          <w:marBottom w:val="0"/>
          <w:divBdr>
            <w:top w:val="none" w:sz="0" w:space="0" w:color="auto"/>
            <w:left w:val="none" w:sz="0" w:space="0" w:color="auto"/>
            <w:bottom w:val="none" w:sz="0" w:space="0" w:color="auto"/>
            <w:right w:val="none" w:sz="0" w:space="0" w:color="auto"/>
          </w:divBdr>
        </w:div>
        <w:div w:id="163009442">
          <w:marLeft w:val="0"/>
          <w:marRight w:val="0"/>
          <w:marTop w:val="0"/>
          <w:marBottom w:val="0"/>
          <w:divBdr>
            <w:top w:val="none" w:sz="0" w:space="0" w:color="auto"/>
            <w:left w:val="none" w:sz="0" w:space="0" w:color="auto"/>
            <w:bottom w:val="none" w:sz="0" w:space="0" w:color="auto"/>
            <w:right w:val="none" w:sz="0" w:space="0" w:color="auto"/>
          </w:divBdr>
        </w:div>
        <w:div w:id="455873174">
          <w:marLeft w:val="0"/>
          <w:marRight w:val="0"/>
          <w:marTop w:val="0"/>
          <w:marBottom w:val="0"/>
          <w:divBdr>
            <w:top w:val="none" w:sz="0" w:space="0" w:color="auto"/>
            <w:left w:val="none" w:sz="0" w:space="0" w:color="auto"/>
            <w:bottom w:val="none" w:sz="0" w:space="0" w:color="auto"/>
            <w:right w:val="none" w:sz="0" w:space="0" w:color="auto"/>
          </w:divBdr>
        </w:div>
        <w:div w:id="215897357">
          <w:marLeft w:val="0"/>
          <w:marRight w:val="0"/>
          <w:marTop w:val="0"/>
          <w:marBottom w:val="0"/>
          <w:divBdr>
            <w:top w:val="none" w:sz="0" w:space="0" w:color="auto"/>
            <w:left w:val="none" w:sz="0" w:space="0" w:color="auto"/>
            <w:bottom w:val="none" w:sz="0" w:space="0" w:color="auto"/>
            <w:right w:val="none" w:sz="0" w:space="0" w:color="auto"/>
          </w:divBdr>
        </w:div>
        <w:div w:id="8915166">
          <w:marLeft w:val="0"/>
          <w:marRight w:val="0"/>
          <w:marTop w:val="0"/>
          <w:marBottom w:val="0"/>
          <w:divBdr>
            <w:top w:val="none" w:sz="0" w:space="0" w:color="auto"/>
            <w:left w:val="none" w:sz="0" w:space="0" w:color="auto"/>
            <w:bottom w:val="none" w:sz="0" w:space="0" w:color="auto"/>
            <w:right w:val="none" w:sz="0" w:space="0" w:color="auto"/>
          </w:divBdr>
          <w:divsChild>
            <w:div w:id="1001742226">
              <w:marLeft w:val="0"/>
              <w:marRight w:val="0"/>
              <w:marTop w:val="0"/>
              <w:marBottom w:val="0"/>
              <w:divBdr>
                <w:top w:val="none" w:sz="0" w:space="0" w:color="auto"/>
                <w:left w:val="none" w:sz="0" w:space="0" w:color="auto"/>
                <w:bottom w:val="none" w:sz="0" w:space="0" w:color="auto"/>
                <w:right w:val="none" w:sz="0" w:space="0" w:color="auto"/>
              </w:divBdr>
              <w:divsChild>
                <w:div w:id="1744176527">
                  <w:marLeft w:val="405"/>
                  <w:marRight w:val="0"/>
                  <w:marTop w:val="0"/>
                  <w:marBottom w:val="0"/>
                  <w:divBdr>
                    <w:top w:val="none" w:sz="0" w:space="0" w:color="auto"/>
                    <w:left w:val="none" w:sz="0" w:space="0" w:color="auto"/>
                    <w:bottom w:val="none" w:sz="0" w:space="0" w:color="auto"/>
                    <w:right w:val="none" w:sz="0" w:space="0" w:color="auto"/>
                  </w:divBdr>
                  <w:divsChild>
                    <w:div w:id="1992514849">
                      <w:marLeft w:val="0"/>
                      <w:marRight w:val="0"/>
                      <w:marTop w:val="0"/>
                      <w:marBottom w:val="0"/>
                      <w:divBdr>
                        <w:top w:val="none" w:sz="0" w:space="0" w:color="auto"/>
                        <w:left w:val="none" w:sz="0" w:space="0" w:color="auto"/>
                        <w:bottom w:val="none" w:sz="0" w:space="0" w:color="auto"/>
                        <w:right w:val="none" w:sz="0" w:space="0" w:color="auto"/>
                      </w:divBdr>
                      <w:divsChild>
                        <w:div w:id="474490565">
                          <w:marLeft w:val="0"/>
                          <w:marRight w:val="0"/>
                          <w:marTop w:val="0"/>
                          <w:marBottom w:val="0"/>
                          <w:divBdr>
                            <w:top w:val="none" w:sz="0" w:space="0" w:color="auto"/>
                            <w:left w:val="none" w:sz="0" w:space="0" w:color="auto"/>
                            <w:bottom w:val="none" w:sz="0" w:space="0" w:color="auto"/>
                            <w:right w:val="none" w:sz="0" w:space="0" w:color="auto"/>
                          </w:divBdr>
                          <w:divsChild>
                            <w:div w:id="734553015">
                              <w:marLeft w:val="0"/>
                              <w:marRight w:val="0"/>
                              <w:marTop w:val="0"/>
                              <w:marBottom w:val="0"/>
                              <w:divBdr>
                                <w:top w:val="none" w:sz="0" w:space="0" w:color="auto"/>
                                <w:left w:val="none" w:sz="0" w:space="0" w:color="auto"/>
                                <w:bottom w:val="none" w:sz="0" w:space="0" w:color="auto"/>
                                <w:right w:val="none" w:sz="0" w:space="0" w:color="auto"/>
                              </w:divBdr>
                              <w:divsChild>
                                <w:div w:id="536429991">
                                  <w:marLeft w:val="0"/>
                                  <w:marRight w:val="0"/>
                                  <w:marTop w:val="0"/>
                                  <w:marBottom w:val="0"/>
                                  <w:divBdr>
                                    <w:top w:val="none" w:sz="0" w:space="0" w:color="auto"/>
                                    <w:left w:val="none" w:sz="0" w:space="0" w:color="auto"/>
                                    <w:bottom w:val="none" w:sz="0" w:space="0" w:color="auto"/>
                                    <w:right w:val="none" w:sz="0" w:space="0" w:color="auto"/>
                                  </w:divBdr>
                                  <w:divsChild>
                                    <w:div w:id="207134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5548302">
          <w:marLeft w:val="0"/>
          <w:marRight w:val="0"/>
          <w:marTop w:val="0"/>
          <w:marBottom w:val="0"/>
          <w:divBdr>
            <w:top w:val="none" w:sz="0" w:space="0" w:color="auto"/>
            <w:left w:val="none" w:sz="0" w:space="0" w:color="auto"/>
            <w:bottom w:val="none" w:sz="0" w:space="0" w:color="auto"/>
            <w:right w:val="none" w:sz="0" w:space="0" w:color="auto"/>
          </w:divBdr>
        </w:div>
        <w:div w:id="822502722">
          <w:marLeft w:val="0"/>
          <w:marRight w:val="0"/>
          <w:marTop w:val="0"/>
          <w:marBottom w:val="0"/>
          <w:divBdr>
            <w:top w:val="none" w:sz="0" w:space="0" w:color="auto"/>
            <w:left w:val="none" w:sz="0" w:space="0" w:color="auto"/>
            <w:bottom w:val="none" w:sz="0" w:space="0" w:color="auto"/>
            <w:right w:val="none" w:sz="0" w:space="0" w:color="auto"/>
          </w:divBdr>
          <w:divsChild>
            <w:div w:id="564219163">
              <w:marLeft w:val="0"/>
              <w:marRight w:val="0"/>
              <w:marTop w:val="0"/>
              <w:marBottom w:val="0"/>
              <w:divBdr>
                <w:top w:val="none" w:sz="0" w:space="0" w:color="auto"/>
                <w:left w:val="none" w:sz="0" w:space="0" w:color="auto"/>
                <w:bottom w:val="none" w:sz="0" w:space="0" w:color="auto"/>
                <w:right w:val="none" w:sz="0" w:space="0" w:color="auto"/>
              </w:divBdr>
              <w:divsChild>
                <w:div w:id="1846554645">
                  <w:marLeft w:val="405"/>
                  <w:marRight w:val="0"/>
                  <w:marTop w:val="0"/>
                  <w:marBottom w:val="0"/>
                  <w:divBdr>
                    <w:top w:val="none" w:sz="0" w:space="0" w:color="auto"/>
                    <w:left w:val="none" w:sz="0" w:space="0" w:color="auto"/>
                    <w:bottom w:val="none" w:sz="0" w:space="0" w:color="auto"/>
                    <w:right w:val="none" w:sz="0" w:space="0" w:color="auto"/>
                  </w:divBdr>
                  <w:divsChild>
                    <w:div w:id="1645156990">
                      <w:marLeft w:val="0"/>
                      <w:marRight w:val="0"/>
                      <w:marTop w:val="0"/>
                      <w:marBottom w:val="0"/>
                      <w:divBdr>
                        <w:top w:val="none" w:sz="0" w:space="0" w:color="auto"/>
                        <w:left w:val="none" w:sz="0" w:space="0" w:color="auto"/>
                        <w:bottom w:val="none" w:sz="0" w:space="0" w:color="auto"/>
                        <w:right w:val="none" w:sz="0" w:space="0" w:color="auto"/>
                      </w:divBdr>
                      <w:divsChild>
                        <w:div w:id="1661155064">
                          <w:marLeft w:val="0"/>
                          <w:marRight w:val="0"/>
                          <w:marTop w:val="0"/>
                          <w:marBottom w:val="0"/>
                          <w:divBdr>
                            <w:top w:val="none" w:sz="0" w:space="0" w:color="auto"/>
                            <w:left w:val="none" w:sz="0" w:space="0" w:color="auto"/>
                            <w:bottom w:val="none" w:sz="0" w:space="0" w:color="auto"/>
                            <w:right w:val="none" w:sz="0" w:space="0" w:color="auto"/>
                          </w:divBdr>
                          <w:divsChild>
                            <w:div w:id="230118869">
                              <w:marLeft w:val="0"/>
                              <w:marRight w:val="0"/>
                              <w:marTop w:val="0"/>
                              <w:marBottom w:val="0"/>
                              <w:divBdr>
                                <w:top w:val="none" w:sz="0" w:space="0" w:color="auto"/>
                                <w:left w:val="none" w:sz="0" w:space="0" w:color="auto"/>
                                <w:bottom w:val="none" w:sz="0" w:space="0" w:color="auto"/>
                                <w:right w:val="none" w:sz="0" w:space="0" w:color="auto"/>
                              </w:divBdr>
                              <w:divsChild>
                                <w:div w:id="1198129759">
                                  <w:marLeft w:val="0"/>
                                  <w:marRight w:val="0"/>
                                  <w:marTop w:val="0"/>
                                  <w:marBottom w:val="0"/>
                                  <w:divBdr>
                                    <w:top w:val="none" w:sz="0" w:space="0" w:color="auto"/>
                                    <w:left w:val="none" w:sz="0" w:space="0" w:color="auto"/>
                                    <w:bottom w:val="none" w:sz="0" w:space="0" w:color="auto"/>
                                    <w:right w:val="none" w:sz="0" w:space="0" w:color="auto"/>
                                  </w:divBdr>
                                  <w:divsChild>
                                    <w:div w:id="31237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9240117">
          <w:marLeft w:val="0"/>
          <w:marRight w:val="0"/>
          <w:marTop w:val="0"/>
          <w:marBottom w:val="0"/>
          <w:divBdr>
            <w:top w:val="none" w:sz="0" w:space="0" w:color="auto"/>
            <w:left w:val="none" w:sz="0" w:space="0" w:color="auto"/>
            <w:bottom w:val="none" w:sz="0" w:space="0" w:color="auto"/>
            <w:right w:val="none" w:sz="0" w:space="0" w:color="auto"/>
          </w:divBdr>
        </w:div>
        <w:div w:id="272907211">
          <w:marLeft w:val="0"/>
          <w:marRight w:val="0"/>
          <w:marTop w:val="0"/>
          <w:marBottom w:val="0"/>
          <w:divBdr>
            <w:top w:val="none" w:sz="0" w:space="0" w:color="auto"/>
            <w:left w:val="none" w:sz="0" w:space="0" w:color="auto"/>
            <w:bottom w:val="none" w:sz="0" w:space="0" w:color="auto"/>
            <w:right w:val="none" w:sz="0" w:space="0" w:color="auto"/>
          </w:divBdr>
        </w:div>
        <w:div w:id="1808090531">
          <w:marLeft w:val="0"/>
          <w:marRight w:val="0"/>
          <w:marTop w:val="0"/>
          <w:marBottom w:val="0"/>
          <w:divBdr>
            <w:top w:val="none" w:sz="0" w:space="0" w:color="auto"/>
            <w:left w:val="none" w:sz="0" w:space="0" w:color="auto"/>
            <w:bottom w:val="none" w:sz="0" w:space="0" w:color="auto"/>
            <w:right w:val="none" w:sz="0" w:space="0" w:color="auto"/>
          </w:divBdr>
        </w:div>
        <w:div w:id="161706671">
          <w:marLeft w:val="0"/>
          <w:marRight w:val="0"/>
          <w:marTop w:val="0"/>
          <w:marBottom w:val="0"/>
          <w:divBdr>
            <w:top w:val="none" w:sz="0" w:space="0" w:color="auto"/>
            <w:left w:val="none" w:sz="0" w:space="0" w:color="auto"/>
            <w:bottom w:val="none" w:sz="0" w:space="0" w:color="auto"/>
            <w:right w:val="none" w:sz="0" w:space="0" w:color="auto"/>
          </w:divBdr>
        </w:div>
        <w:div w:id="1460370403">
          <w:marLeft w:val="0"/>
          <w:marRight w:val="0"/>
          <w:marTop w:val="0"/>
          <w:marBottom w:val="0"/>
          <w:divBdr>
            <w:top w:val="none" w:sz="0" w:space="0" w:color="auto"/>
            <w:left w:val="none" w:sz="0" w:space="0" w:color="auto"/>
            <w:bottom w:val="none" w:sz="0" w:space="0" w:color="auto"/>
            <w:right w:val="none" w:sz="0" w:space="0" w:color="auto"/>
          </w:divBdr>
        </w:div>
        <w:div w:id="1789541759">
          <w:marLeft w:val="0"/>
          <w:marRight w:val="0"/>
          <w:marTop w:val="0"/>
          <w:marBottom w:val="0"/>
          <w:divBdr>
            <w:top w:val="none" w:sz="0" w:space="0" w:color="auto"/>
            <w:left w:val="none" w:sz="0" w:space="0" w:color="auto"/>
            <w:bottom w:val="none" w:sz="0" w:space="0" w:color="auto"/>
            <w:right w:val="none" w:sz="0" w:space="0" w:color="auto"/>
          </w:divBdr>
        </w:div>
        <w:div w:id="1422988818">
          <w:marLeft w:val="0"/>
          <w:marRight w:val="0"/>
          <w:marTop w:val="0"/>
          <w:marBottom w:val="0"/>
          <w:divBdr>
            <w:top w:val="none" w:sz="0" w:space="0" w:color="auto"/>
            <w:left w:val="none" w:sz="0" w:space="0" w:color="auto"/>
            <w:bottom w:val="none" w:sz="0" w:space="0" w:color="auto"/>
            <w:right w:val="none" w:sz="0" w:space="0" w:color="auto"/>
          </w:divBdr>
        </w:div>
        <w:div w:id="1168666435">
          <w:marLeft w:val="0"/>
          <w:marRight w:val="0"/>
          <w:marTop w:val="0"/>
          <w:marBottom w:val="0"/>
          <w:divBdr>
            <w:top w:val="none" w:sz="0" w:space="0" w:color="auto"/>
            <w:left w:val="none" w:sz="0" w:space="0" w:color="auto"/>
            <w:bottom w:val="none" w:sz="0" w:space="0" w:color="auto"/>
            <w:right w:val="none" w:sz="0" w:space="0" w:color="auto"/>
          </w:divBdr>
        </w:div>
        <w:div w:id="306401493">
          <w:marLeft w:val="0"/>
          <w:marRight w:val="0"/>
          <w:marTop w:val="0"/>
          <w:marBottom w:val="0"/>
          <w:divBdr>
            <w:top w:val="none" w:sz="0" w:space="0" w:color="auto"/>
            <w:left w:val="none" w:sz="0" w:space="0" w:color="auto"/>
            <w:bottom w:val="none" w:sz="0" w:space="0" w:color="auto"/>
            <w:right w:val="none" w:sz="0" w:space="0" w:color="auto"/>
          </w:divBdr>
          <w:divsChild>
            <w:div w:id="371001315">
              <w:marLeft w:val="0"/>
              <w:marRight w:val="0"/>
              <w:marTop w:val="0"/>
              <w:marBottom w:val="0"/>
              <w:divBdr>
                <w:top w:val="none" w:sz="0" w:space="0" w:color="auto"/>
                <w:left w:val="none" w:sz="0" w:space="0" w:color="auto"/>
                <w:bottom w:val="none" w:sz="0" w:space="0" w:color="auto"/>
                <w:right w:val="none" w:sz="0" w:space="0" w:color="auto"/>
              </w:divBdr>
              <w:divsChild>
                <w:div w:id="67121583">
                  <w:marLeft w:val="405"/>
                  <w:marRight w:val="0"/>
                  <w:marTop w:val="0"/>
                  <w:marBottom w:val="0"/>
                  <w:divBdr>
                    <w:top w:val="none" w:sz="0" w:space="0" w:color="auto"/>
                    <w:left w:val="none" w:sz="0" w:space="0" w:color="auto"/>
                    <w:bottom w:val="none" w:sz="0" w:space="0" w:color="auto"/>
                    <w:right w:val="none" w:sz="0" w:space="0" w:color="auto"/>
                  </w:divBdr>
                  <w:divsChild>
                    <w:div w:id="1835684673">
                      <w:marLeft w:val="0"/>
                      <w:marRight w:val="0"/>
                      <w:marTop w:val="0"/>
                      <w:marBottom w:val="0"/>
                      <w:divBdr>
                        <w:top w:val="none" w:sz="0" w:space="0" w:color="auto"/>
                        <w:left w:val="none" w:sz="0" w:space="0" w:color="auto"/>
                        <w:bottom w:val="none" w:sz="0" w:space="0" w:color="auto"/>
                        <w:right w:val="none" w:sz="0" w:space="0" w:color="auto"/>
                      </w:divBdr>
                      <w:divsChild>
                        <w:div w:id="992098684">
                          <w:marLeft w:val="0"/>
                          <w:marRight w:val="0"/>
                          <w:marTop w:val="0"/>
                          <w:marBottom w:val="0"/>
                          <w:divBdr>
                            <w:top w:val="none" w:sz="0" w:space="0" w:color="auto"/>
                            <w:left w:val="none" w:sz="0" w:space="0" w:color="auto"/>
                            <w:bottom w:val="none" w:sz="0" w:space="0" w:color="auto"/>
                            <w:right w:val="none" w:sz="0" w:space="0" w:color="auto"/>
                          </w:divBdr>
                          <w:divsChild>
                            <w:div w:id="1059086551">
                              <w:marLeft w:val="0"/>
                              <w:marRight w:val="0"/>
                              <w:marTop w:val="0"/>
                              <w:marBottom w:val="0"/>
                              <w:divBdr>
                                <w:top w:val="none" w:sz="0" w:space="0" w:color="auto"/>
                                <w:left w:val="none" w:sz="0" w:space="0" w:color="auto"/>
                                <w:bottom w:val="none" w:sz="0" w:space="0" w:color="auto"/>
                                <w:right w:val="none" w:sz="0" w:space="0" w:color="auto"/>
                              </w:divBdr>
                              <w:divsChild>
                                <w:div w:id="1269698733">
                                  <w:marLeft w:val="0"/>
                                  <w:marRight w:val="0"/>
                                  <w:marTop w:val="0"/>
                                  <w:marBottom w:val="0"/>
                                  <w:divBdr>
                                    <w:top w:val="none" w:sz="0" w:space="0" w:color="auto"/>
                                    <w:left w:val="none" w:sz="0" w:space="0" w:color="auto"/>
                                    <w:bottom w:val="none" w:sz="0" w:space="0" w:color="auto"/>
                                    <w:right w:val="none" w:sz="0" w:space="0" w:color="auto"/>
                                  </w:divBdr>
                                  <w:divsChild>
                                    <w:div w:id="37226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6133839">
          <w:marLeft w:val="0"/>
          <w:marRight w:val="0"/>
          <w:marTop w:val="0"/>
          <w:marBottom w:val="0"/>
          <w:divBdr>
            <w:top w:val="none" w:sz="0" w:space="0" w:color="auto"/>
            <w:left w:val="none" w:sz="0" w:space="0" w:color="auto"/>
            <w:bottom w:val="none" w:sz="0" w:space="0" w:color="auto"/>
            <w:right w:val="none" w:sz="0" w:space="0" w:color="auto"/>
          </w:divBdr>
        </w:div>
        <w:div w:id="228157985">
          <w:marLeft w:val="0"/>
          <w:marRight w:val="0"/>
          <w:marTop w:val="0"/>
          <w:marBottom w:val="0"/>
          <w:divBdr>
            <w:top w:val="none" w:sz="0" w:space="0" w:color="auto"/>
            <w:left w:val="none" w:sz="0" w:space="0" w:color="auto"/>
            <w:bottom w:val="none" w:sz="0" w:space="0" w:color="auto"/>
            <w:right w:val="none" w:sz="0" w:space="0" w:color="auto"/>
          </w:divBdr>
        </w:div>
        <w:div w:id="428936225">
          <w:marLeft w:val="0"/>
          <w:marRight w:val="0"/>
          <w:marTop w:val="0"/>
          <w:marBottom w:val="0"/>
          <w:divBdr>
            <w:top w:val="none" w:sz="0" w:space="0" w:color="auto"/>
            <w:left w:val="none" w:sz="0" w:space="0" w:color="auto"/>
            <w:bottom w:val="none" w:sz="0" w:space="0" w:color="auto"/>
            <w:right w:val="none" w:sz="0" w:space="0" w:color="auto"/>
          </w:divBdr>
        </w:div>
        <w:div w:id="1635283958">
          <w:marLeft w:val="0"/>
          <w:marRight w:val="0"/>
          <w:marTop w:val="0"/>
          <w:marBottom w:val="0"/>
          <w:divBdr>
            <w:top w:val="none" w:sz="0" w:space="0" w:color="auto"/>
            <w:left w:val="none" w:sz="0" w:space="0" w:color="auto"/>
            <w:bottom w:val="none" w:sz="0" w:space="0" w:color="auto"/>
            <w:right w:val="none" w:sz="0" w:space="0" w:color="auto"/>
          </w:divBdr>
        </w:div>
        <w:div w:id="1152673969">
          <w:marLeft w:val="0"/>
          <w:marRight w:val="0"/>
          <w:marTop w:val="0"/>
          <w:marBottom w:val="0"/>
          <w:divBdr>
            <w:top w:val="none" w:sz="0" w:space="0" w:color="auto"/>
            <w:left w:val="none" w:sz="0" w:space="0" w:color="auto"/>
            <w:bottom w:val="none" w:sz="0" w:space="0" w:color="auto"/>
            <w:right w:val="none" w:sz="0" w:space="0" w:color="auto"/>
          </w:divBdr>
        </w:div>
        <w:div w:id="32199549">
          <w:marLeft w:val="0"/>
          <w:marRight w:val="0"/>
          <w:marTop w:val="0"/>
          <w:marBottom w:val="0"/>
          <w:divBdr>
            <w:top w:val="none" w:sz="0" w:space="0" w:color="auto"/>
            <w:left w:val="none" w:sz="0" w:space="0" w:color="auto"/>
            <w:bottom w:val="none" w:sz="0" w:space="0" w:color="auto"/>
            <w:right w:val="none" w:sz="0" w:space="0" w:color="auto"/>
          </w:divBdr>
        </w:div>
        <w:div w:id="9334887">
          <w:marLeft w:val="0"/>
          <w:marRight w:val="0"/>
          <w:marTop w:val="0"/>
          <w:marBottom w:val="0"/>
          <w:divBdr>
            <w:top w:val="none" w:sz="0" w:space="0" w:color="auto"/>
            <w:left w:val="none" w:sz="0" w:space="0" w:color="auto"/>
            <w:bottom w:val="none" w:sz="0" w:space="0" w:color="auto"/>
            <w:right w:val="none" w:sz="0" w:space="0" w:color="auto"/>
          </w:divBdr>
        </w:div>
        <w:div w:id="1444304988">
          <w:marLeft w:val="0"/>
          <w:marRight w:val="0"/>
          <w:marTop w:val="0"/>
          <w:marBottom w:val="0"/>
          <w:divBdr>
            <w:top w:val="none" w:sz="0" w:space="0" w:color="auto"/>
            <w:left w:val="none" w:sz="0" w:space="0" w:color="auto"/>
            <w:bottom w:val="none" w:sz="0" w:space="0" w:color="auto"/>
            <w:right w:val="none" w:sz="0" w:space="0" w:color="auto"/>
          </w:divBdr>
        </w:div>
        <w:div w:id="1591692503">
          <w:marLeft w:val="0"/>
          <w:marRight w:val="0"/>
          <w:marTop w:val="0"/>
          <w:marBottom w:val="0"/>
          <w:divBdr>
            <w:top w:val="none" w:sz="0" w:space="0" w:color="auto"/>
            <w:left w:val="none" w:sz="0" w:space="0" w:color="auto"/>
            <w:bottom w:val="none" w:sz="0" w:space="0" w:color="auto"/>
            <w:right w:val="none" w:sz="0" w:space="0" w:color="auto"/>
          </w:divBdr>
        </w:div>
        <w:div w:id="1705255267">
          <w:marLeft w:val="0"/>
          <w:marRight w:val="0"/>
          <w:marTop w:val="0"/>
          <w:marBottom w:val="0"/>
          <w:divBdr>
            <w:top w:val="none" w:sz="0" w:space="0" w:color="auto"/>
            <w:left w:val="none" w:sz="0" w:space="0" w:color="auto"/>
            <w:bottom w:val="none" w:sz="0" w:space="0" w:color="auto"/>
            <w:right w:val="none" w:sz="0" w:space="0" w:color="auto"/>
          </w:divBdr>
        </w:div>
        <w:div w:id="1397849792">
          <w:marLeft w:val="0"/>
          <w:marRight w:val="0"/>
          <w:marTop w:val="0"/>
          <w:marBottom w:val="0"/>
          <w:divBdr>
            <w:top w:val="none" w:sz="0" w:space="0" w:color="auto"/>
            <w:left w:val="none" w:sz="0" w:space="0" w:color="auto"/>
            <w:bottom w:val="none" w:sz="0" w:space="0" w:color="auto"/>
            <w:right w:val="none" w:sz="0" w:space="0" w:color="auto"/>
          </w:divBdr>
        </w:div>
        <w:div w:id="991249221">
          <w:marLeft w:val="0"/>
          <w:marRight w:val="0"/>
          <w:marTop w:val="0"/>
          <w:marBottom w:val="0"/>
          <w:divBdr>
            <w:top w:val="none" w:sz="0" w:space="0" w:color="auto"/>
            <w:left w:val="none" w:sz="0" w:space="0" w:color="auto"/>
            <w:bottom w:val="none" w:sz="0" w:space="0" w:color="auto"/>
            <w:right w:val="none" w:sz="0" w:space="0" w:color="auto"/>
          </w:divBdr>
        </w:div>
        <w:div w:id="1219826514">
          <w:marLeft w:val="0"/>
          <w:marRight w:val="0"/>
          <w:marTop w:val="0"/>
          <w:marBottom w:val="0"/>
          <w:divBdr>
            <w:top w:val="none" w:sz="0" w:space="0" w:color="auto"/>
            <w:left w:val="none" w:sz="0" w:space="0" w:color="auto"/>
            <w:bottom w:val="none" w:sz="0" w:space="0" w:color="auto"/>
            <w:right w:val="none" w:sz="0" w:space="0" w:color="auto"/>
          </w:divBdr>
        </w:div>
        <w:div w:id="1133719069">
          <w:marLeft w:val="0"/>
          <w:marRight w:val="0"/>
          <w:marTop w:val="0"/>
          <w:marBottom w:val="0"/>
          <w:divBdr>
            <w:top w:val="none" w:sz="0" w:space="0" w:color="auto"/>
            <w:left w:val="none" w:sz="0" w:space="0" w:color="auto"/>
            <w:bottom w:val="none" w:sz="0" w:space="0" w:color="auto"/>
            <w:right w:val="none" w:sz="0" w:space="0" w:color="auto"/>
          </w:divBdr>
        </w:div>
        <w:div w:id="906648468">
          <w:marLeft w:val="0"/>
          <w:marRight w:val="0"/>
          <w:marTop w:val="0"/>
          <w:marBottom w:val="0"/>
          <w:divBdr>
            <w:top w:val="none" w:sz="0" w:space="0" w:color="auto"/>
            <w:left w:val="none" w:sz="0" w:space="0" w:color="auto"/>
            <w:bottom w:val="none" w:sz="0" w:space="0" w:color="auto"/>
            <w:right w:val="none" w:sz="0" w:space="0" w:color="auto"/>
          </w:divBdr>
        </w:div>
        <w:div w:id="1598640176">
          <w:marLeft w:val="0"/>
          <w:marRight w:val="0"/>
          <w:marTop w:val="0"/>
          <w:marBottom w:val="0"/>
          <w:divBdr>
            <w:top w:val="none" w:sz="0" w:space="0" w:color="auto"/>
            <w:left w:val="none" w:sz="0" w:space="0" w:color="auto"/>
            <w:bottom w:val="none" w:sz="0" w:space="0" w:color="auto"/>
            <w:right w:val="none" w:sz="0" w:space="0" w:color="auto"/>
          </w:divBdr>
        </w:div>
        <w:div w:id="1508324042">
          <w:marLeft w:val="0"/>
          <w:marRight w:val="0"/>
          <w:marTop w:val="0"/>
          <w:marBottom w:val="0"/>
          <w:divBdr>
            <w:top w:val="none" w:sz="0" w:space="0" w:color="auto"/>
            <w:left w:val="none" w:sz="0" w:space="0" w:color="auto"/>
            <w:bottom w:val="none" w:sz="0" w:space="0" w:color="auto"/>
            <w:right w:val="none" w:sz="0" w:space="0" w:color="auto"/>
          </w:divBdr>
        </w:div>
        <w:div w:id="2123106465">
          <w:marLeft w:val="0"/>
          <w:marRight w:val="0"/>
          <w:marTop w:val="0"/>
          <w:marBottom w:val="0"/>
          <w:divBdr>
            <w:top w:val="none" w:sz="0" w:space="0" w:color="auto"/>
            <w:left w:val="none" w:sz="0" w:space="0" w:color="auto"/>
            <w:bottom w:val="none" w:sz="0" w:space="0" w:color="auto"/>
            <w:right w:val="none" w:sz="0" w:space="0" w:color="auto"/>
          </w:divBdr>
        </w:div>
        <w:div w:id="390083219">
          <w:marLeft w:val="0"/>
          <w:marRight w:val="0"/>
          <w:marTop w:val="0"/>
          <w:marBottom w:val="0"/>
          <w:divBdr>
            <w:top w:val="none" w:sz="0" w:space="0" w:color="auto"/>
            <w:left w:val="none" w:sz="0" w:space="0" w:color="auto"/>
            <w:bottom w:val="none" w:sz="0" w:space="0" w:color="auto"/>
            <w:right w:val="none" w:sz="0" w:space="0" w:color="auto"/>
          </w:divBdr>
        </w:div>
        <w:div w:id="907543425">
          <w:marLeft w:val="0"/>
          <w:marRight w:val="0"/>
          <w:marTop w:val="0"/>
          <w:marBottom w:val="0"/>
          <w:divBdr>
            <w:top w:val="none" w:sz="0" w:space="0" w:color="auto"/>
            <w:left w:val="none" w:sz="0" w:space="0" w:color="auto"/>
            <w:bottom w:val="none" w:sz="0" w:space="0" w:color="auto"/>
            <w:right w:val="none" w:sz="0" w:space="0" w:color="auto"/>
          </w:divBdr>
        </w:div>
        <w:div w:id="1763066867">
          <w:marLeft w:val="0"/>
          <w:marRight w:val="0"/>
          <w:marTop w:val="0"/>
          <w:marBottom w:val="0"/>
          <w:divBdr>
            <w:top w:val="none" w:sz="0" w:space="0" w:color="auto"/>
            <w:left w:val="none" w:sz="0" w:space="0" w:color="auto"/>
            <w:bottom w:val="none" w:sz="0" w:space="0" w:color="auto"/>
            <w:right w:val="none" w:sz="0" w:space="0" w:color="auto"/>
          </w:divBdr>
        </w:div>
        <w:div w:id="1418865636">
          <w:marLeft w:val="0"/>
          <w:marRight w:val="0"/>
          <w:marTop w:val="0"/>
          <w:marBottom w:val="0"/>
          <w:divBdr>
            <w:top w:val="none" w:sz="0" w:space="0" w:color="auto"/>
            <w:left w:val="none" w:sz="0" w:space="0" w:color="auto"/>
            <w:bottom w:val="none" w:sz="0" w:space="0" w:color="auto"/>
            <w:right w:val="none" w:sz="0" w:space="0" w:color="auto"/>
          </w:divBdr>
        </w:div>
        <w:div w:id="517892762">
          <w:marLeft w:val="0"/>
          <w:marRight w:val="0"/>
          <w:marTop w:val="0"/>
          <w:marBottom w:val="0"/>
          <w:divBdr>
            <w:top w:val="none" w:sz="0" w:space="0" w:color="auto"/>
            <w:left w:val="none" w:sz="0" w:space="0" w:color="auto"/>
            <w:bottom w:val="none" w:sz="0" w:space="0" w:color="auto"/>
            <w:right w:val="none" w:sz="0" w:space="0" w:color="auto"/>
          </w:divBdr>
          <w:divsChild>
            <w:div w:id="1887401332">
              <w:marLeft w:val="0"/>
              <w:marRight w:val="0"/>
              <w:marTop w:val="0"/>
              <w:marBottom w:val="0"/>
              <w:divBdr>
                <w:top w:val="none" w:sz="0" w:space="0" w:color="auto"/>
                <w:left w:val="none" w:sz="0" w:space="0" w:color="auto"/>
                <w:bottom w:val="none" w:sz="0" w:space="0" w:color="auto"/>
                <w:right w:val="none" w:sz="0" w:space="0" w:color="auto"/>
              </w:divBdr>
              <w:divsChild>
                <w:div w:id="855846144">
                  <w:marLeft w:val="540"/>
                  <w:marRight w:val="0"/>
                  <w:marTop w:val="0"/>
                  <w:marBottom w:val="0"/>
                  <w:divBdr>
                    <w:top w:val="none" w:sz="0" w:space="0" w:color="auto"/>
                    <w:left w:val="none" w:sz="0" w:space="0" w:color="auto"/>
                    <w:bottom w:val="none" w:sz="0" w:space="0" w:color="auto"/>
                    <w:right w:val="none" w:sz="0" w:space="0" w:color="auto"/>
                  </w:divBdr>
                  <w:divsChild>
                    <w:div w:id="1480803144">
                      <w:marLeft w:val="0"/>
                      <w:marRight w:val="0"/>
                      <w:marTop w:val="0"/>
                      <w:marBottom w:val="0"/>
                      <w:divBdr>
                        <w:top w:val="none" w:sz="0" w:space="0" w:color="auto"/>
                        <w:left w:val="none" w:sz="0" w:space="0" w:color="auto"/>
                        <w:bottom w:val="none" w:sz="0" w:space="0" w:color="auto"/>
                        <w:right w:val="none" w:sz="0" w:space="0" w:color="auto"/>
                      </w:divBdr>
                      <w:divsChild>
                        <w:div w:id="885799198">
                          <w:marLeft w:val="0"/>
                          <w:marRight w:val="0"/>
                          <w:marTop w:val="0"/>
                          <w:marBottom w:val="0"/>
                          <w:divBdr>
                            <w:top w:val="none" w:sz="0" w:space="0" w:color="auto"/>
                            <w:left w:val="none" w:sz="0" w:space="0" w:color="auto"/>
                            <w:bottom w:val="none" w:sz="0" w:space="0" w:color="auto"/>
                            <w:right w:val="none" w:sz="0" w:space="0" w:color="auto"/>
                          </w:divBdr>
                          <w:divsChild>
                            <w:div w:id="936867369">
                              <w:marLeft w:val="0"/>
                              <w:marRight w:val="0"/>
                              <w:marTop w:val="0"/>
                              <w:marBottom w:val="0"/>
                              <w:divBdr>
                                <w:top w:val="none" w:sz="0" w:space="0" w:color="auto"/>
                                <w:left w:val="none" w:sz="0" w:space="0" w:color="auto"/>
                                <w:bottom w:val="none" w:sz="0" w:space="0" w:color="auto"/>
                                <w:right w:val="none" w:sz="0" w:space="0" w:color="auto"/>
                              </w:divBdr>
                              <w:divsChild>
                                <w:div w:id="956250985">
                                  <w:marLeft w:val="0"/>
                                  <w:marRight w:val="0"/>
                                  <w:marTop w:val="0"/>
                                  <w:marBottom w:val="0"/>
                                  <w:divBdr>
                                    <w:top w:val="none" w:sz="0" w:space="0" w:color="auto"/>
                                    <w:left w:val="none" w:sz="0" w:space="0" w:color="auto"/>
                                    <w:bottom w:val="none" w:sz="0" w:space="0" w:color="auto"/>
                                    <w:right w:val="none" w:sz="0" w:space="0" w:color="auto"/>
                                  </w:divBdr>
                                  <w:divsChild>
                                    <w:div w:id="183332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5966045">
          <w:marLeft w:val="0"/>
          <w:marRight w:val="0"/>
          <w:marTop w:val="0"/>
          <w:marBottom w:val="0"/>
          <w:divBdr>
            <w:top w:val="none" w:sz="0" w:space="0" w:color="auto"/>
            <w:left w:val="none" w:sz="0" w:space="0" w:color="auto"/>
            <w:bottom w:val="none" w:sz="0" w:space="0" w:color="auto"/>
            <w:right w:val="none" w:sz="0" w:space="0" w:color="auto"/>
          </w:divBdr>
        </w:div>
        <w:div w:id="1533349104">
          <w:marLeft w:val="0"/>
          <w:marRight w:val="0"/>
          <w:marTop w:val="0"/>
          <w:marBottom w:val="0"/>
          <w:divBdr>
            <w:top w:val="none" w:sz="0" w:space="0" w:color="auto"/>
            <w:left w:val="none" w:sz="0" w:space="0" w:color="auto"/>
            <w:bottom w:val="none" w:sz="0" w:space="0" w:color="auto"/>
            <w:right w:val="none" w:sz="0" w:space="0" w:color="auto"/>
          </w:divBdr>
        </w:div>
        <w:div w:id="1368026053">
          <w:marLeft w:val="0"/>
          <w:marRight w:val="0"/>
          <w:marTop w:val="0"/>
          <w:marBottom w:val="0"/>
          <w:divBdr>
            <w:top w:val="none" w:sz="0" w:space="0" w:color="auto"/>
            <w:left w:val="none" w:sz="0" w:space="0" w:color="auto"/>
            <w:bottom w:val="none" w:sz="0" w:space="0" w:color="auto"/>
            <w:right w:val="none" w:sz="0" w:space="0" w:color="auto"/>
          </w:divBdr>
        </w:div>
        <w:div w:id="131675638">
          <w:marLeft w:val="0"/>
          <w:marRight w:val="0"/>
          <w:marTop w:val="0"/>
          <w:marBottom w:val="0"/>
          <w:divBdr>
            <w:top w:val="none" w:sz="0" w:space="0" w:color="auto"/>
            <w:left w:val="none" w:sz="0" w:space="0" w:color="auto"/>
            <w:bottom w:val="none" w:sz="0" w:space="0" w:color="auto"/>
            <w:right w:val="none" w:sz="0" w:space="0" w:color="auto"/>
          </w:divBdr>
        </w:div>
        <w:div w:id="1167479392">
          <w:marLeft w:val="0"/>
          <w:marRight w:val="0"/>
          <w:marTop w:val="0"/>
          <w:marBottom w:val="0"/>
          <w:divBdr>
            <w:top w:val="none" w:sz="0" w:space="0" w:color="auto"/>
            <w:left w:val="none" w:sz="0" w:space="0" w:color="auto"/>
            <w:bottom w:val="none" w:sz="0" w:space="0" w:color="auto"/>
            <w:right w:val="none" w:sz="0" w:space="0" w:color="auto"/>
          </w:divBdr>
        </w:div>
        <w:div w:id="1071779640">
          <w:marLeft w:val="0"/>
          <w:marRight w:val="0"/>
          <w:marTop w:val="0"/>
          <w:marBottom w:val="0"/>
          <w:divBdr>
            <w:top w:val="none" w:sz="0" w:space="0" w:color="auto"/>
            <w:left w:val="none" w:sz="0" w:space="0" w:color="auto"/>
            <w:bottom w:val="none" w:sz="0" w:space="0" w:color="auto"/>
            <w:right w:val="none" w:sz="0" w:space="0" w:color="auto"/>
          </w:divBdr>
        </w:div>
        <w:div w:id="1606883130">
          <w:marLeft w:val="0"/>
          <w:marRight w:val="0"/>
          <w:marTop w:val="0"/>
          <w:marBottom w:val="0"/>
          <w:divBdr>
            <w:top w:val="none" w:sz="0" w:space="0" w:color="auto"/>
            <w:left w:val="none" w:sz="0" w:space="0" w:color="auto"/>
            <w:bottom w:val="none" w:sz="0" w:space="0" w:color="auto"/>
            <w:right w:val="none" w:sz="0" w:space="0" w:color="auto"/>
          </w:divBdr>
        </w:div>
        <w:div w:id="709189826">
          <w:marLeft w:val="0"/>
          <w:marRight w:val="0"/>
          <w:marTop w:val="0"/>
          <w:marBottom w:val="0"/>
          <w:divBdr>
            <w:top w:val="none" w:sz="0" w:space="0" w:color="auto"/>
            <w:left w:val="none" w:sz="0" w:space="0" w:color="auto"/>
            <w:bottom w:val="none" w:sz="0" w:space="0" w:color="auto"/>
            <w:right w:val="none" w:sz="0" w:space="0" w:color="auto"/>
          </w:divBdr>
        </w:div>
        <w:div w:id="437525159">
          <w:marLeft w:val="0"/>
          <w:marRight w:val="0"/>
          <w:marTop w:val="0"/>
          <w:marBottom w:val="0"/>
          <w:divBdr>
            <w:top w:val="none" w:sz="0" w:space="0" w:color="auto"/>
            <w:left w:val="none" w:sz="0" w:space="0" w:color="auto"/>
            <w:bottom w:val="none" w:sz="0" w:space="0" w:color="auto"/>
            <w:right w:val="none" w:sz="0" w:space="0" w:color="auto"/>
          </w:divBdr>
        </w:div>
        <w:div w:id="311451695">
          <w:marLeft w:val="0"/>
          <w:marRight w:val="0"/>
          <w:marTop w:val="0"/>
          <w:marBottom w:val="0"/>
          <w:divBdr>
            <w:top w:val="none" w:sz="0" w:space="0" w:color="auto"/>
            <w:left w:val="none" w:sz="0" w:space="0" w:color="auto"/>
            <w:bottom w:val="none" w:sz="0" w:space="0" w:color="auto"/>
            <w:right w:val="none" w:sz="0" w:space="0" w:color="auto"/>
          </w:divBdr>
        </w:div>
        <w:div w:id="190193980">
          <w:marLeft w:val="0"/>
          <w:marRight w:val="0"/>
          <w:marTop w:val="0"/>
          <w:marBottom w:val="0"/>
          <w:divBdr>
            <w:top w:val="none" w:sz="0" w:space="0" w:color="auto"/>
            <w:left w:val="none" w:sz="0" w:space="0" w:color="auto"/>
            <w:bottom w:val="none" w:sz="0" w:space="0" w:color="auto"/>
            <w:right w:val="none" w:sz="0" w:space="0" w:color="auto"/>
          </w:divBdr>
        </w:div>
        <w:div w:id="2130776578">
          <w:marLeft w:val="0"/>
          <w:marRight w:val="0"/>
          <w:marTop w:val="0"/>
          <w:marBottom w:val="0"/>
          <w:divBdr>
            <w:top w:val="none" w:sz="0" w:space="0" w:color="auto"/>
            <w:left w:val="none" w:sz="0" w:space="0" w:color="auto"/>
            <w:bottom w:val="none" w:sz="0" w:space="0" w:color="auto"/>
            <w:right w:val="none" w:sz="0" w:space="0" w:color="auto"/>
          </w:divBdr>
          <w:divsChild>
            <w:div w:id="111898548">
              <w:marLeft w:val="0"/>
              <w:marRight w:val="0"/>
              <w:marTop w:val="0"/>
              <w:marBottom w:val="0"/>
              <w:divBdr>
                <w:top w:val="none" w:sz="0" w:space="0" w:color="auto"/>
                <w:left w:val="none" w:sz="0" w:space="0" w:color="auto"/>
                <w:bottom w:val="none" w:sz="0" w:space="0" w:color="auto"/>
                <w:right w:val="none" w:sz="0" w:space="0" w:color="auto"/>
              </w:divBdr>
              <w:divsChild>
                <w:div w:id="1585148259">
                  <w:marLeft w:val="540"/>
                  <w:marRight w:val="0"/>
                  <w:marTop w:val="0"/>
                  <w:marBottom w:val="0"/>
                  <w:divBdr>
                    <w:top w:val="none" w:sz="0" w:space="0" w:color="auto"/>
                    <w:left w:val="none" w:sz="0" w:space="0" w:color="auto"/>
                    <w:bottom w:val="none" w:sz="0" w:space="0" w:color="auto"/>
                    <w:right w:val="none" w:sz="0" w:space="0" w:color="auto"/>
                  </w:divBdr>
                  <w:divsChild>
                    <w:div w:id="931619869">
                      <w:marLeft w:val="0"/>
                      <w:marRight w:val="0"/>
                      <w:marTop w:val="0"/>
                      <w:marBottom w:val="0"/>
                      <w:divBdr>
                        <w:top w:val="none" w:sz="0" w:space="0" w:color="auto"/>
                        <w:left w:val="none" w:sz="0" w:space="0" w:color="auto"/>
                        <w:bottom w:val="none" w:sz="0" w:space="0" w:color="auto"/>
                        <w:right w:val="none" w:sz="0" w:space="0" w:color="auto"/>
                      </w:divBdr>
                      <w:divsChild>
                        <w:div w:id="938876074">
                          <w:marLeft w:val="0"/>
                          <w:marRight w:val="0"/>
                          <w:marTop w:val="0"/>
                          <w:marBottom w:val="0"/>
                          <w:divBdr>
                            <w:top w:val="none" w:sz="0" w:space="0" w:color="auto"/>
                            <w:left w:val="none" w:sz="0" w:space="0" w:color="auto"/>
                            <w:bottom w:val="none" w:sz="0" w:space="0" w:color="auto"/>
                            <w:right w:val="none" w:sz="0" w:space="0" w:color="auto"/>
                          </w:divBdr>
                          <w:divsChild>
                            <w:div w:id="95443679">
                              <w:marLeft w:val="0"/>
                              <w:marRight w:val="0"/>
                              <w:marTop w:val="0"/>
                              <w:marBottom w:val="0"/>
                              <w:divBdr>
                                <w:top w:val="none" w:sz="0" w:space="0" w:color="auto"/>
                                <w:left w:val="none" w:sz="0" w:space="0" w:color="auto"/>
                                <w:bottom w:val="none" w:sz="0" w:space="0" w:color="auto"/>
                                <w:right w:val="none" w:sz="0" w:space="0" w:color="auto"/>
                              </w:divBdr>
                              <w:divsChild>
                                <w:div w:id="1155951493">
                                  <w:marLeft w:val="0"/>
                                  <w:marRight w:val="0"/>
                                  <w:marTop w:val="0"/>
                                  <w:marBottom w:val="0"/>
                                  <w:divBdr>
                                    <w:top w:val="none" w:sz="0" w:space="0" w:color="auto"/>
                                    <w:left w:val="none" w:sz="0" w:space="0" w:color="auto"/>
                                    <w:bottom w:val="none" w:sz="0" w:space="0" w:color="auto"/>
                                    <w:right w:val="none" w:sz="0" w:space="0" w:color="auto"/>
                                  </w:divBdr>
                                  <w:divsChild>
                                    <w:div w:id="13684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6360905">
          <w:marLeft w:val="0"/>
          <w:marRight w:val="0"/>
          <w:marTop w:val="0"/>
          <w:marBottom w:val="0"/>
          <w:divBdr>
            <w:top w:val="none" w:sz="0" w:space="0" w:color="auto"/>
            <w:left w:val="none" w:sz="0" w:space="0" w:color="auto"/>
            <w:bottom w:val="none" w:sz="0" w:space="0" w:color="auto"/>
            <w:right w:val="none" w:sz="0" w:space="0" w:color="auto"/>
          </w:divBdr>
        </w:div>
        <w:div w:id="1162046888">
          <w:marLeft w:val="0"/>
          <w:marRight w:val="0"/>
          <w:marTop w:val="0"/>
          <w:marBottom w:val="0"/>
          <w:divBdr>
            <w:top w:val="none" w:sz="0" w:space="0" w:color="auto"/>
            <w:left w:val="none" w:sz="0" w:space="0" w:color="auto"/>
            <w:bottom w:val="none" w:sz="0" w:space="0" w:color="auto"/>
            <w:right w:val="none" w:sz="0" w:space="0" w:color="auto"/>
          </w:divBdr>
        </w:div>
        <w:div w:id="1771469991">
          <w:marLeft w:val="0"/>
          <w:marRight w:val="0"/>
          <w:marTop w:val="0"/>
          <w:marBottom w:val="0"/>
          <w:divBdr>
            <w:top w:val="none" w:sz="0" w:space="0" w:color="auto"/>
            <w:left w:val="none" w:sz="0" w:space="0" w:color="auto"/>
            <w:bottom w:val="none" w:sz="0" w:space="0" w:color="auto"/>
            <w:right w:val="none" w:sz="0" w:space="0" w:color="auto"/>
          </w:divBdr>
        </w:div>
        <w:div w:id="861630428">
          <w:marLeft w:val="0"/>
          <w:marRight w:val="0"/>
          <w:marTop w:val="0"/>
          <w:marBottom w:val="0"/>
          <w:divBdr>
            <w:top w:val="none" w:sz="0" w:space="0" w:color="auto"/>
            <w:left w:val="none" w:sz="0" w:space="0" w:color="auto"/>
            <w:bottom w:val="none" w:sz="0" w:space="0" w:color="auto"/>
            <w:right w:val="none" w:sz="0" w:space="0" w:color="auto"/>
          </w:divBdr>
        </w:div>
        <w:div w:id="1889730570">
          <w:marLeft w:val="0"/>
          <w:marRight w:val="0"/>
          <w:marTop w:val="0"/>
          <w:marBottom w:val="0"/>
          <w:divBdr>
            <w:top w:val="none" w:sz="0" w:space="0" w:color="auto"/>
            <w:left w:val="none" w:sz="0" w:space="0" w:color="auto"/>
            <w:bottom w:val="none" w:sz="0" w:space="0" w:color="auto"/>
            <w:right w:val="none" w:sz="0" w:space="0" w:color="auto"/>
          </w:divBdr>
          <w:divsChild>
            <w:div w:id="2046251660">
              <w:marLeft w:val="0"/>
              <w:marRight w:val="0"/>
              <w:marTop w:val="0"/>
              <w:marBottom w:val="0"/>
              <w:divBdr>
                <w:top w:val="none" w:sz="0" w:space="0" w:color="auto"/>
                <w:left w:val="none" w:sz="0" w:space="0" w:color="auto"/>
                <w:bottom w:val="none" w:sz="0" w:space="0" w:color="auto"/>
                <w:right w:val="none" w:sz="0" w:space="0" w:color="auto"/>
              </w:divBdr>
              <w:divsChild>
                <w:div w:id="1431240717">
                  <w:marLeft w:val="405"/>
                  <w:marRight w:val="0"/>
                  <w:marTop w:val="0"/>
                  <w:marBottom w:val="0"/>
                  <w:divBdr>
                    <w:top w:val="none" w:sz="0" w:space="0" w:color="auto"/>
                    <w:left w:val="none" w:sz="0" w:space="0" w:color="auto"/>
                    <w:bottom w:val="none" w:sz="0" w:space="0" w:color="auto"/>
                    <w:right w:val="none" w:sz="0" w:space="0" w:color="auto"/>
                  </w:divBdr>
                  <w:divsChild>
                    <w:div w:id="2976794">
                      <w:marLeft w:val="0"/>
                      <w:marRight w:val="0"/>
                      <w:marTop w:val="0"/>
                      <w:marBottom w:val="0"/>
                      <w:divBdr>
                        <w:top w:val="none" w:sz="0" w:space="0" w:color="auto"/>
                        <w:left w:val="none" w:sz="0" w:space="0" w:color="auto"/>
                        <w:bottom w:val="none" w:sz="0" w:space="0" w:color="auto"/>
                        <w:right w:val="none" w:sz="0" w:space="0" w:color="auto"/>
                      </w:divBdr>
                      <w:divsChild>
                        <w:div w:id="212890759">
                          <w:marLeft w:val="0"/>
                          <w:marRight w:val="0"/>
                          <w:marTop w:val="0"/>
                          <w:marBottom w:val="0"/>
                          <w:divBdr>
                            <w:top w:val="none" w:sz="0" w:space="0" w:color="auto"/>
                            <w:left w:val="none" w:sz="0" w:space="0" w:color="auto"/>
                            <w:bottom w:val="none" w:sz="0" w:space="0" w:color="auto"/>
                            <w:right w:val="none" w:sz="0" w:space="0" w:color="auto"/>
                          </w:divBdr>
                          <w:divsChild>
                            <w:div w:id="214321588">
                              <w:marLeft w:val="0"/>
                              <w:marRight w:val="0"/>
                              <w:marTop w:val="0"/>
                              <w:marBottom w:val="0"/>
                              <w:divBdr>
                                <w:top w:val="none" w:sz="0" w:space="0" w:color="auto"/>
                                <w:left w:val="none" w:sz="0" w:space="0" w:color="auto"/>
                                <w:bottom w:val="none" w:sz="0" w:space="0" w:color="auto"/>
                                <w:right w:val="none" w:sz="0" w:space="0" w:color="auto"/>
                              </w:divBdr>
                              <w:divsChild>
                                <w:div w:id="1332832624">
                                  <w:marLeft w:val="0"/>
                                  <w:marRight w:val="0"/>
                                  <w:marTop w:val="0"/>
                                  <w:marBottom w:val="0"/>
                                  <w:divBdr>
                                    <w:top w:val="none" w:sz="0" w:space="0" w:color="auto"/>
                                    <w:left w:val="none" w:sz="0" w:space="0" w:color="auto"/>
                                    <w:bottom w:val="none" w:sz="0" w:space="0" w:color="auto"/>
                                    <w:right w:val="none" w:sz="0" w:space="0" w:color="auto"/>
                                  </w:divBdr>
                                  <w:divsChild>
                                    <w:div w:id="184196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6476376">
          <w:marLeft w:val="0"/>
          <w:marRight w:val="0"/>
          <w:marTop w:val="0"/>
          <w:marBottom w:val="0"/>
          <w:divBdr>
            <w:top w:val="none" w:sz="0" w:space="0" w:color="auto"/>
            <w:left w:val="none" w:sz="0" w:space="0" w:color="auto"/>
            <w:bottom w:val="none" w:sz="0" w:space="0" w:color="auto"/>
            <w:right w:val="none" w:sz="0" w:space="0" w:color="auto"/>
          </w:divBdr>
        </w:div>
        <w:div w:id="577591849">
          <w:marLeft w:val="0"/>
          <w:marRight w:val="0"/>
          <w:marTop w:val="0"/>
          <w:marBottom w:val="0"/>
          <w:divBdr>
            <w:top w:val="none" w:sz="0" w:space="0" w:color="auto"/>
            <w:left w:val="none" w:sz="0" w:space="0" w:color="auto"/>
            <w:bottom w:val="none" w:sz="0" w:space="0" w:color="auto"/>
            <w:right w:val="none" w:sz="0" w:space="0" w:color="auto"/>
          </w:divBdr>
        </w:div>
        <w:div w:id="144056502">
          <w:marLeft w:val="0"/>
          <w:marRight w:val="0"/>
          <w:marTop w:val="0"/>
          <w:marBottom w:val="0"/>
          <w:divBdr>
            <w:top w:val="none" w:sz="0" w:space="0" w:color="auto"/>
            <w:left w:val="none" w:sz="0" w:space="0" w:color="auto"/>
            <w:bottom w:val="none" w:sz="0" w:space="0" w:color="auto"/>
            <w:right w:val="none" w:sz="0" w:space="0" w:color="auto"/>
          </w:divBdr>
        </w:div>
        <w:div w:id="43258543">
          <w:marLeft w:val="0"/>
          <w:marRight w:val="0"/>
          <w:marTop w:val="0"/>
          <w:marBottom w:val="0"/>
          <w:divBdr>
            <w:top w:val="none" w:sz="0" w:space="0" w:color="auto"/>
            <w:left w:val="none" w:sz="0" w:space="0" w:color="auto"/>
            <w:bottom w:val="none" w:sz="0" w:space="0" w:color="auto"/>
            <w:right w:val="none" w:sz="0" w:space="0" w:color="auto"/>
          </w:divBdr>
        </w:div>
        <w:div w:id="1226917203">
          <w:marLeft w:val="0"/>
          <w:marRight w:val="0"/>
          <w:marTop w:val="0"/>
          <w:marBottom w:val="0"/>
          <w:divBdr>
            <w:top w:val="none" w:sz="0" w:space="0" w:color="auto"/>
            <w:left w:val="none" w:sz="0" w:space="0" w:color="auto"/>
            <w:bottom w:val="none" w:sz="0" w:space="0" w:color="auto"/>
            <w:right w:val="none" w:sz="0" w:space="0" w:color="auto"/>
          </w:divBdr>
        </w:div>
        <w:div w:id="423377036">
          <w:marLeft w:val="0"/>
          <w:marRight w:val="0"/>
          <w:marTop w:val="0"/>
          <w:marBottom w:val="0"/>
          <w:divBdr>
            <w:top w:val="none" w:sz="0" w:space="0" w:color="auto"/>
            <w:left w:val="none" w:sz="0" w:space="0" w:color="auto"/>
            <w:bottom w:val="none" w:sz="0" w:space="0" w:color="auto"/>
            <w:right w:val="none" w:sz="0" w:space="0" w:color="auto"/>
          </w:divBdr>
        </w:div>
        <w:div w:id="1932665677">
          <w:marLeft w:val="0"/>
          <w:marRight w:val="0"/>
          <w:marTop w:val="0"/>
          <w:marBottom w:val="0"/>
          <w:divBdr>
            <w:top w:val="none" w:sz="0" w:space="0" w:color="auto"/>
            <w:left w:val="none" w:sz="0" w:space="0" w:color="auto"/>
            <w:bottom w:val="none" w:sz="0" w:space="0" w:color="auto"/>
            <w:right w:val="none" w:sz="0" w:space="0" w:color="auto"/>
          </w:divBdr>
        </w:div>
        <w:div w:id="1108161638">
          <w:marLeft w:val="0"/>
          <w:marRight w:val="0"/>
          <w:marTop w:val="0"/>
          <w:marBottom w:val="0"/>
          <w:divBdr>
            <w:top w:val="none" w:sz="0" w:space="0" w:color="auto"/>
            <w:left w:val="none" w:sz="0" w:space="0" w:color="auto"/>
            <w:bottom w:val="none" w:sz="0" w:space="0" w:color="auto"/>
            <w:right w:val="none" w:sz="0" w:space="0" w:color="auto"/>
          </w:divBdr>
        </w:div>
        <w:div w:id="1369262628">
          <w:marLeft w:val="0"/>
          <w:marRight w:val="0"/>
          <w:marTop w:val="0"/>
          <w:marBottom w:val="0"/>
          <w:divBdr>
            <w:top w:val="none" w:sz="0" w:space="0" w:color="auto"/>
            <w:left w:val="none" w:sz="0" w:space="0" w:color="auto"/>
            <w:bottom w:val="none" w:sz="0" w:space="0" w:color="auto"/>
            <w:right w:val="none" w:sz="0" w:space="0" w:color="auto"/>
          </w:divBdr>
        </w:div>
        <w:div w:id="1732078058">
          <w:marLeft w:val="0"/>
          <w:marRight w:val="0"/>
          <w:marTop w:val="0"/>
          <w:marBottom w:val="0"/>
          <w:divBdr>
            <w:top w:val="none" w:sz="0" w:space="0" w:color="auto"/>
            <w:left w:val="none" w:sz="0" w:space="0" w:color="auto"/>
            <w:bottom w:val="none" w:sz="0" w:space="0" w:color="auto"/>
            <w:right w:val="none" w:sz="0" w:space="0" w:color="auto"/>
          </w:divBdr>
        </w:div>
        <w:div w:id="684789691">
          <w:marLeft w:val="0"/>
          <w:marRight w:val="0"/>
          <w:marTop w:val="0"/>
          <w:marBottom w:val="0"/>
          <w:divBdr>
            <w:top w:val="none" w:sz="0" w:space="0" w:color="auto"/>
            <w:left w:val="none" w:sz="0" w:space="0" w:color="auto"/>
            <w:bottom w:val="none" w:sz="0" w:space="0" w:color="auto"/>
            <w:right w:val="none" w:sz="0" w:space="0" w:color="auto"/>
          </w:divBdr>
          <w:divsChild>
            <w:div w:id="833954613">
              <w:marLeft w:val="0"/>
              <w:marRight w:val="0"/>
              <w:marTop w:val="0"/>
              <w:marBottom w:val="0"/>
              <w:divBdr>
                <w:top w:val="none" w:sz="0" w:space="0" w:color="auto"/>
                <w:left w:val="none" w:sz="0" w:space="0" w:color="auto"/>
                <w:bottom w:val="none" w:sz="0" w:space="0" w:color="auto"/>
                <w:right w:val="none" w:sz="0" w:space="0" w:color="auto"/>
              </w:divBdr>
              <w:divsChild>
                <w:div w:id="1527060156">
                  <w:marLeft w:val="540"/>
                  <w:marRight w:val="0"/>
                  <w:marTop w:val="0"/>
                  <w:marBottom w:val="0"/>
                  <w:divBdr>
                    <w:top w:val="none" w:sz="0" w:space="0" w:color="auto"/>
                    <w:left w:val="none" w:sz="0" w:space="0" w:color="auto"/>
                    <w:bottom w:val="none" w:sz="0" w:space="0" w:color="auto"/>
                    <w:right w:val="none" w:sz="0" w:space="0" w:color="auto"/>
                  </w:divBdr>
                  <w:divsChild>
                    <w:div w:id="2085713834">
                      <w:marLeft w:val="0"/>
                      <w:marRight w:val="0"/>
                      <w:marTop w:val="0"/>
                      <w:marBottom w:val="0"/>
                      <w:divBdr>
                        <w:top w:val="none" w:sz="0" w:space="0" w:color="auto"/>
                        <w:left w:val="none" w:sz="0" w:space="0" w:color="auto"/>
                        <w:bottom w:val="none" w:sz="0" w:space="0" w:color="auto"/>
                        <w:right w:val="none" w:sz="0" w:space="0" w:color="auto"/>
                      </w:divBdr>
                      <w:divsChild>
                        <w:div w:id="1518541128">
                          <w:marLeft w:val="0"/>
                          <w:marRight w:val="0"/>
                          <w:marTop w:val="0"/>
                          <w:marBottom w:val="0"/>
                          <w:divBdr>
                            <w:top w:val="none" w:sz="0" w:space="0" w:color="auto"/>
                            <w:left w:val="none" w:sz="0" w:space="0" w:color="auto"/>
                            <w:bottom w:val="none" w:sz="0" w:space="0" w:color="auto"/>
                            <w:right w:val="none" w:sz="0" w:space="0" w:color="auto"/>
                          </w:divBdr>
                          <w:divsChild>
                            <w:div w:id="751243518">
                              <w:marLeft w:val="0"/>
                              <w:marRight w:val="0"/>
                              <w:marTop w:val="0"/>
                              <w:marBottom w:val="0"/>
                              <w:divBdr>
                                <w:top w:val="none" w:sz="0" w:space="0" w:color="auto"/>
                                <w:left w:val="none" w:sz="0" w:space="0" w:color="auto"/>
                                <w:bottom w:val="none" w:sz="0" w:space="0" w:color="auto"/>
                                <w:right w:val="none" w:sz="0" w:space="0" w:color="auto"/>
                              </w:divBdr>
                              <w:divsChild>
                                <w:div w:id="1284119455">
                                  <w:marLeft w:val="0"/>
                                  <w:marRight w:val="0"/>
                                  <w:marTop w:val="0"/>
                                  <w:marBottom w:val="0"/>
                                  <w:divBdr>
                                    <w:top w:val="none" w:sz="0" w:space="0" w:color="auto"/>
                                    <w:left w:val="none" w:sz="0" w:space="0" w:color="auto"/>
                                    <w:bottom w:val="none" w:sz="0" w:space="0" w:color="auto"/>
                                    <w:right w:val="none" w:sz="0" w:space="0" w:color="auto"/>
                                  </w:divBdr>
                                  <w:divsChild>
                                    <w:div w:id="145313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853081">
          <w:marLeft w:val="0"/>
          <w:marRight w:val="0"/>
          <w:marTop w:val="0"/>
          <w:marBottom w:val="0"/>
          <w:divBdr>
            <w:top w:val="none" w:sz="0" w:space="0" w:color="auto"/>
            <w:left w:val="none" w:sz="0" w:space="0" w:color="auto"/>
            <w:bottom w:val="none" w:sz="0" w:space="0" w:color="auto"/>
            <w:right w:val="none" w:sz="0" w:space="0" w:color="auto"/>
          </w:divBdr>
        </w:div>
        <w:div w:id="123157372">
          <w:marLeft w:val="0"/>
          <w:marRight w:val="0"/>
          <w:marTop w:val="0"/>
          <w:marBottom w:val="0"/>
          <w:divBdr>
            <w:top w:val="none" w:sz="0" w:space="0" w:color="auto"/>
            <w:left w:val="none" w:sz="0" w:space="0" w:color="auto"/>
            <w:bottom w:val="none" w:sz="0" w:space="0" w:color="auto"/>
            <w:right w:val="none" w:sz="0" w:space="0" w:color="auto"/>
          </w:divBdr>
        </w:div>
        <w:div w:id="1469397831">
          <w:marLeft w:val="0"/>
          <w:marRight w:val="0"/>
          <w:marTop w:val="0"/>
          <w:marBottom w:val="0"/>
          <w:divBdr>
            <w:top w:val="none" w:sz="0" w:space="0" w:color="auto"/>
            <w:left w:val="none" w:sz="0" w:space="0" w:color="auto"/>
            <w:bottom w:val="none" w:sz="0" w:space="0" w:color="auto"/>
            <w:right w:val="none" w:sz="0" w:space="0" w:color="auto"/>
          </w:divBdr>
          <w:divsChild>
            <w:div w:id="1814254587">
              <w:marLeft w:val="0"/>
              <w:marRight w:val="0"/>
              <w:marTop w:val="0"/>
              <w:marBottom w:val="0"/>
              <w:divBdr>
                <w:top w:val="none" w:sz="0" w:space="0" w:color="auto"/>
                <w:left w:val="none" w:sz="0" w:space="0" w:color="auto"/>
                <w:bottom w:val="none" w:sz="0" w:space="0" w:color="auto"/>
                <w:right w:val="none" w:sz="0" w:space="0" w:color="auto"/>
              </w:divBdr>
              <w:divsChild>
                <w:div w:id="96024472">
                  <w:marLeft w:val="405"/>
                  <w:marRight w:val="0"/>
                  <w:marTop w:val="0"/>
                  <w:marBottom w:val="0"/>
                  <w:divBdr>
                    <w:top w:val="none" w:sz="0" w:space="0" w:color="auto"/>
                    <w:left w:val="none" w:sz="0" w:space="0" w:color="auto"/>
                    <w:bottom w:val="none" w:sz="0" w:space="0" w:color="auto"/>
                    <w:right w:val="none" w:sz="0" w:space="0" w:color="auto"/>
                  </w:divBdr>
                  <w:divsChild>
                    <w:div w:id="1340043018">
                      <w:marLeft w:val="0"/>
                      <w:marRight w:val="0"/>
                      <w:marTop w:val="0"/>
                      <w:marBottom w:val="0"/>
                      <w:divBdr>
                        <w:top w:val="none" w:sz="0" w:space="0" w:color="auto"/>
                        <w:left w:val="none" w:sz="0" w:space="0" w:color="auto"/>
                        <w:bottom w:val="none" w:sz="0" w:space="0" w:color="auto"/>
                        <w:right w:val="none" w:sz="0" w:space="0" w:color="auto"/>
                      </w:divBdr>
                      <w:divsChild>
                        <w:div w:id="820852482">
                          <w:marLeft w:val="0"/>
                          <w:marRight w:val="0"/>
                          <w:marTop w:val="0"/>
                          <w:marBottom w:val="0"/>
                          <w:divBdr>
                            <w:top w:val="none" w:sz="0" w:space="0" w:color="auto"/>
                            <w:left w:val="none" w:sz="0" w:space="0" w:color="auto"/>
                            <w:bottom w:val="none" w:sz="0" w:space="0" w:color="auto"/>
                            <w:right w:val="none" w:sz="0" w:space="0" w:color="auto"/>
                          </w:divBdr>
                          <w:divsChild>
                            <w:div w:id="379597935">
                              <w:marLeft w:val="0"/>
                              <w:marRight w:val="0"/>
                              <w:marTop w:val="0"/>
                              <w:marBottom w:val="0"/>
                              <w:divBdr>
                                <w:top w:val="none" w:sz="0" w:space="0" w:color="auto"/>
                                <w:left w:val="none" w:sz="0" w:space="0" w:color="auto"/>
                                <w:bottom w:val="none" w:sz="0" w:space="0" w:color="auto"/>
                                <w:right w:val="none" w:sz="0" w:space="0" w:color="auto"/>
                              </w:divBdr>
                              <w:divsChild>
                                <w:div w:id="1322929685">
                                  <w:marLeft w:val="0"/>
                                  <w:marRight w:val="0"/>
                                  <w:marTop w:val="0"/>
                                  <w:marBottom w:val="0"/>
                                  <w:divBdr>
                                    <w:top w:val="none" w:sz="0" w:space="0" w:color="auto"/>
                                    <w:left w:val="none" w:sz="0" w:space="0" w:color="auto"/>
                                    <w:bottom w:val="none" w:sz="0" w:space="0" w:color="auto"/>
                                    <w:right w:val="none" w:sz="0" w:space="0" w:color="auto"/>
                                  </w:divBdr>
                                  <w:divsChild>
                                    <w:div w:id="58060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3389017">
          <w:marLeft w:val="0"/>
          <w:marRight w:val="0"/>
          <w:marTop w:val="0"/>
          <w:marBottom w:val="0"/>
          <w:divBdr>
            <w:top w:val="none" w:sz="0" w:space="0" w:color="auto"/>
            <w:left w:val="none" w:sz="0" w:space="0" w:color="auto"/>
            <w:bottom w:val="none" w:sz="0" w:space="0" w:color="auto"/>
            <w:right w:val="none" w:sz="0" w:space="0" w:color="auto"/>
          </w:divBdr>
          <w:divsChild>
            <w:div w:id="373308771">
              <w:marLeft w:val="0"/>
              <w:marRight w:val="0"/>
              <w:marTop w:val="0"/>
              <w:marBottom w:val="0"/>
              <w:divBdr>
                <w:top w:val="none" w:sz="0" w:space="0" w:color="auto"/>
                <w:left w:val="none" w:sz="0" w:space="0" w:color="auto"/>
                <w:bottom w:val="none" w:sz="0" w:space="0" w:color="auto"/>
                <w:right w:val="none" w:sz="0" w:space="0" w:color="auto"/>
              </w:divBdr>
              <w:divsChild>
                <w:div w:id="166214267">
                  <w:marLeft w:val="405"/>
                  <w:marRight w:val="0"/>
                  <w:marTop w:val="0"/>
                  <w:marBottom w:val="0"/>
                  <w:divBdr>
                    <w:top w:val="none" w:sz="0" w:space="0" w:color="auto"/>
                    <w:left w:val="none" w:sz="0" w:space="0" w:color="auto"/>
                    <w:bottom w:val="none" w:sz="0" w:space="0" w:color="auto"/>
                    <w:right w:val="none" w:sz="0" w:space="0" w:color="auto"/>
                  </w:divBdr>
                  <w:divsChild>
                    <w:div w:id="1141384582">
                      <w:marLeft w:val="0"/>
                      <w:marRight w:val="0"/>
                      <w:marTop w:val="0"/>
                      <w:marBottom w:val="0"/>
                      <w:divBdr>
                        <w:top w:val="none" w:sz="0" w:space="0" w:color="auto"/>
                        <w:left w:val="none" w:sz="0" w:space="0" w:color="auto"/>
                        <w:bottom w:val="none" w:sz="0" w:space="0" w:color="auto"/>
                        <w:right w:val="none" w:sz="0" w:space="0" w:color="auto"/>
                      </w:divBdr>
                      <w:divsChild>
                        <w:div w:id="701712954">
                          <w:marLeft w:val="0"/>
                          <w:marRight w:val="0"/>
                          <w:marTop w:val="0"/>
                          <w:marBottom w:val="0"/>
                          <w:divBdr>
                            <w:top w:val="none" w:sz="0" w:space="0" w:color="auto"/>
                            <w:left w:val="none" w:sz="0" w:space="0" w:color="auto"/>
                            <w:bottom w:val="none" w:sz="0" w:space="0" w:color="auto"/>
                            <w:right w:val="none" w:sz="0" w:space="0" w:color="auto"/>
                          </w:divBdr>
                          <w:divsChild>
                            <w:div w:id="261030416">
                              <w:marLeft w:val="0"/>
                              <w:marRight w:val="0"/>
                              <w:marTop w:val="0"/>
                              <w:marBottom w:val="0"/>
                              <w:divBdr>
                                <w:top w:val="none" w:sz="0" w:space="0" w:color="auto"/>
                                <w:left w:val="none" w:sz="0" w:space="0" w:color="auto"/>
                                <w:bottom w:val="none" w:sz="0" w:space="0" w:color="auto"/>
                                <w:right w:val="none" w:sz="0" w:space="0" w:color="auto"/>
                              </w:divBdr>
                              <w:divsChild>
                                <w:div w:id="521894387">
                                  <w:marLeft w:val="0"/>
                                  <w:marRight w:val="0"/>
                                  <w:marTop w:val="0"/>
                                  <w:marBottom w:val="0"/>
                                  <w:divBdr>
                                    <w:top w:val="none" w:sz="0" w:space="0" w:color="auto"/>
                                    <w:left w:val="none" w:sz="0" w:space="0" w:color="auto"/>
                                    <w:bottom w:val="none" w:sz="0" w:space="0" w:color="auto"/>
                                    <w:right w:val="none" w:sz="0" w:space="0" w:color="auto"/>
                                  </w:divBdr>
                                  <w:divsChild>
                                    <w:div w:id="1012805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111466">
          <w:marLeft w:val="0"/>
          <w:marRight w:val="0"/>
          <w:marTop w:val="0"/>
          <w:marBottom w:val="0"/>
          <w:divBdr>
            <w:top w:val="none" w:sz="0" w:space="0" w:color="auto"/>
            <w:left w:val="none" w:sz="0" w:space="0" w:color="auto"/>
            <w:bottom w:val="none" w:sz="0" w:space="0" w:color="auto"/>
            <w:right w:val="none" w:sz="0" w:space="0" w:color="auto"/>
          </w:divBdr>
          <w:divsChild>
            <w:div w:id="487474698">
              <w:marLeft w:val="0"/>
              <w:marRight w:val="0"/>
              <w:marTop w:val="0"/>
              <w:marBottom w:val="0"/>
              <w:divBdr>
                <w:top w:val="none" w:sz="0" w:space="0" w:color="auto"/>
                <w:left w:val="none" w:sz="0" w:space="0" w:color="auto"/>
                <w:bottom w:val="none" w:sz="0" w:space="0" w:color="auto"/>
                <w:right w:val="none" w:sz="0" w:space="0" w:color="auto"/>
              </w:divBdr>
              <w:divsChild>
                <w:div w:id="550116575">
                  <w:marLeft w:val="405"/>
                  <w:marRight w:val="0"/>
                  <w:marTop w:val="0"/>
                  <w:marBottom w:val="0"/>
                  <w:divBdr>
                    <w:top w:val="none" w:sz="0" w:space="0" w:color="auto"/>
                    <w:left w:val="none" w:sz="0" w:space="0" w:color="auto"/>
                    <w:bottom w:val="none" w:sz="0" w:space="0" w:color="auto"/>
                    <w:right w:val="none" w:sz="0" w:space="0" w:color="auto"/>
                  </w:divBdr>
                  <w:divsChild>
                    <w:div w:id="919798184">
                      <w:marLeft w:val="0"/>
                      <w:marRight w:val="0"/>
                      <w:marTop w:val="0"/>
                      <w:marBottom w:val="0"/>
                      <w:divBdr>
                        <w:top w:val="none" w:sz="0" w:space="0" w:color="auto"/>
                        <w:left w:val="none" w:sz="0" w:space="0" w:color="auto"/>
                        <w:bottom w:val="none" w:sz="0" w:space="0" w:color="auto"/>
                        <w:right w:val="none" w:sz="0" w:space="0" w:color="auto"/>
                      </w:divBdr>
                      <w:divsChild>
                        <w:div w:id="1618369540">
                          <w:marLeft w:val="0"/>
                          <w:marRight w:val="0"/>
                          <w:marTop w:val="0"/>
                          <w:marBottom w:val="0"/>
                          <w:divBdr>
                            <w:top w:val="none" w:sz="0" w:space="0" w:color="auto"/>
                            <w:left w:val="none" w:sz="0" w:space="0" w:color="auto"/>
                            <w:bottom w:val="none" w:sz="0" w:space="0" w:color="auto"/>
                            <w:right w:val="none" w:sz="0" w:space="0" w:color="auto"/>
                          </w:divBdr>
                          <w:divsChild>
                            <w:div w:id="1594700339">
                              <w:marLeft w:val="0"/>
                              <w:marRight w:val="0"/>
                              <w:marTop w:val="0"/>
                              <w:marBottom w:val="0"/>
                              <w:divBdr>
                                <w:top w:val="none" w:sz="0" w:space="0" w:color="auto"/>
                                <w:left w:val="none" w:sz="0" w:space="0" w:color="auto"/>
                                <w:bottom w:val="none" w:sz="0" w:space="0" w:color="auto"/>
                                <w:right w:val="none" w:sz="0" w:space="0" w:color="auto"/>
                              </w:divBdr>
                              <w:divsChild>
                                <w:div w:id="327637955">
                                  <w:marLeft w:val="0"/>
                                  <w:marRight w:val="0"/>
                                  <w:marTop w:val="0"/>
                                  <w:marBottom w:val="0"/>
                                  <w:divBdr>
                                    <w:top w:val="none" w:sz="0" w:space="0" w:color="auto"/>
                                    <w:left w:val="none" w:sz="0" w:space="0" w:color="auto"/>
                                    <w:bottom w:val="none" w:sz="0" w:space="0" w:color="auto"/>
                                    <w:right w:val="none" w:sz="0" w:space="0" w:color="auto"/>
                                  </w:divBdr>
                                  <w:divsChild>
                                    <w:div w:id="102814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4982319">
          <w:marLeft w:val="0"/>
          <w:marRight w:val="0"/>
          <w:marTop w:val="0"/>
          <w:marBottom w:val="0"/>
          <w:divBdr>
            <w:top w:val="none" w:sz="0" w:space="0" w:color="auto"/>
            <w:left w:val="none" w:sz="0" w:space="0" w:color="auto"/>
            <w:bottom w:val="none" w:sz="0" w:space="0" w:color="auto"/>
            <w:right w:val="none" w:sz="0" w:space="0" w:color="auto"/>
          </w:divBdr>
        </w:div>
        <w:div w:id="134108973">
          <w:marLeft w:val="0"/>
          <w:marRight w:val="0"/>
          <w:marTop w:val="0"/>
          <w:marBottom w:val="0"/>
          <w:divBdr>
            <w:top w:val="none" w:sz="0" w:space="0" w:color="auto"/>
            <w:left w:val="none" w:sz="0" w:space="0" w:color="auto"/>
            <w:bottom w:val="none" w:sz="0" w:space="0" w:color="auto"/>
            <w:right w:val="none" w:sz="0" w:space="0" w:color="auto"/>
          </w:divBdr>
        </w:div>
        <w:div w:id="449281817">
          <w:marLeft w:val="0"/>
          <w:marRight w:val="0"/>
          <w:marTop w:val="0"/>
          <w:marBottom w:val="0"/>
          <w:divBdr>
            <w:top w:val="none" w:sz="0" w:space="0" w:color="auto"/>
            <w:left w:val="none" w:sz="0" w:space="0" w:color="auto"/>
            <w:bottom w:val="none" w:sz="0" w:space="0" w:color="auto"/>
            <w:right w:val="none" w:sz="0" w:space="0" w:color="auto"/>
          </w:divBdr>
          <w:divsChild>
            <w:div w:id="811480045">
              <w:marLeft w:val="0"/>
              <w:marRight w:val="0"/>
              <w:marTop w:val="0"/>
              <w:marBottom w:val="0"/>
              <w:divBdr>
                <w:top w:val="none" w:sz="0" w:space="0" w:color="auto"/>
                <w:left w:val="none" w:sz="0" w:space="0" w:color="auto"/>
                <w:bottom w:val="none" w:sz="0" w:space="0" w:color="auto"/>
                <w:right w:val="none" w:sz="0" w:space="0" w:color="auto"/>
              </w:divBdr>
              <w:divsChild>
                <w:div w:id="1806969119">
                  <w:marLeft w:val="405"/>
                  <w:marRight w:val="0"/>
                  <w:marTop w:val="0"/>
                  <w:marBottom w:val="0"/>
                  <w:divBdr>
                    <w:top w:val="none" w:sz="0" w:space="0" w:color="auto"/>
                    <w:left w:val="none" w:sz="0" w:space="0" w:color="auto"/>
                    <w:bottom w:val="none" w:sz="0" w:space="0" w:color="auto"/>
                    <w:right w:val="none" w:sz="0" w:space="0" w:color="auto"/>
                  </w:divBdr>
                  <w:divsChild>
                    <w:div w:id="1940944690">
                      <w:marLeft w:val="0"/>
                      <w:marRight w:val="0"/>
                      <w:marTop w:val="0"/>
                      <w:marBottom w:val="0"/>
                      <w:divBdr>
                        <w:top w:val="none" w:sz="0" w:space="0" w:color="auto"/>
                        <w:left w:val="none" w:sz="0" w:space="0" w:color="auto"/>
                        <w:bottom w:val="none" w:sz="0" w:space="0" w:color="auto"/>
                        <w:right w:val="none" w:sz="0" w:space="0" w:color="auto"/>
                      </w:divBdr>
                      <w:divsChild>
                        <w:div w:id="1644504880">
                          <w:marLeft w:val="0"/>
                          <w:marRight w:val="0"/>
                          <w:marTop w:val="0"/>
                          <w:marBottom w:val="0"/>
                          <w:divBdr>
                            <w:top w:val="none" w:sz="0" w:space="0" w:color="auto"/>
                            <w:left w:val="none" w:sz="0" w:space="0" w:color="auto"/>
                            <w:bottom w:val="none" w:sz="0" w:space="0" w:color="auto"/>
                            <w:right w:val="none" w:sz="0" w:space="0" w:color="auto"/>
                          </w:divBdr>
                          <w:divsChild>
                            <w:div w:id="2017342393">
                              <w:marLeft w:val="0"/>
                              <w:marRight w:val="0"/>
                              <w:marTop w:val="0"/>
                              <w:marBottom w:val="0"/>
                              <w:divBdr>
                                <w:top w:val="none" w:sz="0" w:space="0" w:color="auto"/>
                                <w:left w:val="none" w:sz="0" w:space="0" w:color="auto"/>
                                <w:bottom w:val="none" w:sz="0" w:space="0" w:color="auto"/>
                                <w:right w:val="none" w:sz="0" w:space="0" w:color="auto"/>
                              </w:divBdr>
                              <w:divsChild>
                                <w:div w:id="531185128">
                                  <w:marLeft w:val="0"/>
                                  <w:marRight w:val="0"/>
                                  <w:marTop w:val="0"/>
                                  <w:marBottom w:val="0"/>
                                  <w:divBdr>
                                    <w:top w:val="none" w:sz="0" w:space="0" w:color="auto"/>
                                    <w:left w:val="none" w:sz="0" w:space="0" w:color="auto"/>
                                    <w:bottom w:val="none" w:sz="0" w:space="0" w:color="auto"/>
                                    <w:right w:val="none" w:sz="0" w:space="0" w:color="auto"/>
                                  </w:divBdr>
                                  <w:divsChild>
                                    <w:div w:id="4699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0944769">
          <w:marLeft w:val="0"/>
          <w:marRight w:val="0"/>
          <w:marTop w:val="0"/>
          <w:marBottom w:val="0"/>
          <w:divBdr>
            <w:top w:val="none" w:sz="0" w:space="0" w:color="auto"/>
            <w:left w:val="none" w:sz="0" w:space="0" w:color="auto"/>
            <w:bottom w:val="none" w:sz="0" w:space="0" w:color="auto"/>
            <w:right w:val="none" w:sz="0" w:space="0" w:color="auto"/>
          </w:divBdr>
        </w:div>
        <w:div w:id="430247442">
          <w:marLeft w:val="0"/>
          <w:marRight w:val="0"/>
          <w:marTop w:val="0"/>
          <w:marBottom w:val="0"/>
          <w:divBdr>
            <w:top w:val="none" w:sz="0" w:space="0" w:color="auto"/>
            <w:left w:val="none" w:sz="0" w:space="0" w:color="auto"/>
            <w:bottom w:val="none" w:sz="0" w:space="0" w:color="auto"/>
            <w:right w:val="none" w:sz="0" w:space="0" w:color="auto"/>
          </w:divBdr>
        </w:div>
        <w:div w:id="1477839044">
          <w:marLeft w:val="0"/>
          <w:marRight w:val="0"/>
          <w:marTop w:val="0"/>
          <w:marBottom w:val="0"/>
          <w:divBdr>
            <w:top w:val="none" w:sz="0" w:space="0" w:color="auto"/>
            <w:left w:val="none" w:sz="0" w:space="0" w:color="auto"/>
            <w:bottom w:val="none" w:sz="0" w:space="0" w:color="auto"/>
            <w:right w:val="none" w:sz="0" w:space="0" w:color="auto"/>
          </w:divBdr>
        </w:div>
        <w:div w:id="275140254">
          <w:marLeft w:val="0"/>
          <w:marRight w:val="0"/>
          <w:marTop w:val="0"/>
          <w:marBottom w:val="0"/>
          <w:divBdr>
            <w:top w:val="none" w:sz="0" w:space="0" w:color="auto"/>
            <w:left w:val="none" w:sz="0" w:space="0" w:color="auto"/>
            <w:bottom w:val="none" w:sz="0" w:space="0" w:color="auto"/>
            <w:right w:val="none" w:sz="0" w:space="0" w:color="auto"/>
          </w:divBdr>
          <w:divsChild>
            <w:div w:id="53699595">
              <w:marLeft w:val="0"/>
              <w:marRight w:val="0"/>
              <w:marTop w:val="0"/>
              <w:marBottom w:val="0"/>
              <w:divBdr>
                <w:top w:val="none" w:sz="0" w:space="0" w:color="auto"/>
                <w:left w:val="none" w:sz="0" w:space="0" w:color="auto"/>
                <w:bottom w:val="none" w:sz="0" w:space="0" w:color="auto"/>
                <w:right w:val="none" w:sz="0" w:space="0" w:color="auto"/>
              </w:divBdr>
              <w:divsChild>
                <w:div w:id="513418262">
                  <w:marLeft w:val="405"/>
                  <w:marRight w:val="0"/>
                  <w:marTop w:val="0"/>
                  <w:marBottom w:val="0"/>
                  <w:divBdr>
                    <w:top w:val="none" w:sz="0" w:space="0" w:color="auto"/>
                    <w:left w:val="none" w:sz="0" w:space="0" w:color="auto"/>
                    <w:bottom w:val="none" w:sz="0" w:space="0" w:color="auto"/>
                    <w:right w:val="none" w:sz="0" w:space="0" w:color="auto"/>
                  </w:divBdr>
                  <w:divsChild>
                    <w:div w:id="456795570">
                      <w:marLeft w:val="0"/>
                      <w:marRight w:val="0"/>
                      <w:marTop w:val="0"/>
                      <w:marBottom w:val="0"/>
                      <w:divBdr>
                        <w:top w:val="none" w:sz="0" w:space="0" w:color="auto"/>
                        <w:left w:val="none" w:sz="0" w:space="0" w:color="auto"/>
                        <w:bottom w:val="none" w:sz="0" w:space="0" w:color="auto"/>
                        <w:right w:val="none" w:sz="0" w:space="0" w:color="auto"/>
                      </w:divBdr>
                      <w:divsChild>
                        <w:div w:id="1794978096">
                          <w:marLeft w:val="0"/>
                          <w:marRight w:val="0"/>
                          <w:marTop w:val="0"/>
                          <w:marBottom w:val="0"/>
                          <w:divBdr>
                            <w:top w:val="none" w:sz="0" w:space="0" w:color="auto"/>
                            <w:left w:val="none" w:sz="0" w:space="0" w:color="auto"/>
                            <w:bottom w:val="none" w:sz="0" w:space="0" w:color="auto"/>
                            <w:right w:val="none" w:sz="0" w:space="0" w:color="auto"/>
                          </w:divBdr>
                          <w:divsChild>
                            <w:div w:id="634407353">
                              <w:marLeft w:val="0"/>
                              <w:marRight w:val="0"/>
                              <w:marTop w:val="0"/>
                              <w:marBottom w:val="0"/>
                              <w:divBdr>
                                <w:top w:val="none" w:sz="0" w:space="0" w:color="auto"/>
                                <w:left w:val="none" w:sz="0" w:space="0" w:color="auto"/>
                                <w:bottom w:val="none" w:sz="0" w:space="0" w:color="auto"/>
                                <w:right w:val="none" w:sz="0" w:space="0" w:color="auto"/>
                              </w:divBdr>
                              <w:divsChild>
                                <w:div w:id="15693066">
                                  <w:marLeft w:val="0"/>
                                  <w:marRight w:val="0"/>
                                  <w:marTop w:val="0"/>
                                  <w:marBottom w:val="0"/>
                                  <w:divBdr>
                                    <w:top w:val="none" w:sz="0" w:space="0" w:color="auto"/>
                                    <w:left w:val="none" w:sz="0" w:space="0" w:color="auto"/>
                                    <w:bottom w:val="none" w:sz="0" w:space="0" w:color="auto"/>
                                    <w:right w:val="none" w:sz="0" w:space="0" w:color="auto"/>
                                  </w:divBdr>
                                  <w:divsChild>
                                    <w:div w:id="143408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5033449">
          <w:marLeft w:val="0"/>
          <w:marRight w:val="0"/>
          <w:marTop w:val="0"/>
          <w:marBottom w:val="0"/>
          <w:divBdr>
            <w:top w:val="none" w:sz="0" w:space="0" w:color="auto"/>
            <w:left w:val="none" w:sz="0" w:space="0" w:color="auto"/>
            <w:bottom w:val="none" w:sz="0" w:space="0" w:color="auto"/>
            <w:right w:val="none" w:sz="0" w:space="0" w:color="auto"/>
          </w:divBdr>
        </w:div>
        <w:div w:id="810442274">
          <w:marLeft w:val="0"/>
          <w:marRight w:val="0"/>
          <w:marTop w:val="0"/>
          <w:marBottom w:val="0"/>
          <w:divBdr>
            <w:top w:val="none" w:sz="0" w:space="0" w:color="auto"/>
            <w:left w:val="none" w:sz="0" w:space="0" w:color="auto"/>
            <w:bottom w:val="none" w:sz="0" w:space="0" w:color="auto"/>
            <w:right w:val="none" w:sz="0" w:space="0" w:color="auto"/>
          </w:divBdr>
        </w:div>
        <w:div w:id="1962226981">
          <w:marLeft w:val="0"/>
          <w:marRight w:val="0"/>
          <w:marTop w:val="0"/>
          <w:marBottom w:val="0"/>
          <w:divBdr>
            <w:top w:val="none" w:sz="0" w:space="0" w:color="auto"/>
            <w:left w:val="none" w:sz="0" w:space="0" w:color="auto"/>
            <w:bottom w:val="none" w:sz="0" w:space="0" w:color="auto"/>
            <w:right w:val="none" w:sz="0" w:space="0" w:color="auto"/>
          </w:divBdr>
        </w:div>
        <w:div w:id="1883248825">
          <w:marLeft w:val="0"/>
          <w:marRight w:val="0"/>
          <w:marTop w:val="0"/>
          <w:marBottom w:val="0"/>
          <w:divBdr>
            <w:top w:val="none" w:sz="0" w:space="0" w:color="auto"/>
            <w:left w:val="none" w:sz="0" w:space="0" w:color="auto"/>
            <w:bottom w:val="none" w:sz="0" w:space="0" w:color="auto"/>
            <w:right w:val="none" w:sz="0" w:space="0" w:color="auto"/>
          </w:divBdr>
        </w:div>
        <w:div w:id="33773260">
          <w:marLeft w:val="0"/>
          <w:marRight w:val="0"/>
          <w:marTop w:val="0"/>
          <w:marBottom w:val="0"/>
          <w:divBdr>
            <w:top w:val="none" w:sz="0" w:space="0" w:color="auto"/>
            <w:left w:val="none" w:sz="0" w:space="0" w:color="auto"/>
            <w:bottom w:val="none" w:sz="0" w:space="0" w:color="auto"/>
            <w:right w:val="none" w:sz="0" w:space="0" w:color="auto"/>
          </w:divBdr>
        </w:div>
        <w:div w:id="1951669786">
          <w:marLeft w:val="0"/>
          <w:marRight w:val="0"/>
          <w:marTop w:val="0"/>
          <w:marBottom w:val="0"/>
          <w:divBdr>
            <w:top w:val="none" w:sz="0" w:space="0" w:color="auto"/>
            <w:left w:val="none" w:sz="0" w:space="0" w:color="auto"/>
            <w:bottom w:val="none" w:sz="0" w:space="0" w:color="auto"/>
            <w:right w:val="none" w:sz="0" w:space="0" w:color="auto"/>
          </w:divBdr>
        </w:div>
        <w:div w:id="1255164232">
          <w:marLeft w:val="0"/>
          <w:marRight w:val="0"/>
          <w:marTop w:val="0"/>
          <w:marBottom w:val="0"/>
          <w:divBdr>
            <w:top w:val="none" w:sz="0" w:space="0" w:color="auto"/>
            <w:left w:val="none" w:sz="0" w:space="0" w:color="auto"/>
            <w:bottom w:val="none" w:sz="0" w:space="0" w:color="auto"/>
            <w:right w:val="none" w:sz="0" w:space="0" w:color="auto"/>
          </w:divBdr>
        </w:div>
        <w:div w:id="1635023059">
          <w:marLeft w:val="0"/>
          <w:marRight w:val="0"/>
          <w:marTop w:val="0"/>
          <w:marBottom w:val="0"/>
          <w:divBdr>
            <w:top w:val="none" w:sz="0" w:space="0" w:color="auto"/>
            <w:left w:val="none" w:sz="0" w:space="0" w:color="auto"/>
            <w:bottom w:val="none" w:sz="0" w:space="0" w:color="auto"/>
            <w:right w:val="none" w:sz="0" w:space="0" w:color="auto"/>
          </w:divBdr>
        </w:div>
        <w:div w:id="1371028629">
          <w:marLeft w:val="0"/>
          <w:marRight w:val="0"/>
          <w:marTop w:val="0"/>
          <w:marBottom w:val="0"/>
          <w:divBdr>
            <w:top w:val="none" w:sz="0" w:space="0" w:color="auto"/>
            <w:left w:val="none" w:sz="0" w:space="0" w:color="auto"/>
            <w:bottom w:val="none" w:sz="0" w:space="0" w:color="auto"/>
            <w:right w:val="none" w:sz="0" w:space="0" w:color="auto"/>
          </w:divBdr>
        </w:div>
        <w:div w:id="1363626110">
          <w:marLeft w:val="0"/>
          <w:marRight w:val="0"/>
          <w:marTop w:val="0"/>
          <w:marBottom w:val="0"/>
          <w:divBdr>
            <w:top w:val="none" w:sz="0" w:space="0" w:color="auto"/>
            <w:left w:val="none" w:sz="0" w:space="0" w:color="auto"/>
            <w:bottom w:val="none" w:sz="0" w:space="0" w:color="auto"/>
            <w:right w:val="none" w:sz="0" w:space="0" w:color="auto"/>
          </w:divBdr>
          <w:divsChild>
            <w:div w:id="714622049">
              <w:marLeft w:val="0"/>
              <w:marRight w:val="0"/>
              <w:marTop w:val="0"/>
              <w:marBottom w:val="0"/>
              <w:divBdr>
                <w:top w:val="none" w:sz="0" w:space="0" w:color="auto"/>
                <w:left w:val="none" w:sz="0" w:space="0" w:color="auto"/>
                <w:bottom w:val="none" w:sz="0" w:space="0" w:color="auto"/>
                <w:right w:val="none" w:sz="0" w:space="0" w:color="auto"/>
              </w:divBdr>
              <w:divsChild>
                <w:div w:id="100226188">
                  <w:marLeft w:val="540"/>
                  <w:marRight w:val="0"/>
                  <w:marTop w:val="0"/>
                  <w:marBottom w:val="0"/>
                  <w:divBdr>
                    <w:top w:val="none" w:sz="0" w:space="0" w:color="auto"/>
                    <w:left w:val="none" w:sz="0" w:space="0" w:color="auto"/>
                    <w:bottom w:val="none" w:sz="0" w:space="0" w:color="auto"/>
                    <w:right w:val="none" w:sz="0" w:space="0" w:color="auto"/>
                  </w:divBdr>
                  <w:divsChild>
                    <w:div w:id="1624073350">
                      <w:marLeft w:val="0"/>
                      <w:marRight w:val="0"/>
                      <w:marTop w:val="0"/>
                      <w:marBottom w:val="0"/>
                      <w:divBdr>
                        <w:top w:val="none" w:sz="0" w:space="0" w:color="auto"/>
                        <w:left w:val="none" w:sz="0" w:space="0" w:color="auto"/>
                        <w:bottom w:val="none" w:sz="0" w:space="0" w:color="auto"/>
                        <w:right w:val="none" w:sz="0" w:space="0" w:color="auto"/>
                      </w:divBdr>
                      <w:divsChild>
                        <w:div w:id="949777472">
                          <w:marLeft w:val="0"/>
                          <w:marRight w:val="0"/>
                          <w:marTop w:val="0"/>
                          <w:marBottom w:val="0"/>
                          <w:divBdr>
                            <w:top w:val="none" w:sz="0" w:space="0" w:color="auto"/>
                            <w:left w:val="none" w:sz="0" w:space="0" w:color="auto"/>
                            <w:bottom w:val="none" w:sz="0" w:space="0" w:color="auto"/>
                            <w:right w:val="none" w:sz="0" w:space="0" w:color="auto"/>
                          </w:divBdr>
                          <w:divsChild>
                            <w:div w:id="146212666">
                              <w:marLeft w:val="0"/>
                              <w:marRight w:val="0"/>
                              <w:marTop w:val="0"/>
                              <w:marBottom w:val="0"/>
                              <w:divBdr>
                                <w:top w:val="none" w:sz="0" w:space="0" w:color="auto"/>
                                <w:left w:val="none" w:sz="0" w:space="0" w:color="auto"/>
                                <w:bottom w:val="none" w:sz="0" w:space="0" w:color="auto"/>
                                <w:right w:val="none" w:sz="0" w:space="0" w:color="auto"/>
                              </w:divBdr>
                              <w:divsChild>
                                <w:div w:id="971788210">
                                  <w:marLeft w:val="0"/>
                                  <w:marRight w:val="0"/>
                                  <w:marTop w:val="0"/>
                                  <w:marBottom w:val="0"/>
                                  <w:divBdr>
                                    <w:top w:val="none" w:sz="0" w:space="0" w:color="auto"/>
                                    <w:left w:val="none" w:sz="0" w:space="0" w:color="auto"/>
                                    <w:bottom w:val="none" w:sz="0" w:space="0" w:color="auto"/>
                                    <w:right w:val="none" w:sz="0" w:space="0" w:color="auto"/>
                                  </w:divBdr>
                                  <w:divsChild>
                                    <w:div w:id="111740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7150026">
          <w:marLeft w:val="0"/>
          <w:marRight w:val="0"/>
          <w:marTop w:val="0"/>
          <w:marBottom w:val="0"/>
          <w:divBdr>
            <w:top w:val="none" w:sz="0" w:space="0" w:color="auto"/>
            <w:left w:val="none" w:sz="0" w:space="0" w:color="auto"/>
            <w:bottom w:val="none" w:sz="0" w:space="0" w:color="auto"/>
            <w:right w:val="none" w:sz="0" w:space="0" w:color="auto"/>
          </w:divBdr>
        </w:div>
        <w:div w:id="638268886">
          <w:marLeft w:val="0"/>
          <w:marRight w:val="0"/>
          <w:marTop w:val="0"/>
          <w:marBottom w:val="0"/>
          <w:divBdr>
            <w:top w:val="none" w:sz="0" w:space="0" w:color="auto"/>
            <w:left w:val="none" w:sz="0" w:space="0" w:color="auto"/>
            <w:bottom w:val="none" w:sz="0" w:space="0" w:color="auto"/>
            <w:right w:val="none" w:sz="0" w:space="0" w:color="auto"/>
          </w:divBdr>
        </w:div>
        <w:div w:id="1599942537">
          <w:marLeft w:val="0"/>
          <w:marRight w:val="0"/>
          <w:marTop w:val="0"/>
          <w:marBottom w:val="0"/>
          <w:divBdr>
            <w:top w:val="none" w:sz="0" w:space="0" w:color="auto"/>
            <w:left w:val="none" w:sz="0" w:space="0" w:color="auto"/>
            <w:bottom w:val="none" w:sz="0" w:space="0" w:color="auto"/>
            <w:right w:val="none" w:sz="0" w:space="0" w:color="auto"/>
          </w:divBdr>
        </w:div>
        <w:div w:id="1094941053">
          <w:marLeft w:val="0"/>
          <w:marRight w:val="0"/>
          <w:marTop w:val="0"/>
          <w:marBottom w:val="0"/>
          <w:divBdr>
            <w:top w:val="none" w:sz="0" w:space="0" w:color="auto"/>
            <w:left w:val="none" w:sz="0" w:space="0" w:color="auto"/>
            <w:bottom w:val="none" w:sz="0" w:space="0" w:color="auto"/>
            <w:right w:val="none" w:sz="0" w:space="0" w:color="auto"/>
          </w:divBdr>
        </w:div>
        <w:div w:id="1792820816">
          <w:marLeft w:val="0"/>
          <w:marRight w:val="0"/>
          <w:marTop w:val="0"/>
          <w:marBottom w:val="0"/>
          <w:divBdr>
            <w:top w:val="none" w:sz="0" w:space="0" w:color="auto"/>
            <w:left w:val="none" w:sz="0" w:space="0" w:color="auto"/>
            <w:bottom w:val="none" w:sz="0" w:space="0" w:color="auto"/>
            <w:right w:val="none" w:sz="0" w:space="0" w:color="auto"/>
          </w:divBdr>
        </w:div>
        <w:div w:id="2068331680">
          <w:marLeft w:val="0"/>
          <w:marRight w:val="0"/>
          <w:marTop w:val="0"/>
          <w:marBottom w:val="0"/>
          <w:divBdr>
            <w:top w:val="none" w:sz="0" w:space="0" w:color="auto"/>
            <w:left w:val="none" w:sz="0" w:space="0" w:color="auto"/>
            <w:bottom w:val="none" w:sz="0" w:space="0" w:color="auto"/>
            <w:right w:val="none" w:sz="0" w:space="0" w:color="auto"/>
          </w:divBdr>
        </w:div>
        <w:div w:id="1295327894">
          <w:marLeft w:val="0"/>
          <w:marRight w:val="0"/>
          <w:marTop w:val="0"/>
          <w:marBottom w:val="0"/>
          <w:divBdr>
            <w:top w:val="none" w:sz="0" w:space="0" w:color="auto"/>
            <w:left w:val="none" w:sz="0" w:space="0" w:color="auto"/>
            <w:bottom w:val="none" w:sz="0" w:space="0" w:color="auto"/>
            <w:right w:val="none" w:sz="0" w:space="0" w:color="auto"/>
          </w:divBdr>
        </w:div>
        <w:div w:id="1603369750">
          <w:marLeft w:val="0"/>
          <w:marRight w:val="0"/>
          <w:marTop w:val="0"/>
          <w:marBottom w:val="0"/>
          <w:divBdr>
            <w:top w:val="none" w:sz="0" w:space="0" w:color="auto"/>
            <w:left w:val="none" w:sz="0" w:space="0" w:color="auto"/>
            <w:bottom w:val="none" w:sz="0" w:space="0" w:color="auto"/>
            <w:right w:val="none" w:sz="0" w:space="0" w:color="auto"/>
          </w:divBdr>
        </w:div>
        <w:div w:id="458498793">
          <w:marLeft w:val="0"/>
          <w:marRight w:val="0"/>
          <w:marTop w:val="0"/>
          <w:marBottom w:val="0"/>
          <w:divBdr>
            <w:top w:val="none" w:sz="0" w:space="0" w:color="auto"/>
            <w:left w:val="none" w:sz="0" w:space="0" w:color="auto"/>
            <w:bottom w:val="none" w:sz="0" w:space="0" w:color="auto"/>
            <w:right w:val="none" w:sz="0" w:space="0" w:color="auto"/>
          </w:divBdr>
        </w:div>
        <w:div w:id="1152674319">
          <w:marLeft w:val="0"/>
          <w:marRight w:val="0"/>
          <w:marTop w:val="0"/>
          <w:marBottom w:val="0"/>
          <w:divBdr>
            <w:top w:val="none" w:sz="0" w:space="0" w:color="auto"/>
            <w:left w:val="none" w:sz="0" w:space="0" w:color="auto"/>
            <w:bottom w:val="none" w:sz="0" w:space="0" w:color="auto"/>
            <w:right w:val="none" w:sz="0" w:space="0" w:color="auto"/>
          </w:divBdr>
        </w:div>
        <w:div w:id="1779055828">
          <w:marLeft w:val="0"/>
          <w:marRight w:val="0"/>
          <w:marTop w:val="0"/>
          <w:marBottom w:val="0"/>
          <w:divBdr>
            <w:top w:val="none" w:sz="0" w:space="0" w:color="auto"/>
            <w:left w:val="none" w:sz="0" w:space="0" w:color="auto"/>
            <w:bottom w:val="none" w:sz="0" w:space="0" w:color="auto"/>
            <w:right w:val="none" w:sz="0" w:space="0" w:color="auto"/>
          </w:divBdr>
        </w:div>
        <w:div w:id="894967407">
          <w:marLeft w:val="0"/>
          <w:marRight w:val="0"/>
          <w:marTop w:val="0"/>
          <w:marBottom w:val="0"/>
          <w:divBdr>
            <w:top w:val="none" w:sz="0" w:space="0" w:color="auto"/>
            <w:left w:val="none" w:sz="0" w:space="0" w:color="auto"/>
            <w:bottom w:val="none" w:sz="0" w:space="0" w:color="auto"/>
            <w:right w:val="none" w:sz="0" w:space="0" w:color="auto"/>
          </w:divBdr>
        </w:div>
        <w:div w:id="381447973">
          <w:marLeft w:val="0"/>
          <w:marRight w:val="0"/>
          <w:marTop w:val="0"/>
          <w:marBottom w:val="0"/>
          <w:divBdr>
            <w:top w:val="none" w:sz="0" w:space="0" w:color="auto"/>
            <w:left w:val="none" w:sz="0" w:space="0" w:color="auto"/>
            <w:bottom w:val="none" w:sz="0" w:space="0" w:color="auto"/>
            <w:right w:val="none" w:sz="0" w:space="0" w:color="auto"/>
          </w:divBdr>
        </w:div>
        <w:div w:id="1992057401">
          <w:marLeft w:val="0"/>
          <w:marRight w:val="0"/>
          <w:marTop w:val="0"/>
          <w:marBottom w:val="0"/>
          <w:divBdr>
            <w:top w:val="none" w:sz="0" w:space="0" w:color="auto"/>
            <w:left w:val="none" w:sz="0" w:space="0" w:color="auto"/>
            <w:bottom w:val="none" w:sz="0" w:space="0" w:color="auto"/>
            <w:right w:val="none" w:sz="0" w:space="0" w:color="auto"/>
          </w:divBdr>
        </w:div>
        <w:div w:id="1103305612">
          <w:marLeft w:val="0"/>
          <w:marRight w:val="0"/>
          <w:marTop w:val="0"/>
          <w:marBottom w:val="0"/>
          <w:divBdr>
            <w:top w:val="none" w:sz="0" w:space="0" w:color="auto"/>
            <w:left w:val="none" w:sz="0" w:space="0" w:color="auto"/>
            <w:bottom w:val="none" w:sz="0" w:space="0" w:color="auto"/>
            <w:right w:val="none" w:sz="0" w:space="0" w:color="auto"/>
          </w:divBdr>
        </w:div>
        <w:div w:id="1215577625">
          <w:marLeft w:val="0"/>
          <w:marRight w:val="0"/>
          <w:marTop w:val="0"/>
          <w:marBottom w:val="0"/>
          <w:divBdr>
            <w:top w:val="none" w:sz="0" w:space="0" w:color="auto"/>
            <w:left w:val="none" w:sz="0" w:space="0" w:color="auto"/>
            <w:bottom w:val="none" w:sz="0" w:space="0" w:color="auto"/>
            <w:right w:val="none" w:sz="0" w:space="0" w:color="auto"/>
          </w:divBdr>
        </w:div>
        <w:div w:id="1688865011">
          <w:marLeft w:val="0"/>
          <w:marRight w:val="0"/>
          <w:marTop w:val="0"/>
          <w:marBottom w:val="0"/>
          <w:divBdr>
            <w:top w:val="none" w:sz="0" w:space="0" w:color="auto"/>
            <w:left w:val="none" w:sz="0" w:space="0" w:color="auto"/>
            <w:bottom w:val="none" w:sz="0" w:space="0" w:color="auto"/>
            <w:right w:val="none" w:sz="0" w:space="0" w:color="auto"/>
          </w:divBdr>
        </w:div>
        <w:div w:id="1520313413">
          <w:marLeft w:val="0"/>
          <w:marRight w:val="0"/>
          <w:marTop w:val="0"/>
          <w:marBottom w:val="0"/>
          <w:divBdr>
            <w:top w:val="none" w:sz="0" w:space="0" w:color="auto"/>
            <w:left w:val="none" w:sz="0" w:space="0" w:color="auto"/>
            <w:bottom w:val="none" w:sz="0" w:space="0" w:color="auto"/>
            <w:right w:val="none" w:sz="0" w:space="0" w:color="auto"/>
          </w:divBdr>
        </w:div>
        <w:div w:id="1927575225">
          <w:marLeft w:val="0"/>
          <w:marRight w:val="0"/>
          <w:marTop w:val="0"/>
          <w:marBottom w:val="0"/>
          <w:divBdr>
            <w:top w:val="none" w:sz="0" w:space="0" w:color="auto"/>
            <w:left w:val="none" w:sz="0" w:space="0" w:color="auto"/>
            <w:bottom w:val="none" w:sz="0" w:space="0" w:color="auto"/>
            <w:right w:val="none" w:sz="0" w:space="0" w:color="auto"/>
          </w:divBdr>
        </w:div>
        <w:div w:id="1341545319">
          <w:marLeft w:val="0"/>
          <w:marRight w:val="0"/>
          <w:marTop w:val="0"/>
          <w:marBottom w:val="0"/>
          <w:divBdr>
            <w:top w:val="none" w:sz="0" w:space="0" w:color="auto"/>
            <w:left w:val="none" w:sz="0" w:space="0" w:color="auto"/>
            <w:bottom w:val="none" w:sz="0" w:space="0" w:color="auto"/>
            <w:right w:val="none" w:sz="0" w:space="0" w:color="auto"/>
          </w:divBdr>
        </w:div>
        <w:div w:id="739982262">
          <w:marLeft w:val="0"/>
          <w:marRight w:val="0"/>
          <w:marTop w:val="0"/>
          <w:marBottom w:val="0"/>
          <w:divBdr>
            <w:top w:val="none" w:sz="0" w:space="0" w:color="auto"/>
            <w:left w:val="none" w:sz="0" w:space="0" w:color="auto"/>
            <w:bottom w:val="none" w:sz="0" w:space="0" w:color="auto"/>
            <w:right w:val="none" w:sz="0" w:space="0" w:color="auto"/>
          </w:divBdr>
        </w:div>
        <w:div w:id="1599867363">
          <w:marLeft w:val="0"/>
          <w:marRight w:val="0"/>
          <w:marTop w:val="0"/>
          <w:marBottom w:val="0"/>
          <w:divBdr>
            <w:top w:val="none" w:sz="0" w:space="0" w:color="auto"/>
            <w:left w:val="none" w:sz="0" w:space="0" w:color="auto"/>
            <w:bottom w:val="none" w:sz="0" w:space="0" w:color="auto"/>
            <w:right w:val="none" w:sz="0" w:space="0" w:color="auto"/>
          </w:divBdr>
        </w:div>
        <w:div w:id="1714497518">
          <w:marLeft w:val="0"/>
          <w:marRight w:val="0"/>
          <w:marTop w:val="0"/>
          <w:marBottom w:val="0"/>
          <w:divBdr>
            <w:top w:val="none" w:sz="0" w:space="0" w:color="auto"/>
            <w:left w:val="none" w:sz="0" w:space="0" w:color="auto"/>
            <w:bottom w:val="none" w:sz="0" w:space="0" w:color="auto"/>
            <w:right w:val="none" w:sz="0" w:space="0" w:color="auto"/>
          </w:divBdr>
        </w:div>
        <w:div w:id="1583678267">
          <w:marLeft w:val="0"/>
          <w:marRight w:val="0"/>
          <w:marTop w:val="0"/>
          <w:marBottom w:val="0"/>
          <w:divBdr>
            <w:top w:val="none" w:sz="0" w:space="0" w:color="auto"/>
            <w:left w:val="none" w:sz="0" w:space="0" w:color="auto"/>
            <w:bottom w:val="none" w:sz="0" w:space="0" w:color="auto"/>
            <w:right w:val="none" w:sz="0" w:space="0" w:color="auto"/>
          </w:divBdr>
        </w:div>
        <w:div w:id="1815834356">
          <w:marLeft w:val="0"/>
          <w:marRight w:val="0"/>
          <w:marTop w:val="0"/>
          <w:marBottom w:val="0"/>
          <w:divBdr>
            <w:top w:val="none" w:sz="0" w:space="0" w:color="auto"/>
            <w:left w:val="none" w:sz="0" w:space="0" w:color="auto"/>
            <w:bottom w:val="none" w:sz="0" w:space="0" w:color="auto"/>
            <w:right w:val="none" w:sz="0" w:space="0" w:color="auto"/>
          </w:divBdr>
        </w:div>
        <w:div w:id="768742856">
          <w:marLeft w:val="0"/>
          <w:marRight w:val="0"/>
          <w:marTop w:val="0"/>
          <w:marBottom w:val="0"/>
          <w:divBdr>
            <w:top w:val="none" w:sz="0" w:space="0" w:color="auto"/>
            <w:left w:val="none" w:sz="0" w:space="0" w:color="auto"/>
            <w:bottom w:val="none" w:sz="0" w:space="0" w:color="auto"/>
            <w:right w:val="none" w:sz="0" w:space="0" w:color="auto"/>
          </w:divBdr>
        </w:div>
        <w:div w:id="583880069">
          <w:marLeft w:val="0"/>
          <w:marRight w:val="0"/>
          <w:marTop w:val="0"/>
          <w:marBottom w:val="0"/>
          <w:divBdr>
            <w:top w:val="none" w:sz="0" w:space="0" w:color="auto"/>
            <w:left w:val="none" w:sz="0" w:space="0" w:color="auto"/>
            <w:bottom w:val="none" w:sz="0" w:space="0" w:color="auto"/>
            <w:right w:val="none" w:sz="0" w:space="0" w:color="auto"/>
          </w:divBdr>
        </w:div>
        <w:div w:id="207573422">
          <w:marLeft w:val="0"/>
          <w:marRight w:val="0"/>
          <w:marTop w:val="0"/>
          <w:marBottom w:val="0"/>
          <w:divBdr>
            <w:top w:val="none" w:sz="0" w:space="0" w:color="auto"/>
            <w:left w:val="none" w:sz="0" w:space="0" w:color="auto"/>
            <w:bottom w:val="none" w:sz="0" w:space="0" w:color="auto"/>
            <w:right w:val="none" w:sz="0" w:space="0" w:color="auto"/>
          </w:divBdr>
        </w:div>
        <w:div w:id="366563706">
          <w:marLeft w:val="0"/>
          <w:marRight w:val="0"/>
          <w:marTop w:val="0"/>
          <w:marBottom w:val="0"/>
          <w:divBdr>
            <w:top w:val="none" w:sz="0" w:space="0" w:color="auto"/>
            <w:left w:val="none" w:sz="0" w:space="0" w:color="auto"/>
            <w:bottom w:val="none" w:sz="0" w:space="0" w:color="auto"/>
            <w:right w:val="none" w:sz="0" w:space="0" w:color="auto"/>
          </w:divBdr>
        </w:div>
        <w:div w:id="1168711366">
          <w:marLeft w:val="0"/>
          <w:marRight w:val="0"/>
          <w:marTop w:val="0"/>
          <w:marBottom w:val="0"/>
          <w:divBdr>
            <w:top w:val="none" w:sz="0" w:space="0" w:color="auto"/>
            <w:left w:val="none" w:sz="0" w:space="0" w:color="auto"/>
            <w:bottom w:val="none" w:sz="0" w:space="0" w:color="auto"/>
            <w:right w:val="none" w:sz="0" w:space="0" w:color="auto"/>
          </w:divBdr>
        </w:div>
        <w:div w:id="276839558">
          <w:marLeft w:val="0"/>
          <w:marRight w:val="0"/>
          <w:marTop w:val="0"/>
          <w:marBottom w:val="0"/>
          <w:divBdr>
            <w:top w:val="none" w:sz="0" w:space="0" w:color="auto"/>
            <w:left w:val="none" w:sz="0" w:space="0" w:color="auto"/>
            <w:bottom w:val="none" w:sz="0" w:space="0" w:color="auto"/>
            <w:right w:val="none" w:sz="0" w:space="0" w:color="auto"/>
          </w:divBdr>
        </w:div>
        <w:div w:id="183399595">
          <w:marLeft w:val="0"/>
          <w:marRight w:val="0"/>
          <w:marTop w:val="0"/>
          <w:marBottom w:val="0"/>
          <w:divBdr>
            <w:top w:val="none" w:sz="0" w:space="0" w:color="auto"/>
            <w:left w:val="none" w:sz="0" w:space="0" w:color="auto"/>
            <w:bottom w:val="none" w:sz="0" w:space="0" w:color="auto"/>
            <w:right w:val="none" w:sz="0" w:space="0" w:color="auto"/>
          </w:divBdr>
        </w:div>
        <w:div w:id="1627661913">
          <w:marLeft w:val="0"/>
          <w:marRight w:val="0"/>
          <w:marTop w:val="0"/>
          <w:marBottom w:val="0"/>
          <w:divBdr>
            <w:top w:val="none" w:sz="0" w:space="0" w:color="auto"/>
            <w:left w:val="none" w:sz="0" w:space="0" w:color="auto"/>
            <w:bottom w:val="none" w:sz="0" w:space="0" w:color="auto"/>
            <w:right w:val="none" w:sz="0" w:space="0" w:color="auto"/>
          </w:divBdr>
        </w:div>
        <w:div w:id="1186335083">
          <w:marLeft w:val="0"/>
          <w:marRight w:val="0"/>
          <w:marTop w:val="0"/>
          <w:marBottom w:val="0"/>
          <w:divBdr>
            <w:top w:val="none" w:sz="0" w:space="0" w:color="auto"/>
            <w:left w:val="none" w:sz="0" w:space="0" w:color="auto"/>
            <w:bottom w:val="none" w:sz="0" w:space="0" w:color="auto"/>
            <w:right w:val="none" w:sz="0" w:space="0" w:color="auto"/>
          </w:divBdr>
        </w:div>
        <w:div w:id="1213231490">
          <w:marLeft w:val="0"/>
          <w:marRight w:val="0"/>
          <w:marTop w:val="0"/>
          <w:marBottom w:val="0"/>
          <w:divBdr>
            <w:top w:val="none" w:sz="0" w:space="0" w:color="auto"/>
            <w:left w:val="none" w:sz="0" w:space="0" w:color="auto"/>
            <w:bottom w:val="none" w:sz="0" w:space="0" w:color="auto"/>
            <w:right w:val="none" w:sz="0" w:space="0" w:color="auto"/>
          </w:divBdr>
        </w:div>
        <w:div w:id="1154564924">
          <w:marLeft w:val="0"/>
          <w:marRight w:val="0"/>
          <w:marTop w:val="0"/>
          <w:marBottom w:val="0"/>
          <w:divBdr>
            <w:top w:val="none" w:sz="0" w:space="0" w:color="auto"/>
            <w:left w:val="none" w:sz="0" w:space="0" w:color="auto"/>
            <w:bottom w:val="none" w:sz="0" w:space="0" w:color="auto"/>
            <w:right w:val="none" w:sz="0" w:space="0" w:color="auto"/>
          </w:divBdr>
        </w:div>
        <w:div w:id="2070378337">
          <w:marLeft w:val="0"/>
          <w:marRight w:val="0"/>
          <w:marTop w:val="0"/>
          <w:marBottom w:val="0"/>
          <w:divBdr>
            <w:top w:val="none" w:sz="0" w:space="0" w:color="auto"/>
            <w:left w:val="none" w:sz="0" w:space="0" w:color="auto"/>
            <w:bottom w:val="none" w:sz="0" w:space="0" w:color="auto"/>
            <w:right w:val="none" w:sz="0" w:space="0" w:color="auto"/>
          </w:divBdr>
        </w:div>
        <w:div w:id="1893543253">
          <w:marLeft w:val="0"/>
          <w:marRight w:val="0"/>
          <w:marTop w:val="0"/>
          <w:marBottom w:val="0"/>
          <w:divBdr>
            <w:top w:val="none" w:sz="0" w:space="0" w:color="auto"/>
            <w:left w:val="none" w:sz="0" w:space="0" w:color="auto"/>
            <w:bottom w:val="none" w:sz="0" w:space="0" w:color="auto"/>
            <w:right w:val="none" w:sz="0" w:space="0" w:color="auto"/>
          </w:divBdr>
        </w:div>
        <w:div w:id="853694435">
          <w:marLeft w:val="0"/>
          <w:marRight w:val="0"/>
          <w:marTop w:val="0"/>
          <w:marBottom w:val="0"/>
          <w:divBdr>
            <w:top w:val="none" w:sz="0" w:space="0" w:color="auto"/>
            <w:left w:val="none" w:sz="0" w:space="0" w:color="auto"/>
            <w:bottom w:val="none" w:sz="0" w:space="0" w:color="auto"/>
            <w:right w:val="none" w:sz="0" w:space="0" w:color="auto"/>
          </w:divBdr>
        </w:div>
        <w:div w:id="976956747">
          <w:marLeft w:val="0"/>
          <w:marRight w:val="0"/>
          <w:marTop w:val="0"/>
          <w:marBottom w:val="0"/>
          <w:divBdr>
            <w:top w:val="none" w:sz="0" w:space="0" w:color="auto"/>
            <w:left w:val="none" w:sz="0" w:space="0" w:color="auto"/>
            <w:bottom w:val="none" w:sz="0" w:space="0" w:color="auto"/>
            <w:right w:val="none" w:sz="0" w:space="0" w:color="auto"/>
          </w:divBdr>
        </w:div>
        <w:div w:id="1003702029">
          <w:marLeft w:val="0"/>
          <w:marRight w:val="0"/>
          <w:marTop w:val="0"/>
          <w:marBottom w:val="0"/>
          <w:divBdr>
            <w:top w:val="none" w:sz="0" w:space="0" w:color="auto"/>
            <w:left w:val="none" w:sz="0" w:space="0" w:color="auto"/>
            <w:bottom w:val="none" w:sz="0" w:space="0" w:color="auto"/>
            <w:right w:val="none" w:sz="0" w:space="0" w:color="auto"/>
          </w:divBdr>
        </w:div>
        <w:div w:id="1450782251">
          <w:marLeft w:val="0"/>
          <w:marRight w:val="0"/>
          <w:marTop w:val="0"/>
          <w:marBottom w:val="0"/>
          <w:divBdr>
            <w:top w:val="none" w:sz="0" w:space="0" w:color="auto"/>
            <w:left w:val="none" w:sz="0" w:space="0" w:color="auto"/>
            <w:bottom w:val="none" w:sz="0" w:space="0" w:color="auto"/>
            <w:right w:val="none" w:sz="0" w:space="0" w:color="auto"/>
          </w:divBdr>
        </w:div>
        <w:div w:id="1068575525">
          <w:marLeft w:val="0"/>
          <w:marRight w:val="0"/>
          <w:marTop w:val="0"/>
          <w:marBottom w:val="0"/>
          <w:divBdr>
            <w:top w:val="none" w:sz="0" w:space="0" w:color="auto"/>
            <w:left w:val="none" w:sz="0" w:space="0" w:color="auto"/>
            <w:bottom w:val="none" w:sz="0" w:space="0" w:color="auto"/>
            <w:right w:val="none" w:sz="0" w:space="0" w:color="auto"/>
          </w:divBdr>
        </w:div>
        <w:div w:id="877548025">
          <w:marLeft w:val="0"/>
          <w:marRight w:val="0"/>
          <w:marTop w:val="0"/>
          <w:marBottom w:val="0"/>
          <w:divBdr>
            <w:top w:val="none" w:sz="0" w:space="0" w:color="auto"/>
            <w:left w:val="none" w:sz="0" w:space="0" w:color="auto"/>
            <w:bottom w:val="none" w:sz="0" w:space="0" w:color="auto"/>
            <w:right w:val="none" w:sz="0" w:space="0" w:color="auto"/>
          </w:divBdr>
        </w:div>
        <w:div w:id="1443838584">
          <w:marLeft w:val="0"/>
          <w:marRight w:val="0"/>
          <w:marTop w:val="0"/>
          <w:marBottom w:val="0"/>
          <w:divBdr>
            <w:top w:val="none" w:sz="0" w:space="0" w:color="auto"/>
            <w:left w:val="none" w:sz="0" w:space="0" w:color="auto"/>
            <w:bottom w:val="none" w:sz="0" w:space="0" w:color="auto"/>
            <w:right w:val="none" w:sz="0" w:space="0" w:color="auto"/>
          </w:divBdr>
        </w:div>
        <w:div w:id="381758710">
          <w:marLeft w:val="0"/>
          <w:marRight w:val="0"/>
          <w:marTop w:val="0"/>
          <w:marBottom w:val="0"/>
          <w:divBdr>
            <w:top w:val="none" w:sz="0" w:space="0" w:color="auto"/>
            <w:left w:val="none" w:sz="0" w:space="0" w:color="auto"/>
            <w:bottom w:val="none" w:sz="0" w:space="0" w:color="auto"/>
            <w:right w:val="none" w:sz="0" w:space="0" w:color="auto"/>
          </w:divBdr>
        </w:div>
        <w:div w:id="1876498781">
          <w:marLeft w:val="0"/>
          <w:marRight w:val="0"/>
          <w:marTop w:val="0"/>
          <w:marBottom w:val="0"/>
          <w:divBdr>
            <w:top w:val="none" w:sz="0" w:space="0" w:color="auto"/>
            <w:left w:val="none" w:sz="0" w:space="0" w:color="auto"/>
            <w:bottom w:val="none" w:sz="0" w:space="0" w:color="auto"/>
            <w:right w:val="none" w:sz="0" w:space="0" w:color="auto"/>
          </w:divBdr>
        </w:div>
        <w:div w:id="563763017">
          <w:marLeft w:val="0"/>
          <w:marRight w:val="0"/>
          <w:marTop w:val="0"/>
          <w:marBottom w:val="0"/>
          <w:divBdr>
            <w:top w:val="none" w:sz="0" w:space="0" w:color="auto"/>
            <w:left w:val="none" w:sz="0" w:space="0" w:color="auto"/>
            <w:bottom w:val="none" w:sz="0" w:space="0" w:color="auto"/>
            <w:right w:val="none" w:sz="0" w:space="0" w:color="auto"/>
          </w:divBdr>
        </w:div>
        <w:div w:id="656962512">
          <w:marLeft w:val="0"/>
          <w:marRight w:val="0"/>
          <w:marTop w:val="0"/>
          <w:marBottom w:val="0"/>
          <w:divBdr>
            <w:top w:val="none" w:sz="0" w:space="0" w:color="auto"/>
            <w:left w:val="none" w:sz="0" w:space="0" w:color="auto"/>
            <w:bottom w:val="none" w:sz="0" w:space="0" w:color="auto"/>
            <w:right w:val="none" w:sz="0" w:space="0" w:color="auto"/>
          </w:divBdr>
        </w:div>
        <w:div w:id="768044520">
          <w:marLeft w:val="0"/>
          <w:marRight w:val="0"/>
          <w:marTop w:val="0"/>
          <w:marBottom w:val="0"/>
          <w:divBdr>
            <w:top w:val="none" w:sz="0" w:space="0" w:color="auto"/>
            <w:left w:val="none" w:sz="0" w:space="0" w:color="auto"/>
            <w:bottom w:val="none" w:sz="0" w:space="0" w:color="auto"/>
            <w:right w:val="none" w:sz="0" w:space="0" w:color="auto"/>
          </w:divBdr>
        </w:div>
        <w:div w:id="2010938894">
          <w:marLeft w:val="0"/>
          <w:marRight w:val="0"/>
          <w:marTop w:val="0"/>
          <w:marBottom w:val="0"/>
          <w:divBdr>
            <w:top w:val="none" w:sz="0" w:space="0" w:color="auto"/>
            <w:left w:val="none" w:sz="0" w:space="0" w:color="auto"/>
            <w:bottom w:val="none" w:sz="0" w:space="0" w:color="auto"/>
            <w:right w:val="none" w:sz="0" w:space="0" w:color="auto"/>
          </w:divBdr>
        </w:div>
        <w:div w:id="172305294">
          <w:marLeft w:val="0"/>
          <w:marRight w:val="0"/>
          <w:marTop w:val="0"/>
          <w:marBottom w:val="0"/>
          <w:divBdr>
            <w:top w:val="none" w:sz="0" w:space="0" w:color="auto"/>
            <w:left w:val="none" w:sz="0" w:space="0" w:color="auto"/>
            <w:bottom w:val="none" w:sz="0" w:space="0" w:color="auto"/>
            <w:right w:val="none" w:sz="0" w:space="0" w:color="auto"/>
          </w:divBdr>
        </w:div>
        <w:div w:id="1980569691">
          <w:marLeft w:val="0"/>
          <w:marRight w:val="0"/>
          <w:marTop w:val="0"/>
          <w:marBottom w:val="0"/>
          <w:divBdr>
            <w:top w:val="none" w:sz="0" w:space="0" w:color="auto"/>
            <w:left w:val="none" w:sz="0" w:space="0" w:color="auto"/>
            <w:bottom w:val="none" w:sz="0" w:space="0" w:color="auto"/>
            <w:right w:val="none" w:sz="0" w:space="0" w:color="auto"/>
          </w:divBdr>
        </w:div>
        <w:div w:id="1681737791">
          <w:marLeft w:val="0"/>
          <w:marRight w:val="0"/>
          <w:marTop w:val="0"/>
          <w:marBottom w:val="0"/>
          <w:divBdr>
            <w:top w:val="none" w:sz="0" w:space="0" w:color="auto"/>
            <w:left w:val="none" w:sz="0" w:space="0" w:color="auto"/>
            <w:bottom w:val="none" w:sz="0" w:space="0" w:color="auto"/>
            <w:right w:val="none" w:sz="0" w:space="0" w:color="auto"/>
          </w:divBdr>
        </w:div>
        <w:div w:id="810441361">
          <w:marLeft w:val="0"/>
          <w:marRight w:val="0"/>
          <w:marTop w:val="0"/>
          <w:marBottom w:val="0"/>
          <w:divBdr>
            <w:top w:val="none" w:sz="0" w:space="0" w:color="auto"/>
            <w:left w:val="none" w:sz="0" w:space="0" w:color="auto"/>
            <w:bottom w:val="none" w:sz="0" w:space="0" w:color="auto"/>
            <w:right w:val="none" w:sz="0" w:space="0" w:color="auto"/>
          </w:divBdr>
        </w:div>
        <w:div w:id="377823581">
          <w:marLeft w:val="0"/>
          <w:marRight w:val="0"/>
          <w:marTop w:val="0"/>
          <w:marBottom w:val="0"/>
          <w:divBdr>
            <w:top w:val="none" w:sz="0" w:space="0" w:color="auto"/>
            <w:left w:val="none" w:sz="0" w:space="0" w:color="auto"/>
            <w:bottom w:val="none" w:sz="0" w:space="0" w:color="auto"/>
            <w:right w:val="none" w:sz="0" w:space="0" w:color="auto"/>
          </w:divBdr>
        </w:div>
        <w:div w:id="34281422">
          <w:marLeft w:val="0"/>
          <w:marRight w:val="0"/>
          <w:marTop w:val="0"/>
          <w:marBottom w:val="0"/>
          <w:divBdr>
            <w:top w:val="none" w:sz="0" w:space="0" w:color="auto"/>
            <w:left w:val="none" w:sz="0" w:space="0" w:color="auto"/>
            <w:bottom w:val="none" w:sz="0" w:space="0" w:color="auto"/>
            <w:right w:val="none" w:sz="0" w:space="0" w:color="auto"/>
          </w:divBdr>
        </w:div>
        <w:div w:id="1083140751">
          <w:marLeft w:val="0"/>
          <w:marRight w:val="0"/>
          <w:marTop w:val="0"/>
          <w:marBottom w:val="0"/>
          <w:divBdr>
            <w:top w:val="none" w:sz="0" w:space="0" w:color="auto"/>
            <w:left w:val="none" w:sz="0" w:space="0" w:color="auto"/>
            <w:bottom w:val="none" w:sz="0" w:space="0" w:color="auto"/>
            <w:right w:val="none" w:sz="0" w:space="0" w:color="auto"/>
          </w:divBdr>
        </w:div>
        <w:div w:id="520751913">
          <w:marLeft w:val="0"/>
          <w:marRight w:val="0"/>
          <w:marTop w:val="0"/>
          <w:marBottom w:val="0"/>
          <w:divBdr>
            <w:top w:val="none" w:sz="0" w:space="0" w:color="auto"/>
            <w:left w:val="none" w:sz="0" w:space="0" w:color="auto"/>
            <w:bottom w:val="none" w:sz="0" w:space="0" w:color="auto"/>
            <w:right w:val="none" w:sz="0" w:space="0" w:color="auto"/>
          </w:divBdr>
        </w:div>
        <w:div w:id="1578318410">
          <w:marLeft w:val="0"/>
          <w:marRight w:val="0"/>
          <w:marTop w:val="0"/>
          <w:marBottom w:val="0"/>
          <w:divBdr>
            <w:top w:val="none" w:sz="0" w:space="0" w:color="auto"/>
            <w:left w:val="none" w:sz="0" w:space="0" w:color="auto"/>
            <w:bottom w:val="none" w:sz="0" w:space="0" w:color="auto"/>
            <w:right w:val="none" w:sz="0" w:space="0" w:color="auto"/>
          </w:divBdr>
          <w:divsChild>
            <w:div w:id="1192721466">
              <w:marLeft w:val="0"/>
              <w:marRight w:val="0"/>
              <w:marTop w:val="0"/>
              <w:marBottom w:val="0"/>
              <w:divBdr>
                <w:top w:val="none" w:sz="0" w:space="0" w:color="auto"/>
                <w:left w:val="none" w:sz="0" w:space="0" w:color="auto"/>
                <w:bottom w:val="none" w:sz="0" w:space="0" w:color="auto"/>
                <w:right w:val="none" w:sz="0" w:space="0" w:color="auto"/>
              </w:divBdr>
              <w:divsChild>
                <w:div w:id="157430853">
                  <w:marLeft w:val="540"/>
                  <w:marRight w:val="0"/>
                  <w:marTop w:val="0"/>
                  <w:marBottom w:val="0"/>
                  <w:divBdr>
                    <w:top w:val="none" w:sz="0" w:space="0" w:color="auto"/>
                    <w:left w:val="none" w:sz="0" w:space="0" w:color="auto"/>
                    <w:bottom w:val="none" w:sz="0" w:space="0" w:color="auto"/>
                    <w:right w:val="none" w:sz="0" w:space="0" w:color="auto"/>
                  </w:divBdr>
                  <w:divsChild>
                    <w:div w:id="1047489033">
                      <w:marLeft w:val="0"/>
                      <w:marRight w:val="0"/>
                      <w:marTop w:val="0"/>
                      <w:marBottom w:val="0"/>
                      <w:divBdr>
                        <w:top w:val="none" w:sz="0" w:space="0" w:color="auto"/>
                        <w:left w:val="none" w:sz="0" w:space="0" w:color="auto"/>
                        <w:bottom w:val="none" w:sz="0" w:space="0" w:color="auto"/>
                        <w:right w:val="none" w:sz="0" w:space="0" w:color="auto"/>
                      </w:divBdr>
                      <w:divsChild>
                        <w:div w:id="1960722792">
                          <w:marLeft w:val="0"/>
                          <w:marRight w:val="0"/>
                          <w:marTop w:val="0"/>
                          <w:marBottom w:val="0"/>
                          <w:divBdr>
                            <w:top w:val="none" w:sz="0" w:space="0" w:color="auto"/>
                            <w:left w:val="none" w:sz="0" w:space="0" w:color="auto"/>
                            <w:bottom w:val="none" w:sz="0" w:space="0" w:color="auto"/>
                            <w:right w:val="none" w:sz="0" w:space="0" w:color="auto"/>
                          </w:divBdr>
                          <w:divsChild>
                            <w:div w:id="1255358708">
                              <w:marLeft w:val="0"/>
                              <w:marRight w:val="0"/>
                              <w:marTop w:val="0"/>
                              <w:marBottom w:val="0"/>
                              <w:divBdr>
                                <w:top w:val="none" w:sz="0" w:space="0" w:color="auto"/>
                                <w:left w:val="none" w:sz="0" w:space="0" w:color="auto"/>
                                <w:bottom w:val="none" w:sz="0" w:space="0" w:color="auto"/>
                                <w:right w:val="none" w:sz="0" w:space="0" w:color="auto"/>
                              </w:divBdr>
                              <w:divsChild>
                                <w:div w:id="512837619">
                                  <w:marLeft w:val="0"/>
                                  <w:marRight w:val="0"/>
                                  <w:marTop w:val="0"/>
                                  <w:marBottom w:val="0"/>
                                  <w:divBdr>
                                    <w:top w:val="none" w:sz="0" w:space="0" w:color="auto"/>
                                    <w:left w:val="none" w:sz="0" w:space="0" w:color="auto"/>
                                    <w:bottom w:val="none" w:sz="0" w:space="0" w:color="auto"/>
                                    <w:right w:val="none" w:sz="0" w:space="0" w:color="auto"/>
                                  </w:divBdr>
                                  <w:divsChild>
                                    <w:div w:id="62863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3366280">
          <w:marLeft w:val="0"/>
          <w:marRight w:val="0"/>
          <w:marTop w:val="0"/>
          <w:marBottom w:val="0"/>
          <w:divBdr>
            <w:top w:val="none" w:sz="0" w:space="0" w:color="auto"/>
            <w:left w:val="none" w:sz="0" w:space="0" w:color="auto"/>
            <w:bottom w:val="none" w:sz="0" w:space="0" w:color="auto"/>
            <w:right w:val="none" w:sz="0" w:space="0" w:color="auto"/>
          </w:divBdr>
        </w:div>
        <w:div w:id="1027560710">
          <w:marLeft w:val="0"/>
          <w:marRight w:val="0"/>
          <w:marTop w:val="0"/>
          <w:marBottom w:val="0"/>
          <w:divBdr>
            <w:top w:val="none" w:sz="0" w:space="0" w:color="auto"/>
            <w:left w:val="none" w:sz="0" w:space="0" w:color="auto"/>
            <w:bottom w:val="none" w:sz="0" w:space="0" w:color="auto"/>
            <w:right w:val="none" w:sz="0" w:space="0" w:color="auto"/>
          </w:divBdr>
        </w:div>
        <w:div w:id="1803107696">
          <w:marLeft w:val="0"/>
          <w:marRight w:val="0"/>
          <w:marTop w:val="0"/>
          <w:marBottom w:val="0"/>
          <w:divBdr>
            <w:top w:val="none" w:sz="0" w:space="0" w:color="auto"/>
            <w:left w:val="none" w:sz="0" w:space="0" w:color="auto"/>
            <w:bottom w:val="none" w:sz="0" w:space="0" w:color="auto"/>
            <w:right w:val="none" w:sz="0" w:space="0" w:color="auto"/>
          </w:divBdr>
        </w:div>
        <w:div w:id="232350283">
          <w:marLeft w:val="0"/>
          <w:marRight w:val="0"/>
          <w:marTop w:val="0"/>
          <w:marBottom w:val="0"/>
          <w:divBdr>
            <w:top w:val="none" w:sz="0" w:space="0" w:color="auto"/>
            <w:left w:val="none" w:sz="0" w:space="0" w:color="auto"/>
            <w:bottom w:val="none" w:sz="0" w:space="0" w:color="auto"/>
            <w:right w:val="none" w:sz="0" w:space="0" w:color="auto"/>
          </w:divBdr>
        </w:div>
        <w:div w:id="2082823560">
          <w:marLeft w:val="0"/>
          <w:marRight w:val="0"/>
          <w:marTop w:val="0"/>
          <w:marBottom w:val="0"/>
          <w:divBdr>
            <w:top w:val="none" w:sz="0" w:space="0" w:color="auto"/>
            <w:left w:val="none" w:sz="0" w:space="0" w:color="auto"/>
            <w:bottom w:val="none" w:sz="0" w:space="0" w:color="auto"/>
            <w:right w:val="none" w:sz="0" w:space="0" w:color="auto"/>
          </w:divBdr>
        </w:div>
        <w:div w:id="1449859555">
          <w:marLeft w:val="0"/>
          <w:marRight w:val="0"/>
          <w:marTop w:val="0"/>
          <w:marBottom w:val="0"/>
          <w:divBdr>
            <w:top w:val="none" w:sz="0" w:space="0" w:color="auto"/>
            <w:left w:val="none" w:sz="0" w:space="0" w:color="auto"/>
            <w:bottom w:val="none" w:sz="0" w:space="0" w:color="auto"/>
            <w:right w:val="none" w:sz="0" w:space="0" w:color="auto"/>
          </w:divBdr>
        </w:div>
        <w:div w:id="445583589">
          <w:marLeft w:val="0"/>
          <w:marRight w:val="0"/>
          <w:marTop w:val="0"/>
          <w:marBottom w:val="0"/>
          <w:divBdr>
            <w:top w:val="none" w:sz="0" w:space="0" w:color="auto"/>
            <w:left w:val="none" w:sz="0" w:space="0" w:color="auto"/>
            <w:bottom w:val="none" w:sz="0" w:space="0" w:color="auto"/>
            <w:right w:val="none" w:sz="0" w:space="0" w:color="auto"/>
          </w:divBdr>
        </w:div>
        <w:div w:id="1085763857">
          <w:marLeft w:val="0"/>
          <w:marRight w:val="0"/>
          <w:marTop w:val="0"/>
          <w:marBottom w:val="0"/>
          <w:divBdr>
            <w:top w:val="none" w:sz="0" w:space="0" w:color="auto"/>
            <w:left w:val="none" w:sz="0" w:space="0" w:color="auto"/>
            <w:bottom w:val="none" w:sz="0" w:space="0" w:color="auto"/>
            <w:right w:val="none" w:sz="0" w:space="0" w:color="auto"/>
          </w:divBdr>
        </w:div>
        <w:div w:id="1184782607">
          <w:marLeft w:val="0"/>
          <w:marRight w:val="0"/>
          <w:marTop w:val="0"/>
          <w:marBottom w:val="0"/>
          <w:divBdr>
            <w:top w:val="none" w:sz="0" w:space="0" w:color="auto"/>
            <w:left w:val="none" w:sz="0" w:space="0" w:color="auto"/>
            <w:bottom w:val="none" w:sz="0" w:space="0" w:color="auto"/>
            <w:right w:val="none" w:sz="0" w:space="0" w:color="auto"/>
          </w:divBdr>
        </w:div>
        <w:div w:id="681128301">
          <w:marLeft w:val="0"/>
          <w:marRight w:val="0"/>
          <w:marTop w:val="0"/>
          <w:marBottom w:val="0"/>
          <w:divBdr>
            <w:top w:val="none" w:sz="0" w:space="0" w:color="auto"/>
            <w:left w:val="none" w:sz="0" w:space="0" w:color="auto"/>
            <w:bottom w:val="none" w:sz="0" w:space="0" w:color="auto"/>
            <w:right w:val="none" w:sz="0" w:space="0" w:color="auto"/>
          </w:divBdr>
        </w:div>
        <w:div w:id="899823811">
          <w:marLeft w:val="0"/>
          <w:marRight w:val="0"/>
          <w:marTop w:val="0"/>
          <w:marBottom w:val="0"/>
          <w:divBdr>
            <w:top w:val="none" w:sz="0" w:space="0" w:color="auto"/>
            <w:left w:val="none" w:sz="0" w:space="0" w:color="auto"/>
            <w:bottom w:val="none" w:sz="0" w:space="0" w:color="auto"/>
            <w:right w:val="none" w:sz="0" w:space="0" w:color="auto"/>
          </w:divBdr>
          <w:divsChild>
            <w:div w:id="150492511">
              <w:marLeft w:val="0"/>
              <w:marRight w:val="0"/>
              <w:marTop w:val="0"/>
              <w:marBottom w:val="0"/>
              <w:divBdr>
                <w:top w:val="none" w:sz="0" w:space="0" w:color="auto"/>
                <w:left w:val="none" w:sz="0" w:space="0" w:color="auto"/>
                <w:bottom w:val="none" w:sz="0" w:space="0" w:color="auto"/>
                <w:right w:val="none" w:sz="0" w:space="0" w:color="auto"/>
              </w:divBdr>
              <w:divsChild>
                <w:div w:id="84348052">
                  <w:marLeft w:val="540"/>
                  <w:marRight w:val="0"/>
                  <w:marTop w:val="0"/>
                  <w:marBottom w:val="0"/>
                  <w:divBdr>
                    <w:top w:val="none" w:sz="0" w:space="0" w:color="auto"/>
                    <w:left w:val="none" w:sz="0" w:space="0" w:color="auto"/>
                    <w:bottom w:val="none" w:sz="0" w:space="0" w:color="auto"/>
                    <w:right w:val="none" w:sz="0" w:space="0" w:color="auto"/>
                  </w:divBdr>
                  <w:divsChild>
                    <w:div w:id="1638536484">
                      <w:marLeft w:val="0"/>
                      <w:marRight w:val="0"/>
                      <w:marTop w:val="0"/>
                      <w:marBottom w:val="0"/>
                      <w:divBdr>
                        <w:top w:val="none" w:sz="0" w:space="0" w:color="auto"/>
                        <w:left w:val="none" w:sz="0" w:space="0" w:color="auto"/>
                        <w:bottom w:val="none" w:sz="0" w:space="0" w:color="auto"/>
                        <w:right w:val="none" w:sz="0" w:space="0" w:color="auto"/>
                      </w:divBdr>
                      <w:divsChild>
                        <w:div w:id="2066635411">
                          <w:marLeft w:val="0"/>
                          <w:marRight w:val="0"/>
                          <w:marTop w:val="0"/>
                          <w:marBottom w:val="0"/>
                          <w:divBdr>
                            <w:top w:val="none" w:sz="0" w:space="0" w:color="auto"/>
                            <w:left w:val="none" w:sz="0" w:space="0" w:color="auto"/>
                            <w:bottom w:val="none" w:sz="0" w:space="0" w:color="auto"/>
                            <w:right w:val="none" w:sz="0" w:space="0" w:color="auto"/>
                          </w:divBdr>
                          <w:divsChild>
                            <w:div w:id="31420250">
                              <w:marLeft w:val="0"/>
                              <w:marRight w:val="0"/>
                              <w:marTop w:val="0"/>
                              <w:marBottom w:val="0"/>
                              <w:divBdr>
                                <w:top w:val="none" w:sz="0" w:space="0" w:color="auto"/>
                                <w:left w:val="none" w:sz="0" w:space="0" w:color="auto"/>
                                <w:bottom w:val="none" w:sz="0" w:space="0" w:color="auto"/>
                                <w:right w:val="none" w:sz="0" w:space="0" w:color="auto"/>
                              </w:divBdr>
                              <w:divsChild>
                                <w:div w:id="267977835">
                                  <w:marLeft w:val="0"/>
                                  <w:marRight w:val="0"/>
                                  <w:marTop w:val="0"/>
                                  <w:marBottom w:val="0"/>
                                  <w:divBdr>
                                    <w:top w:val="none" w:sz="0" w:space="0" w:color="auto"/>
                                    <w:left w:val="none" w:sz="0" w:space="0" w:color="auto"/>
                                    <w:bottom w:val="none" w:sz="0" w:space="0" w:color="auto"/>
                                    <w:right w:val="none" w:sz="0" w:space="0" w:color="auto"/>
                                  </w:divBdr>
                                  <w:divsChild>
                                    <w:div w:id="93528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8192960">
          <w:marLeft w:val="0"/>
          <w:marRight w:val="0"/>
          <w:marTop w:val="0"/>
          <w:marBottom w:val="0"/>
          <w:divBdr>
            <w:top w:val="none" w:sz="0" w:space="0" w:color="auto"/>
            <w:left w:val="none" w:sz="0" w:space="0" w:color="auto"/>
            <w:bottom w:val="none" w:sz="0" w:space="0" w:color="auto"/>
            <w:right w:val="none" w:sz="0" w:space="0" w:color="auto"/>
          </w:divBdr>
        </w:div>
        <w:div w:id="1203053186">
          <w:marLeft w:val="0"/>
          <w:marRight w:val="0"/>
          <w:marTop w:val="0"/>
          <w:marBottom w:val="0"/>
          <w:divBdr>
            <w:top w:val="none" w:sz="0" w:space="0" w:color="auto"/>
            <w:left w:val="none" w:sz="0" w:space="0" w:color="auto"/>
            <w:bottom w:val="none" w:sz="0" w:space="0" w:color="auto"/>
            <w:right w:val="none" w:sz="0" w:space="0" w:color="auto"/>
          </w:divBdr>
        </w:div>
        <w:div w:id="1677995014">
          <w:marLeft w:val="0"/>
          <w:marRight w:val="0"/>
          <w:marTop w:val="0"/>
          <w:marBottom w:val="0"/>
          <w:divBdr>
            <w:top w:val="none" w:sz="0" w:space="0" w:color="auto"/>
            <w:left w:val="none" w:sz="0" w:space="0" w:color="auto"/>
            <w:bottom w:val="none" w:sz="0" w:space="0" w:color="auto"/>
            <w:right w:val="none" w:sz="0" w:space="0" w:color="auto"/>
          </w:divBdr>
        </w:div>
        <w:div w:id="1723942405">
          <w:marLeft w:val="0"/>
          <w:marRight w:val="0"/>
          <w:marTop w:val="0"/>
          <w:marBottom w:val="0"/>
          <w:divBdr>
            <w:top w:val="none" w:sz="0" w:space="0" w:color="auto"/>
            <w:left w:val="none" w:sz="0" w:space="0" w:color="auto"/>
            <w:bottom w:val="none" w:sz="0" w:space="0" w:color="auto"/>
            <w:right w:val="none" w:sz="0" w:space="0" w:color="auto"/>
          </w:divBdr>
        </w:div>
        <w:div w:id="1249390094">
          <w:marLeft w:val="0"/>
          <w:marRight w:val="0"/>
          <w:marTop w:val="0"/>
          <w:marBottom w:val="0"/>
          <w:divBdr>
            <w:top w:val="none" w:sz="0" w:space="0" w:color="auto"/>
            <w:left w:val="none" w:sz="0" w:space="0" w:color="auto"/>
            <w:bottom w:val="none" w:sz="0" w:space="0" w:color="auto"/>
            <w:right w:val="none" w:sz="0" w:space="0" w:color="auto"/>
          </w:divBdr>
        </w:div>
        <w:div w:id="1492216134">
          <w:marLeft w:val="0"/>
          <w:marRight w:val="0"/>
          <w:marTop w:val="0"/>
          <w:marBottom w:val="0"/>
          <w:divBdr>
            <w:top w:val="none" w:sz="0" w:space="0" w:color="auto"/>
            <w:left w:val="none" w:sz="0" w:space="0" w:color="auto"/>
            <w:bottom w:val="none" w:sz="0" w:space="0" w:color="auto"/>
            <w:right w:val="none" w:sz="0" w:space="0" w:color="auto"/>
          </w:divBdr>
        </w:div>
        <w:div w:id="1446193444">
          <w:marLeft w:val="0"/>
          <w:marRight w:val="0"/>
          <w:marTop w:val="0"/>
          <w:marBottom w:val="0"/>
          <w:divBdr>
            <w:top w:val="none" w:sz="0" w:space="0" w:color="auto"/>
            <w:left w:val="none" w:sz="0" w:space="0" w:color="auto"/>
            <w:bottom w:val="none" w:sz="0" w:space="0" w:color="auto"/>
            <w:right w:val="none" w:sz="0" w:space="0" w:color="auto"/>
          </w:divBdr>
        </w:div>
        <w:div w:id="1731730931">
          <w:marLeft w:val="0"/>
          <w:marRight w:val="0"/>
          <w:marTop w:val="0"/>
          <w:marBottom w:val="0"/>
          <w:divBdr>
            <w:top w:val="none" w:sz="0" w:space="0" w:color="auto"/>
            <w:left w:val="none" w:sz="0" w:space="0" w:color="auto"/>
            <w:bottom w:val="none" w:sz="0" w:space="0" w:color="auto"/>
            <w:right w:val="none" w:sz="0" w:space="0" w:color="auto"/>
          </w:divBdr>
        </w:div>
        <w:div w:id="327828977">
          <w:marLeft w:val="0"/>
          <w:marRight w:val="0"/>
          <w:marTop w:val="0"/>
          <w:marBottom w:val="0"/>
          <w:divBdr>
            <w:top w:val="none" w:sz="0" w:space="0" w:color="auto"/>
            <w:left w:val="none" w:sz="0" w:space="0" w:color="auto"/>
            <w:bottom w:val="none" w:sz="0" w:space="0" w:color="auto"/>
            <w:right w:val="none" w:sz="0" w:space="0" w:color="auto"/>
          </w:divBdr>
        </w:div>
        <w:div w:id="1335303158">
          <w:marLeft w:val="0"/>
          <w:marRight w:val="0"/>
          <w:marTop w:val="0"/>
          <w:marBottom w:val="0"/>
          <w:divBdr>
            <w:top w:val="none" w:sz="0" w:space="0" w:color="auto"/>
            <w:left w:val="none" w:sz="0" w:space="0" w:color="auto"/>
            <w:bottom w:val="none" w:sz="0" w:space="0" w:color="auto"/>
            <w:right w:val="none" w:sz="0" w:space="0" w:color="auto"/>
          </w:divBdr>
        </w:div>
        <w:div w:id="802423590">
          <w:marLeft w:val="0"/>
          <w:marRight w:val="0"/>
          <w:marTop w:val="0"/>
          <w:marBottom w:val="0"/>
          <w:divBdr>
            <w:top w:val="none" w:sz="0" w:space="0" w:color="auto"/>
            <w:left w:val="none" w:sz="0" w:space="0" w:color="auto"/>
            <w:bottom w:val="none" w:sz="0" w:space="0" w:color="auto"/>
            <w:right w:val="none" w:sz="0" w:space="0" w:color="auto"/>
          </w:divBdr>
        </w:div>
        <w:div w:id="1466122445">
          <w:marLeft w:val="0"/>
          <w:marRight w:val="0"/>
          <w:marTop w:val="0"/>
          <w:marBottom w:val="0"/>
          <w:divBdr>
            <w:top w:val="none" w:sz="0" w:space="0" w:color="auto"/>
            <w:left w:val="none" w:sz="0" w:space="0" w:color="auto"/>
            <w:bottom w:val="none" w:sz="0" w:space="0" w:color="auto"/>
            <w:right w:val="none" w:sz="0" w:space="0" w:color="auto"/>
          </w:divBdr>
        </w:div>
        <w:div w:id="240719899">
          <w:marLeft w:val="0"/>
          <w:marRight w:val="0"/>
          <w:marTop w:val="0"/>
          <w:marBottom w:val="0"/>
          <w:divBdr>
            <w:top w:val="none" w:sz="0" w:space="0" w:color="auto"/>
            <w:left w:val="none" w:sz="0" w:space="0" w:color="auto"/>
            <w:bottom w:val="none" w:sz="0" w:space="0" w:color="auto"/>
            <w:right w:val="none" w:sz="0" w:space="0" w:color="auto"/>
          </w:divBdr>
        </w:div>
        <w:div w:id="1224178437">
          <w:marLeft w:val="0"/>
          <w:marRight w:val="0"/>
          <w:marTop w:val="0"/>
          <w:marBottom w:val="0"/>
          <w:divBdr>
            <w:top w:val="none" w:sz="0" w:space="0" w:color="auto"/>
            <w:left w:val="none" w:sz="0" w:space="0" w:color="auto"/>
            <w:bottom w:val="none" w:sz="0" w:space="0" w:color="auto"/>
            <w:right w:val="none" w:sz="0" w:space="0" w:color="auto"/>
          </w:divBdr>
        </w:div>
        <w:div w:id="706953030">
          <w:marLeft w:val="0"/>
          <w:marRight w:val="0"/>
          <w:marTop w:val="0"/>
          <w:marBottom w:val="0"/>
          <w:divBdr>
            <w:top w:val="none" w:sz="0" w:space="0" w:color="auto"/>
            <w:left w:val="none" w:sz="0" w:space="0" w:color="auto"/>
            <w:bottom w:val="none" w:sz="0" w:space="0" w:color="auto"/>
            <w:right w:val="none" w:sz="0" w:space="0" w:color="auto"/>
          </w:divBdr>
        </w:div>
        <w:div w:id="1874423297">
          <w:marLeft w:val="0"/>
          <w:marRight w:val="0"/>
          <w:marTop w:val="0"/>
          <w:marBottom w:val="0"/>
          <w:divBdr>
            <w:top w:val="none" w:sz="0" w:space="0" w:color="auto"/>
            <w:left w:val="none" w:sz="0" w:space="0" w:color="auto"/>
            <w:bottom w:val="none" w:sz="0" w:space="0" w:color="auto"/>
            <w:right w:val="none" w:sz="0" w:space="0" w:color="auto"/>
          </w:divBdr>
        </w:div>
        <w:div w:id="1123234520">
          <w:marLeft w:val="0"/>
          <w:marRight w:val="0"/>
          <w:marTop w:val="0"/>
          <w:marBottom w:val="0"/>
          <w:divBdr>
            <w:top w:val="none" w:sz="0" w:space="0" w:color="auto"/>
            <w:left w:val="none" w:sz="0" w:space="0" w:color="auto"/>
            <w:bottom w:val="none" w:sz="0" w:space="0" w:color="auto"/>
            <w:right w:val="none" w:sz="0" w:space="0" w:color="auto"/>
          </w:divBdr>
        </w:div>
        <w:div w:id="390809079">
          <w:marLeft w:val="0"/>
          <w:marRight w:val="0"/>
          <w:marTop w:val="0"/>
          <w:marBottom w:val="0"/>
          <w:divBdr>
            <w:top w:val="none" w:sz="0" w:space="0" w:color="auto"/>
            <w:left w:val="none" w:sz="0" w:space="0" w:color="auto"/>
            <w:bottom w:val="none" w:sz="0" w:space="0" w:color="auto"/>
            <w:right w:val="none" w:sz="0" w:space="0" w:color="auto"/>
          </w:divBdr>
        </w:div>
        <w:div w:id="1131939923">
          <w:marLeft w:val="0"/>
          <w:marRight w:val="0"/>
          <w:marTop w:val="0"/>
          <w:marBottom w:val="0"/>
          <w:divBdr>
            <w:top w:val="none" w:sz="0" w:space="0" w:color="auto"/>
            <w:left w:val="none" w:sz="0" w:space="0" w:color="auto"/>
            <w:bottom w:val="none" w:sz="0" w:space="0" w:color="auto"/>
            <w:right w:val="none" w:sz="0" w:space="0" w:color="auto"/>
          </w:divBdr>
        </w:div>
        <w:div w:id="1624576566">
          <w:marLeft w:val="0"/>
          <w:marRight w:val="0"/>
          <w:marTop w:val="0"/>
          <w:marBottom w:val="0"/>
          <w:divBdr>
            <w:top w:val="none" w:sz="0" w:space="0" w:color="auto"/>
            <w:left w:val="none" w:sz="0" w:space="0" w:color="auto"/>
            <w:bottom w:val="none" w:sz="0" w:space="0" w:color="auto"/>
            <w:right w:val="none" w:sz="0" w:space="0" w:color="auto"/>
          </w:divBdr>
        </w:div>
        <w:div w:id="936790361">
          <w:marLeft w:val="0"/>
          <w:marRight w:val="0"/>
          <w:marTop w:val="0"/>
          <w:marBottom w:val="0"/>
          <w:divBdr>
            <w:top w:val="none" w:sz="0" w:space="0" w:color="auto"/>
            <w:left w:val="none" w:sz="0" w:space="0" w:color="auto"/>
            <w:bottom w:val="none" w:sz="0" w:space="0" w:color="auto"/>
            <w:right w:val="none" w:sz="0" w:space="0" w:color="auto"/>
          </w:divBdr>
        </w:div>
        <w:div w:id="1847360071">
          <w:marLeft w:val="0"/>
          <w:marRight w:val="0"/>
          <w:marTop w:val="0"/>
          <w:marBottom w:val="0"/>
          <w:divBdr>
            <w:top w:val="none" w:sz="0" w:space="0" w:color="auto"/>
            <w:left w:val="none" w:sz="0" w:space="0" w:color="auto"/>
            <w:bottom w:val="none" w:sz="0" w:space="0" w:color="auto"/>
            <w:right w:val="none" w:sz="0" w:space="0" w:color="auto"/>
          </w:divBdr>
        </w:div>
        <w:div w:id="391347940">
          <w:marLeft w:val="0"/>
          <w:marRight w:val="0"/>
          <w:marTop w:val="0"/>
          <w:marBottom w:val="0"/>
          <w:divBdr>
            <w:top w:val="none" w:sz="0" w:space="0" w:color="auto"/>
            <w:left w:val="none" w:sz="0" w:space="0" w:color="auto"/>
            <w:bottom w:val="none" w:sz="0" w:space="0" w:color="auto"/>
            <w:right w:val="none" w:sz="0" w:space="0" w:color="auto"/>
          </w:divBdr>
        </w:div>
        <w:div w:id="248316936">
          <w:marLeft w:val="0"/>
          <w:marRight w:val="0"/>
          <w:marTop w:val="0"/>
          <w:marBottom w:val="0"/>
          <w:divBdr>
            <w:top w:val="none" w:sz="0" w:space="0" w:color="auto"/>
            <w:left w:val="none" w:sz="0" w:space="0" w:color="auto"/>
            <w:bottom w:val="none" w:sz="0" w:space="0" w:color="auto"/>
            <w:right w:val="none" w:sz="0" w:space="0" w:color="auto"/>
          </w:divBdr>
        </w:div>
        <w:div w:id="785659753">
          <w:marLeft w:val="0"/>
          <w:marRight w:val="0"/>
          <w:marTop w:val="0"/>
          <w:marBottom w:val="0"/>
          <w:divBdr>
            <w:top w:val="none" w:sz="0" w:space="0" w:color="auto"/>
            <w:left w:val="none" w:sz="0" w:space="0" w:color="auto"/>
            <w:bottom w:val="none" w:sz="0" w:space="0" w:color="auto"/>
            <w:right w:val="none" w:sz="0" w:space="0" w:color="auto"/>
          </w:divBdr>
        </w:div>
        <w:div w:id="1338270218">
          <w:marLeft w:val="0"/>
          <w:marRight w:val="0"/>
          <w:marTop w:val="0"/>
          <w:marBottom w:val="0"/>
          <w:divBdr>
            <w:top w:val="none" w:sz="0" w:space="0" w:color="auto"/>
            <w:left w:val="none" w:sz="0" w:space="0" w:color="auto"/>
            <w:bottom w:val="none" w:sz="0" w:space="0" w:color="auto"/>
            <w:right w:val="none" w:sz="0" w:space="0" w:color="auto"/>
          </w:divBdr>
        </w:div>
        <w:div w:id="1001011823">
          <w:marLeft w:val="0"/>
          <w:marRight w:val="0"/>
          <w:marTop w:val="0"/>
          <w:marBottom w:val="0"/>
          <w:divBdr>
            <w:top w:val="none" w:sz="0" w:space="0" w:color="auto"/>
            <w:left w:val="none" w:sz="0" w:space="0" w:color="auto"/>
            <w:bottom w:val="none" w:sz="0" w:space="0" w:color="auto"/>
            <w:right w:val="none" w:sz="0" w:space="0" w:color="auto"/>
          </w:divBdr>
        </w:div>
        <w:div w:id="1284456126">
          <w:marLeft w:val="0"/>
          <w:marRight w:val="0"/>
          <w:marTop w:val="0"/>
          <w:marBottom w:val="0"/>
          <w:divBdr>
            <w:top w:val="none" w:sz="0" w:space="0" w:color="auto"/>
            <w:left w:val="none" w:sz="0" w:space="0" w:color="auto"/>
            <w:bottom w:val="none" w:sz="0" w:space="0" w:color="auto"/>
            <w:right w:val="none" w:sz="0" w:space="0" w:color="auto"/>
          </w:divBdr>
        </w:div>
        <w:div w:id="290942049">
          <w:marLeft w:val="0"/>
          <w:marRight w:val="0"/>
          <w:marTop w:val="0"/>
          <w:marBottom w:val="0"/>
          <w:divBdr>
            <w:top w:val="none" w:sz="0" w:space="0" w:color="auto"/>
            <w:left w:val="none" w:sz="0" w:space="0" w:color="auto"/>
            <w:bottom w:val="none" w:sz="0" w:space="0" w:color="auto"/>
            <w:right w:val="none" w:sz="0" w:space="0" w:color="auto"/>
          </w:divBdr>
        </w:div>
        <w:div w:id="1847819781">
          <w:marLeft w:val="0"/>
          <w:marRight w:val="0"/>
          <w:marTop w:val="0"/>
          <w:marBottom w:val="0"/>
          <w:divBdr>
            <w:top w:val="none" w:sz="0" w:space="0" w:color="auto"/>
            <w:left w:val="none" w:sz="0" w:space="0" w:color="auto"/>
            <w:bottom w:val="none" w:sz="0" w:space="0" w:color="auto"/>
            <w:right w:val="none" w:sz="0" w:space="0" w:color="auto"/>
          </w:divBdr>
        </w:div>
        <w:div w:id="714474559">
          <w:marLeft w:val="0"/>
          <w:marRight w:val="0"/>
          <w:marTop w:val="0"/>
          <w:marBottom w:val="0"/>
          <w:divBdr>
            <w:top w:val="none" w:sz="0" w:space="0" w:color="auto"/>
            <w:left w:val="none" w:sz="0" w:space="0" w:color="auto"/>
            <w:bottom w:val="none" w:sz="0" w:space="0" w:color="auto"/>
            <w:right w:val="none" w:sz="0" w:space="0" w:color="auto"/>
          </w:divBdr>
        </w:div>
        <w:div w:id="1712413456">
          <w:marLeft w:val="0"/>
          <w:marRight w:val="0"/>
          <w:marTop w:val="0"/>
          <w:marBottom w:val="0"/>
          <w:divBdr>
            <w:top w:val="none" w:sz="0" w:space="0" w:color="auto"/>
            <w:left w:val="none" w:sz="0" w:space="0" w:color="auto"/>
            <w:bottom w:val="none" w:sz="0" w:space="0" w:color="auto"/>
            <w:right w:val="none" w:sz="0" w:space="0" w:color="auto"/>
          </w:divBdr>
        </w:div>
        <w:div w:id="460878611">
          <w:marLeft w:val="0"/>
          <w:marRight w:val="0"/>
          <w:marTop w:val="0"/>
          <w:marBottom w:val="0"/>
          <w:divBdr>
            <w:top w:val="none" w:sz="0" w:space="0" w:color="auto"/>
            <w:left w:val="none" w:sz="0" w:space="0" w:color="auto"/>
            <w:bottom w:val="none" w:sz="0" w:space="0" w:color="auto"/>
            <w:right w:val="none" w:sz="0" w:space="0" w:color="auto"/>
          </w:divBdr>
        </w:div>
        <w:div w:id="957875345">
          <w:marLeft w:val="0"/>
          <w:marRight w:val="0"/>
          <w:marTop w:val="0"/>
          <w:marBottom w:val="0"/>
          <w:divBdr>
            <w:top w:val="none" w:sz="0" w:space="0" w:color="auto"/>
            <w:left w:val="none" w:sz="0" w:space="0" w:color="auto"/>
            <w:bottom w:val="none" w:sz="0" w:space="0" w:color="auto"/>
            <w:right w:val="none" w:sz="0" w:space="0" w:color="auto"/>
          </w:divBdr>
        </w:div>
        <w:div w:id="954824714">
          <w:marLeft w:val="0"/>
          <w:marRight w:val="0"/>
          <w:marTop w:val="0"/>
          <w:marBottom w:val="0"/>
          <w:divBdr>
            <w:top w:val="none" w:sz="0" w:space="0" w:color="auto"/>
            <w:left w:val="none" w:sz="0" w:space="0" w:color="auto"/>
            <w:bottom w:val="none" w:sz="0" w:space="0" w:color="auto"/>
            <w:right w:val="none" w:sz="0" w:space="0" w:color="auto"/>
          </w:divBdr>
        </w:div>
        <w:div w:id="826167769">
          <w:marLeft w:val="0"/>
          <w:marRight w:val="0"/>
          <w:marTop w:val="0"/>
          <w:marBottom w:val="0"/>
          <w:divBdr>
            <w:top w:val="none" w:sz="0" w:space="0" w:color="auto"/>
            <w:left w:val="none" w:sz="0" w:space="0" w:color="auto"/>
            <w:bottom w:val="none" w:sz="0" w:space="0" w:color="auto"/>
            <w:right w:val="none" w:sz="0" w:space="0" w:color="auto"/>
          </w:divBdr>
        </w:div>
        <w:div w:id="198857297">
          <w:marLeft w:val="0"/>
          <w:marRight w:val="0"/>
          <w:marTop w:val="0"/>
          <w:marBottom w:val="0"/>
          <w:divBdr>
            <w:top w:val="none" w:sz="0" w:space="0" w:color="auto"/>
            <w:left w:val="none" w:sz="0" w:space="0" w:color="auto"/>
            <w:bottom w:val="none" w:sz="0" w:space="0" w:color="auto"/>
            <w:right w:val="none" w:sz="0" w:space="0" w:color="auto"/>
          </w:divBdr>
        </w:div>
        <w:div w:id="343362804">
          <w:marLeft w:val="0"/>
          <w:marRight w:val="0"/>
          <w:marTop w:val="0"/>
          <w:marBottom w:val="0"/>
          <w:divBdr>
            <w:top w:val="none" w:sz="0" w:space="0" w:color="auto"/>
            <w:left w:val="none" w:sz="0" w:space="0" w:color="auto"/>
            <w:bottom w:val="none" w:sz="0" w:space="0" w:color="auto"/>
            <w:right w:val="none" w:sz="0" w:space="0" w:color="auto"/>
          </w:divBdr>
        </w:div>
        <w:div w:id="1072894350">
          <w:marLeft w:val="0"/>
          <w:marRight w:val="0"/>
          <w:marTop w:val="0"/>
          <w:marBottom w:val="0"/>
          <w:divBdr>
            <w:top w:val="none" w:sz="0" w:space="0" w:color="auto"/>
            <w:left w:val="none" w:sz="0" w:space="0" w:color="auto"/>
            <w:bottom w:val="none" w:sz="0" w:space="0" w:color="auto"/>
            <w:right w:val="none" w:sz="0" w:space="0" w:color="auto"/>
          </w:divBdr>
        </w:div>
        <w:div w:id="137311784">
          <w:marLeft w:val="0"/>
          <w:marRight w:val="0"/>
          <w:marTop w:val="0"/>
          <w:marBottom w:val="0"/>
          <w:divBdr>
            <w:top w:val="none" w:sz="0" w:space="0" w:color="auto"/>
            <w:left w:val="none" w:sz="0" w:space="0" w:color="auto"/>
            <w:bottom w:val="none" w:sz="0" w:space="0" w:color="auto"/>
            <w:right w:val="none" w:sz="0" w:space="0" w:color="auto"/>
          </w:divBdr>
        </w:div>
        <w:div w:id="859048962">
          <w:marLeft w:val="0"/>
          <w:marRight w:val="0"/>
          <w:marTop w:val="0"/>
          <w:marBottom w:val="0"/>
          <w:divBdr>
            <w:top w:val="none" w:sz="0" w:space="0" w:color="auto"/>
            <w:left w:val="none" w:sz="0" w:space="0" w:color="auto"/>
            <w:bottom w:val="none" w:sz="0" w:space="0" w:color="auto"/>
            <w:right w:val="none" w:sz="0" w:space="0" w:color="auto"/>
          </w:divBdr>
        </w:div>
        <w:div w:id="931743481">
          <w:marLeft w:val="0"/>
          <w:marRight w:val="0"/>
          <w:marTop w:val="0"/>
          <w:marBottom w:val="0"/>
          <w:divBdr>
            <w:top w:val="none" w:sz="0" w:space="0" w:color="auto"/>
            <w:left w:val="none" w:sz="0" w:space="0" w:color="auto"/>
            <w:bottom w:val="none" w:sz="0" w:space="0" w:color="auto"/>
            <w:right w:val="none" w:sz="0" w:space="0" w:color="auto"/>
          </w:divBdr>
        </w:div>
        <w:div w:id="1762751638">
          <w:marLeft w:val="0"/>
          <w:marRight w:val="0"/>
          <w:marTop w:val="0"/>
          <w:marBottom w:val="0"/>
          <w:divBdr>
            <w:top w:val="none" w:sz="0" w:space="0" w:color="auto"/>
            <w:left w:val="none" w:sz="0" w:space="0" w:color="auto"/>
            <w:bottom w:val="none" w:sz="0" w:space="0" w:color="auto"/>
            <w:right w:val="none" w:sz="0" w:space="0" w:color="auto"/>
          </w:divBdr>
        </w:div>
        <w:div w:id="1147286536">
          <w:marLeft w:val="0"/>
          <w:marRight w:val="0"/>
          <w:marTop w:val="0"/>
          <w:marBottom w:val="0"/>
          <w:divBdr>
            <w:top w:val="none" w:sz="0" w:space="0" w:color="auto"/>
            <w:left w:val="none" w:sz="0" w:space="0" w:color="auto"/>
            <w:bottom w:val="none" w:sz="0" w:space="0" w:color="auto"/>
            <w:right w:val="none" w:sz="0" w:space="0" w:color="auto"/>
          </w:divBdr>
        </w:div>
        <w:div w:id="483742348">
          <w:marLeft w:val="0"/>
          <w:marRight w:val="0"/>
          <w:marTop w:val="0"/>
          <w:marBottom w:val="0"/>
          <w:divBdr>
            <w:top w:val="none" w:sz="0" w:space="0" w:color="auto"/>
            <w:left w:val="none" w:sz="0" w:space="0" w:color="auto"/>
            <w:bottom w:val="none" w:sz="0" w:space="0" w:color="auto"/>
            <w:right w:val="none" w:sz="0" w:space="0" w:color="auto"/>
          </w:divBdr>
        </w:div>
        <w:div w:id="1593318381">
          <w:marLeft w:val="0"/>
          <w:marRight w:val="0"/>
          <w:marTop w:val="0"/>
          <w:marBottom w:val="0"/>
          <w:divBdr>
            <w:top w:val="none" w:sz="0" w:space="0" w:color="auto"/>
            <w:left w:val="none" w:sz="0" w:space="0" w:color="auto"/>
            <w:bottom w:val="none" w:sz="0" w:space="0" w:color="auto"/>
            <w:right w:val="none" w:sz="0" w:space="0" w:color="auto"/>
          </w:divBdr>
        </w:div>
        <w:div w:id="1692221246">
          <w:marLeft w:val="0"/>
          <w:marRight w:val="0"/>
          <w:marTop w:val="0"/>
          <w:marBottom w:val="0"/>
          <w:divBdr>
            <w:top w:val="none" w:sz="0" w:space="0" w:color="auto"/>
            <w:left w:val="none" w:sz="0" w:space="0" w:color="auto"/>
            <w:bottom w:val="none" w:sz="0" w:space="0" w:color="auto"/>
            <w:right w:val="none" w:sz="0" w:space="0" w:color="auto"/>
          </w:divBdr>
        </w:div>
        <w:div w:id="1335572366">
          <w:marLeft w:val="0"/>
          <w:marRight w:val="0"/>
          <w:marTop w:val="0"/>
          <w:marBottom w:val="0"/>
          <w:divBdr>
            <w:top w:val="none" w:sz="0" w:space="0" w:color="auto"/>
            <w:left w:val="none" w:sz="0" w:space="0" w:color="auto"/>
            <w:bottom w:val="none" w:sz="0" w:space="0" w:color="auto"/>
            <w:right w:val="none" w:sz="0" w:space="0" w:color="auto"/>
          </w:divBdr>
        </w:div>
        <w:div w:id="1296134965">
          <w:marLeft w:val="0"/>
          <w:marRight w:val="0"/>
          <w:marTop w:val="0"/>
          <w:marBottom w:val="0"/>
          <w:divBdr>
            <w:top w:val="none" w:sz="0" w:space="0" w:color="auto"/>
            <w:left w:val="none" w:sz="0" w:space="0" w:color="auto"/>
            <w:bottom w:val="none" w:sz="0" w:space="0" w:color="auto"/>
            <w:right w:val="none" w:sz="0" w:space="0" w:color="auto"/>
          </w:divBdr>
        </w:div>
        <w:div w:id="1753504860">
          <w:marLeft w:val="0"/>
          <w:marRight w:val="0"/>
          <w:marTop w:val="0"/>
          <w:marBottom w:val="0"/>
          <w:divBdr>
            <w:top w:val="none" w:sz="0" w:space="0" w:color="auto"/>
            <w:left w:val="none" w:sz="0" w:space="0" w:color="auto"/>
            <w:bottom w:val="none" w:sz="0" w:space="0" w:color="auto"/>
            <w:right w:val="none" w:sz="0" w:space="0" w:color="auto"/>
          </w:divBdr>
        </w:div>
        <w:div w:id="1744371939">
          <w:marLeft w:val="0"/>
          <w:marRight w:val="0"/>
          <w:marTop w:val="0"/>
          <w:marBottom w:val="0"/>
          <w:divBdr>
            <w:top w:val="none" w:sz="0" w:space="0" w:color="auto"/>
            <w:left w:val="none" w:sz="0" w:space="0" w:color="auto"/>
            <w:bottom w:val="none" w:sz="0" w:space="0" w:color="auto"/>
            <w:right w:val="none" w:sz="0" w:space="0" w:color="auto"/>
          </w:divBdr>
        </w:div>
        <w:div w:id="41834305">
          <w:marLeft w:val="0"/>
          <w:marRight w:val="0"/>
          <w:marTop w:val="0"/>
          <w:marBottom w:val="0"/>
          <w:divBdr>
            <w:top w:val="none" w:sz="0" w:space="0" w:color="auto"/>
            <w:left w:val="none" w:sz="0" w:space="0" w:color="auto"/>
            <w:bottom w:val="none" w:sz="0" w:space="0" w:color="auto"/>
            <w:right w:val="none" w:sz="0" w:space="0" w:color="auto"/>
          </w:divBdr>
        </w:div>
        <w:div w:id="2052488241">
          <w:marLeft w:val="0"/>
          <w:marRight w:val="0"/>
          <w:marTop w:val="0"/>
          <w:marBottom w:val="0"/>
          <w:divBdr>
            <w:top w:val="none" w:sz="0" w:space="0" w:color="auto"/>
            <w:left w:val="none" w:sz="0" w:space="0" w:color="auto"/>
            <w:bottom w:val="none" w:sz="0" w:space="0" w:color="auto"/>
            <w:right w:val="none" w:sz="0" w:space="0" w:color="auto"/>
          </w:divBdr>
        </w:div>
        <w:div w:id="293218787">
          <w:marLeft w:val="0"/>
          <w:marRight w:val="0"/>
          <w:marTop w:val="0"/>
          <w:marBottom w:val="0"/>
          <w:divBdr>
            <w:top w:val="none" w:sz="0" w:space="0" w:color="auto"/>
            <w:left w:val="none" w:sz="0" w:space="0" w:color="auto"/>
            <w:bottom w:val="none" w:sz="0" w:space="0" w:color="auto"/>
            <w:right w:val="none" w:sz="0" w:space="0" w:color="auto"/>
          </w:divBdr>
        </w:div>
        <w:div w:id="1849636903">
          <w:marLeft w:val="0"/>
          <w:marRight w:val="0"/>
          <w:marTop w:val="0"/>
          <w:marBottom w:val="0"/>
          <w:divBdr>
            <w:top w:val="none" w:sz="0" w:space="0" w:color="auto"/>
            <w:left w:val="none" w:sz="0" w:space="0" w:color="auto"/>
            <w:bottom w:val="none" w:sz="0" w:space="0" w:color="auto"/>
            <w:right w:val="none" w:sz="0" w:space="0" w:color="auto"/>
          </w:divBdr>
        </w:div>
        <w:div w:id="1067606890">
          <w:marLeft w:val="0"/>
          <w:marRight w:val="0"/>
          <w:marTop w:val="0"/>
          <w:marBottom w:val="0"/>
          <w:divBdr>
            <w:top w:val="none" w:sz="0" w:space="0" w:color="auto"/>
            <w:left w:val="none" w:sz="0" w:space="0" w:color="auto"/>
            <w:bottom w:val="none" w:sz="0" w:space="0" w:color="auto"/>
            <w:right w:val="none" w:sz="0" w:space="0" w:color="auto"/>
          </w:divBdr>
        </w:div>
        <w:div w:id="1821801376">
          <w:marLeft w:val="0"/>
          <w:marRight w:val="0"/>
          <w:marTop w:val="0"/>
          <w:marBottom w:val="0"/>
          <w:divBdr>
            <w:top w:val="none" w:sz="0" w:space="0" w:color="auto"/>
            <w:left w:val="none" w:sz="0" w:space="0" w:color="auto"/>
            <w:bottom w:val="none" w:sz="0" w:space="0" w:color="auto"/>
            <w:right w:val="none" w:sz="0" w:space="0" w:color="auto"/>
          </w:divBdr>
        </w:div>
        <w:div w:id="1450050999">
          <w:marLeft w:val="0"/>
          <w:marRight w:val="0"/>
          <w:marTop w:val="0"/>
          <w:marBottom w:val="0"/>
          <w:divBdr>
            <w:top w:val="none" w:sz="0" w:space="0" w:color="auto"/>
            <w:left w:val="none" w:sz="0" w:space="0" w:color="auto"/>
            <w:bottom w:val="none" w:sz="0" w:space="0" w:color="auto"/>
            <w:right w:val="none" w:sz="0" w:space="0" w:color="auto"/>
          </w:divBdr>
        </w:div>
        <w:div w:id="1064332885">
          <w:marLeft w:val="0"/>
          <w:marRight w:val="0"/>
          <w:marTop w:val="0"/>
          <w:marBottom w:val="0"/>
          <w:divBdr>
            <w:top w:val="none" w:sz="0" w:space="0" w:color="auto"/>
            <w:left w:val="none" w:sz="0" w:space="0" w:color="auto"/>
            <w:bottom w:val="none" w:sz="0" w:space="0" w:color="auto"/>
            <w:right w:val="none" w:sz="0" w:space="0" w:color="auto"/>
          </w:divBdr>
        </w:div>
        <w:div w:id="1468548892">
          <w:marLeft w:val="0"/>
          <w:marRight w:val="0"/>
          <w:marTop w:val="0"/>
          <w:marBottom w:val="0"/>
          <w:divBdr>
            <w:top w:val="none" w:sz="0" w:space="0" w:color="auto"/>
            <w:left w:val="none" w:sz="0" w:space="0" w:color="auto"/>
            <w:bottom w:val="none" w:sz="0" w:space="0" w:color="auto"/>
            <w:right w:val="none" w:sz="0" w:space="0" w:color="auto"/>
          </w:divBdr>
        </w:div>
        <w:div w:id="629944569">
          <w:marLeft w:val="0"/>
          <w:marRight w:val="0"/>
          <w:marTop w:val="0"/>
          <w:marBottom w:val="0"/>
          <w:divBdr>
            <w:top w:val="none" w:sz="0" w:space="0" w:color="auto"/>
            <w:left w:val="none" w:sz="0" w:space="0" w:color="auto"/>
            <w:bottom w:val="none" w:sz="0" w:space="0" w:color="auto"/>
            <w:right w:val="none" w:sz="0" w:space="0" w:color="auto"/>
          </w:divBdr>
        </w:div>
        <w:div w:id="1197622689">
          <w:marLeft w:val="0"/>
          <w:marRight w:val="0"/>
          <w:marTop w:val="0"/>
          <w:marBottom w:val="0"/>
          <w:divBdr>
            <w:top w:val="none" w:sz="0" w:space="0" w:color="auto"/>
            <w:left w:val="none" w:sz="0" w:space="0" w:color="auto"/>
            <w:bottom w:val="none" w:sz="0" w:space="0" w:color="auto"/>
            <w:right w:val="none" w:sz="0" w:space="0" w:color="auto"/>
          </w:divBdr>
        </w:div>
        <w:div w:id="1063521973">
          <w:marLeft w:val="0"/>
          <w:marRight w:val="0"/>
          <w:marTop w:val="0"/>
          <w:marBottom w:val="0"/>
          <w:divBdr>
            <w:top w:val="none" w:sz="0" w:space="0" w:color="auto"/>
            <w:left w:val="none" w:sz="0" w:space="0" w:color="auto"/>
            <w:bottom w:val="none" w:sz="0" w:space="0" w:color="auto"/>
            <w:right w:val="none" w:sz="0" w:space="0" w:color="auto"/>
          </w:divBdr>
        </w:div>
        <w:div w:id="1370763549">
          <w:marLeft w:val="0"/>
          <w:marRight w:val="0"/>
          <w:marTop w:val="0"/>
          <w:marBottom w:val="0"/>
          <w:divBdr>
            <w:top w:val="none" w:sz="0" w:space="0" w:color="auto"/>
            <w:left w:val="none" w:sz="0" w:space="0" w:color="auto"/>
            <w:bottom w:val="none" w:sz="0" w:space="0" w:color="auto"/>
            <w:right w:val="none" w:sz="0" w:space="0" w:color="auto"/>
          </w:divBdr>
        </w:div>
        <w:div w:id="996112499">
          <w:marLeft w:val="0"/>
          <w:marRight w:val="0"/>
          <w:marTop w:val="0"/>
          <w:marBottom w:val="0"/>
          <w:divBdr>
            <w:top w:val="none" w:sz="0" w:space="0" w:color="auto"/>
            <w:left w:val="none" w:sz="0" w:space="0" w:color="auto"/>
            <w:bottom w:val="none" w:sz="0" w:space="0" w:color="auto"/>
            <w:right w:val="none" w:sz="0" w:space="0" w:color="auto"/>
          </w:divBdr>
        </w:div>
        <w:div w:id="160514067">
          <w:marLeft w:val="0"/>
          <w:marRight w:val="0"/>
          <w:marTop w:val="0"/>
          <w:marBottom w:val="0"/>
          <w:divBdr>
            <w:top w:val="none" w:sz="0" w:space="0" w:color="auto"/>
            <w:left w:val="none" w:sz="0" w:space="0" w:color="auto"/>
            <w:bottom w:val="none" w:sz="0" w:space="0" w:color="auto"/>
            <w:right w:val="none" w:sz="0" w:space="0" w:color="auto"/>
          </w:divBdr>
        </w:div>
        <w:div w:id="1109467953">
          <w:marLeft w:val="0"/>
          <w:marRight w:val="0"/>
          <w:marTop w:val="0"/>
          <w:marBottom w:val="0"/>
          <w:divBdr>
            <w:top w:val="none" w:sz="0" w:space="0" w:color="auto"/>
            <w:left w:val="none" w:sz="0" w:space="0" w:color="auto"/>
            <w:bottom w:val="none" w:sz="0" w:space="0" w:color="auto"/>
            <w:right w:val="none" w:sz="0" w:space="0" w:color="auto"/>
          </w:divBdr>
        </w:div>
        <w:div w:id="273750166">
          <w:marLeft w:val="0"/>
          <w:marRight w:val="0"/>
          <w:marTop w:val="0"/>
          <w:marBottom w:val="0"/>
          <w:divBdr>
            <w:top w:val="none" w:sz="0" w:space="0" w:color="auto"/>
            <w:left w:val="none" w:sz="0" w:space="0" w:color="auto"/>
            <w:bottom w:val="none" w:sz="0" w:space="0" w:color="auto"/>
            <w:right w:val="none" w:sz="0" w:space="0" w:color="auto"/>
          </w:divBdr>
        </w:div>
        <w:div w:id="891892765">
          <w:marLeft w:val="0"/>
          <w:marRight w:val="0"/>
          <w:marTop w:val="0"/>
          <w:marBottom w:val="0"/>
          <w:divBdr>
            <w:top w:val="none" w:sz="0" w:space="0" w:color="auto"/>
            <w:left w:val="none" w:sz="0" w:space="0" w:color="auto"/>
            <w:bottom w:val="none" w:sz="0" w:space="0" w:color="auto"/>
            <w:right w:val="none" w:sz="0" w:space="0" w:color="auto"/>
          </w:divBdr>
        </w:div>
        <w:div w:id="1532836762">
          <w:marLeft w:val="0"/>
          <w:marRight w:val="0"/>
          <w:marTop w:val="0"/>
          <w:marBottom w:val="0"/>
          <w:divBdr>
            <w:top w:val="none" w:sz="0" w:space="0" w:color="auto"/>
            <w:left w:val="none" w:sz="0" w:space="0" w:color="auto"/>
            <w:bottom w:val="none" w:sz="0" w:space="0" w:color="auto"/>
            <w:right w:val="none" w:sz="0" w:space="0" w:color="auto"/>
          </w:divBdr>
        </w:div>
        <w:div w:id="459029560">
          <w:marLeft w:val="0"/>
          <w:marRight w:val="0"/>
          <w:marTop w:val="0"/>
          <w:marBottom w:val="0"/>
          <w:divBdr>
            <w:top w:val="none" w:sz="0" w:space="0" w:color="auto"/>
            <w:left w:val="none" w:sz="0" w:space="0" w:color="auto"/>
            <w:bottom w:val="none" w:sz="0" w:space="0" w:color="auto"/>
            <w:right w:val="none" w:sz="0" w:space="0" w:color="auto"/>
          </w:divBdr>
        </w:div>
        <w:div w:id="1194881680">
          <w:marLeft w:val="0"/>
          <w:marRight w:val="0"/>
          <w:marTop w:val="0"/>
          <w:marBottom w:val="0"/>
          <w:divBdr>
            <w:top w:val="none" w:sz="0" w:space="0" w:color="auto"/>
            <w:left w:val="none" w:sz="0" w:space="0" w:color="auto"/>
            <w:bottom w:val="none" w:sz="0" w:space="0" w:color="auto"/>
            <w:right w:val="none" w:sz="0" w:space="0" w:color="auto"/>
          </w:divBdr>
        </w:div>
        <w:div w:id="599030507">
          <w:marLeft w:val="0"/>
          <w:marRight w:val="0"/>
          <w:marTop w:val="0"/>
          <w:marBottom w:val="0"/>
          <w:divBdr>
            <w:top w:val="none" w:sz="0" w:space="0" w:color="auto"/>
            <w:left w:val="none" w:sz="0" w:space="0" w:color="auto"/>
            <w:bottom w:val="none" w:sz="0" w:space="0" w:color="auto"/>
            <w:right w:val="none" w:sz="0" w:space="0" w:color="auto"/>
          </w:divBdr>
        </w:div>
        <w:div w:id="1185559972">
          <w:marLeft w:val="0"/>
          <w:marRight w:val="0"/>
          <w:marTop w:val="0"/>
          <w:marBottom w:val="0"/>
          <w:divBdr>
            <w:top w:val="none" w:sz="0" w:space="0" w:color="auto"/>
            <w:left w:val="none" w:sz="0" w:space="0" w:color="auto"/>
            <w:bottom w:val="none" w:sz="0" w:space="0" w:color="auto"/>
            <w:right w:val="none" w:sz="0" w:space="0" w:color="auto"/>
          </w:divBdr>
        </w:div>
        <w:div w:id="125247170">
          <w:marLeft w:val="0"/>
          <w:marRight w:val="0"/>
          <w:marTop w:val="0"/>
          <w:marBottom w:val="0"/>
          <w:divBdr>
            <w:top w:val="none" w:sz="0" w:space="0" w:color="auto"/>
            <w:left w:val="none" w:sz="0" w:space="0" w:color="auto"/>
            <w:bottom w:val="none" w:sz="0" w:space="0" w:color="auto"/>
            <w:right w:val="none" w:sz="0" w:space="0" w:color="auto"/>
          </w:divBdr>
          <w:divsChild>
            <w:div w:id="831411089">
              <w:marLeft w:val="0"/>
              <w:marRight w:val="0"/>
              <w:marTop w:val="0"/>
              <w:marBottom w:val="0"/>
              <w:divBdr>
                <w:top w:val="none" w:sz="0" w:space="0" w:color="auto"/>
                <w:left w:val="none" w:sz="0" w:space="0" w:color="auto"/>
                <w:bottom w:val="none" w:sz="0" w:space="0" w:color="auto"/>
                <w:right w:val="none" w:sz="0" w:space="0" w:color="auto"/>
              </w:divBdr>
              <w:divsChild>
                <w:div w:id="1584757930">
                  <w:marLeft w:val="540"/>
                  <w:marRight w:val="0"/>
                  <w:marTop w:val="0"/>
                  <w:marBottom w:val="0"/>
                  <w:divBdr>
                    <w:top w:val="none" w:sz="0" w:space="0" w:color="auto"/>
                    <w:left w:val="none" w:sz="0" w:space="0" w:color="auto"/>
                    <w:bottom w:val="none" w:sz="0" w:space="0" w:color="auto"/>
                    <w:right w:val="none" w:sz="0" w:space="0" w:color="auto"/>
                  </w:divBdr>
                  <w:divsChild>
                    <w:div w:id="1020354889">
                      <w:marLeft w:val="0"/>
                      <w:marRight w:val="0"/>
                      <w:marTop w:val="0"/>
                      <w:marBottom w:val="0"/>
                      <w:divBdr>
                        <w:top w:val="none" w:sz="0" w:space="0" w:color="auto"/>
                        <w:left w:val="none" w:sz="0" w:space="0" w:color="auto"/>
                        <w:bottom w:val="none" w:sz="0" w:space="0" w:color="auto"/>
                        <w:right w:val="none" w:sz="0" w:space="0" w:color="auto"/>
                      </w:divBdr>
                      <w:divsChild>
                        <w:div w:id="328362533">
                          <w:marLeft w:val="0"/>
                          <w:marRight w:val="0"/>
                          <w:marTop w:val="0"/>
                          <w:marBottom w:val="0"/>
                          <w:divBdr>
                            <w:top w:val="none" w:sz="0" w:space="0" w:color="auto"/>
                            <w:left w:val="none" w:sz="0" w:space="0" w:color="auto"/>
                            <w:bottom w:val="none" w:sz="0" w:space="0" w:color="auto"/>
                            <w:right w:val="none" w:sz="0" w:space="0" w:color="auto"/>
                          </w:divBdr>
                          <w:divsChild>
                            <w:div w:id="1077902962">
                              <w:marLeft w:val="0"/>
                              <w:marRight w:val="0"/>
                              <w:marTop w:val="0"/>
                              <w:marBottom w:val="0"/>
                              <w:divBdr>
                                <w:top w:val="none" w:sz="0" w:space="0" w:color="auto"/>
                                <w:left w:val="none" w:sz="0" w:space="0" w:color="auto"/>
                                <w:bottom w:val="none" w:sz="0" w:space="0" w:color="auto"/>
                                <w:right w:val="none" w:sz="0" w:space="0" w:color="auto"/>
                              </w:divBdr>
                              <w:divsChild>
                                <w:div w:id="384914513">
                                  <w:marLeft w:val="0"/>
                                  <w:marRight w:val="0"/>
                                  <w:marTop w:val="0"/>
                                  <w:marBottom w:val="0"/>
                                  <w:divBdr>
                                    <w:top w:val="none" w:sz="0" w:space="0" w:color="auto"/>
                                    <w:left w:val="none" w:sz="0" w:space="0" w:color="auto"/>
                                    <w:bottom w:val="none" w:sz="0" w:space="0" w:color="auto"/>
                                    <w:right w:val="none" w:sz="0" w:space="0" w:color="auto"/>
                                  </w:divBdr>
                                  <w:divsChild>
                                    <w:div w:id="179335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6467349">
          <w:marLeft w:val="0"/>
          <w:marRight w:val="0"/>
          <w:marTop w:val="0"/>
          <w:marBottom w:val="0"/>
          <w:divBdr>
            <w:top w:val="none" w:sz="0" w:space="0" w:color="auto"/>
            <w:left w:val="none" w:sz="0" w:space="0" w:color="auto"/>
            <w:bottom w:val="none" w:sz="0" w:space="0" w:color="auto"/>
            <w:right w:val="none" w:sz="0" w:space="0" w:color="auto"/>
          </w:divBdr>
        </w:div>
        <w:div w:id="1475176709">
          <w:marLeft w:val="0"/>
          <w:marRight w:val="0"/>
          <w:marTop w:val="0"/>
          <w:marBottom w:val="0"/>
          <w:divBdr>
            <w:top w:val="none" w:sz="0" w:space="0" w:color="auto"/>
            <w:left w:val="none" w:sz="0" w:space="0" w:color="auto"/>
            <w:bottom w:val="none" w:sz="0" w:space="0" w:color="auto"/>
            <w:right w:val="none" w:sz="0" w:space="0" w:color="auto"/>
          </w:divBdr>
        </w:div>
        <w:div w:id="319891303">
          <w:marLeft w:val="0"/>
          <w:marRight w:val="0"/>
          <w:marTop w:val="0"/>
          <w:marBottom w:val="0"/>
          <w:divBdr>
            <w:top w:val="none" w:sz="0" w:space="0" w:color="auto"/>
            <w:left w:val="none" w:sz="0" w:space="0" w:color="auto"/>
            <w:bottom w:val="none" w:sz="0" w:space="0" w:color="auto"/>
            <w:right w:val="none" w:sz="0" w:space="0" w:color="auto"/>
          </w:divBdr>
        </w:div>
        <w:div w:id="551616807">
          <w:marLeft w:val="0"/>
          <w:marRight w:val="0"/>
          <w:marTop w:val="0"/>
          <w:marBottom w:val="0"/>
          <w:divBdr>
            <w:top w:val="none" w:sz="0" w:space="0" w:color="auto"/>
            <w:left w:val="none" w:sz="0" w:space="0" w:color="auto"/>
            <w:bottom w:val="none" w:sz="0" w:space="0" w:color="auto"/>
            <w:right w:val="none" w:sz="0" w:space="0" w:color="auto"/>
          </w:divBdr>
        </w:div>
        <w:div w:id="1145008508">
          <w:marLeft w:val="0"/>
          <w:marRight w:val="0"/>
          <w:marTop w:val="0"/>
          <w:marBottom w:val="0"/>
          <w:divBdr>
            <w:top w:val="none" w:sz="0" w:space="0" w:color="auto"/>
            <w:left w:val="none" w:sz="0" w:space="0" w:color="auto"/>
            <w:bottom w:val="none" w:sz="0" w:space="0" w:color="auto"/>
            <w:right w:val="none" w:sz="0" w:space="0" w:color="auto"/>
          </w:divBdr>
        </w:div>
        <w:div w:id="1224099274">
          <w:marLeft w:val="0"/>
          <w:marRight w:val="0"/>
          <w:marTop w:val="0"/>
          <w:marBottom w:val="0"/>
          <w:divBdr>
            <w:top w:val="none" w:sz="0" w:space="0" w:color="auto"/>
            <w:left w:val="none" w:sz="0" w:space="0" w:color="auto"/>
            <w:bottom w:val="none" w:sz="0" w:space="0" w:color="auto"/>
            <w:right w:val="none" w:sz="0" w:space="0" w:color="auto"/>
          </w:divBdr>
        </w:div>
        <w:div w:id="50813534">
          <w:marLeft w:val="0"/>
          <w:marRight w:val="0"/>
          <w:marTop w:val="0"/>
          <w:marBottom w:val="0"/>
          <w:divBdr>
            <w:top w:val="none" w:sz="0" w:space="0" w:color="auto"/>
            <w:left w:val="none" w:sz="0" w:space="0" w:color="auto"/>
            <w:bottom w:val="none" w:sz="0" w:space="0" w:color="auto"/>
            <w:right w:val="none" w:sz="0" w:space="0" w:color="auto"/>
          </w:divBdr>
        </w:div>
        <w:div w:id="2053839861">
          <w:marLeft w:val="0"/>
          <w:marRight w:val="0"/>
          <w:marTop w:val="0"/>
          <w:marBottom w:val="0"/>
          <w:divBdr>
            <w:top w:val="none" w:sz="0" w:space="0" w:color="auto"/>
            <w:left w:val="none" w:sz="0" w:space="0" w:color="auto"/>
            <w:bottom w:val="none" w:sz="0" w:space="0" w:color="auto"/>
            <w:right w:val="none" w:sz="0" w:space="0" w:color="auto"/>
          </w:divBdr>
        </w:div>
        <w:div w:id="265163565">
          <w:marLeft w:val="0"/>
          <w:marRight w:val="0"/>
          <w:marTop w:val="0"/>
          <w:marBottom w:val="0"/>
          <w:divBdr>
            <w:top w:val="none" w:sz="0" w:space="0" w:color="auto"/>
            <w:left w:val="none" w:sz="0" w:space="0" w:color="auto"/>
            <w:bottom w:val="none" w:sz="0" w:space="0" w:color="auto"/>
            <w:right w:val="none" w:sz="0" w:space="0" w:color="auto"/>
          </w:divBdr>
        </w:div>
        <w:div w:id="685014728">
          <w:marLeft w:val="0"/>
          <w:marRight w:val="0"/>
          <w:marTop w:val="0"/>
          <w:marBottom w:val="0"/>
          <w:divBdr>
            <w:top w:val="none" w:sz="0" w:space="0" w:color="auto"/>
            <w:left w:val="none" w:sz="0" w:space="0" w:color="auto"/>
            <w:bottom w:val="none" w:sz="0" w:space="0" w:color="auto"/>
            <w:right w:val="none" w:sz="0" w:space="0" w:color="auto"/>
          </w:divBdr>
        </w:div>
        <w:div w:id="1824614477">
          <w:marLeft w:val="0"/>
          <w:marRight w:val="0"/>
          <w:marTop w:val="0"/>
          <w:marBottom w:val="0"/>
          <w:divBdr>
            <w:top w:val="none" w:sz="0" w:space="0" w:color="auto"/>
            <w:left w:val="none" w:sz="0" w:space="0" w:color="auto"/>
            <w:bottom w:val="none" w:sz="0" w:space="0" w:color="auto"/>
            <w:right w:val="none" w:sz="0" w:space="0" w:color="auto"/>
          </w:divBdr>
        </w:div>
        <w:div w:id="1822112599">
          <w:marLeft w:val="0"/>
          <w:marRight w:val="0"/>
          <w:marTop w:val="0"/>
          <w:marBottom w:val="0"/>
          <w:divBdr>
            <w:top w:val="none" w:sz="0" w:space="0" w:color="auto"/>
            <w:left w:val="none" w:sz="0" w:space="0" w:color="auto"/>
            <w:bottom w:val="none" w:sz="0" w:space="0" w:color="auto"/>
            <w:right w:val="none" w:sz="0" w:space="0" w:color="auto"/>
          </w:divBdr>
        </w:div>
        <w:div w:id="590748228">
          <w:marLeft w:val="0"/>
          <w:marRight w:val="0"/>
          <w:marTop w:val="0"/>
          <w:marBottom w:val="0"/>
          <w:divBdr>
            <w:top w:val="none" w:sz="0" w:space="0" w:color="auto"/>
            <w:left w:val="none" w:sz="0" w:space="0" w:color="auto"/>
            <w:bottom w:val="none" w:sz="0" w:space="0" w:color="auto"/>
            <w:right w:val="none" w:sz="0" w:space="0" w:color="auto"/>
          </w:divBdr>
        </w:div>
        <w:div w:id="1044477432">
          <w:marLeft w:val="0"/>
          <w:marRight w:val="0"/>
          <w:marTop w:val="0"/>
          <w:marBottom w:val="0"/>
          <w:divBdr>
            <w:top w:val="none" w:sz="0" w:space="0" w:color="auto"/>
            <w:left w:val="none" w:sz="0" w:space="0" w:color="auto"/>
            <w:bottom w:val="none" w:sz="0" w:space="0" w:color="auto"/>
            <w:right w:val="none" w:sz="0" w:space="0" w:color="auto"/>
          </w:divBdr>
        </w:div>
        <w:div w:id="1747535867">
          <w:marLeft w:val="0"/>
          <w:marRight w:val="0"/>
          <w:marTop w:val="0"/>
          <w:marBottom w:val="0"/>
          <w:divBdr>
            <w:top w:val="none" w:sz="0" w:space="0" w:color="auto"/>
            <w:left w:val="none" w:sz="0" w:space="0" w:color="auto"/>
            <w:bottom w:val="none" w:sz="0" w:space="0" w:color="auto"/>
            <w:right w:val="none" w:sz="0" w:space="0" w:color="auto"/>
          </w:divBdr>
        </w:div>
        <w:div w:id="2050448392">
          <w:marLeft w:val="0"/>
          <w:marRight w:val="0"/>
          <w:marTop w:val="0"/>
          <w:marBottom w:val="0"/>
          <w:divBdr>
            <w:top w:val="none" w:sz="0" w:space="0" w:color="auto"/>
            <w:left w:val="none" w:sz="0" w:space="0" w:color="auto"/>
            <w:bottom w:val="none" w:sz="0" w:space="0" w:color="auto"/>
            <w:right w:val="none" w:sz="0" w:space="0" w:color="auto"/>
          </w:divBdr>
        </w:div>
        <w:div w:id="879978968">
          <w:marLeft w:val="0"/>
          <w:marRight w:val="0"/>
          <w:marTop w:val="0"/>
          <w:marBottom w:val="0"/>
          <w:divBdr>
            <w:top w:val="none" w:sz="0" w:space="0" w:color="auto"/>
            <w:left w:val="none" w:sz="0" w:space="0" w:color="auto"/>
            <w:bottom w:val="none" w:sz="0" w:space="0" w:color="auto"/>
            <w:right w:val="none" w:sz="0" w:space="0" w:color="auto"/>
          </w:divBdr>
        </w:div>
        <w:div w:id="448285003">
          <w:marLeft w:val="0"/>
          <w:marRight w:val="0"/>
          <w:marTop w:val="0"/>
          <w:marBottom w:val="0"/>
          <w:divBdr>
            <w:top w:val="none" w:sz="0" w:space="0" w:color="auto"/>
            <w:left w:val="none" w:sz="0" w:space="0" w:color="auto"/>
            <w:bottom w:val="none" w:sz="0" w:space="0" w:color="auto"/>
            <w:right w:val="none" w:sz="0" w:space="0" w:color="auto"/>
          </w:divBdr>
        </w:div>
        <w:div w:id="1335959208">
          <w:marLeft w:val="0"/>
          <w:marRight w:val="0"/>
          <w:marTop w:val="0"/>
          <w:marBottom w:val="0"/>
          <w:divBdr>
            <w:top w:val="none" w:sz="0" w:space="0" w:color="auto"/>
            <w:left w:val="none" w:sz="0" w:space="0" w:color="auto"/>
            <w:bottom w:val="none" w:sz="0" w:space="0" w:color="auto"/>
            <w:right w:val="none" w:sz="0" w:space="0" w:color="auto"/>
          </w:divBdr>
        </w:div>
        <w:div w:id="744570168">
          <w:marLeft w:val="0"/>
          <w:marRight w:val="0"/>
          <w:marTop w:val="0"/>
          <w:marBottom w:val="0"/>
          <w:divBdr>
            <w:top w:val="none" w:sz="0" w:space="0" w:color="auto"/>
            <w:left w:val="none" w:sz="0" w:space="0" w:color="auto"/>
            <w:bottom w:val="none" w:sz="0" w:space="0" w:color="auto"/>
            <w:right w:val="none" w:sz="0" w:space="0" w:color="auto"/>
          </w:divBdr>
        </w:div>
        <w:div w:id="578100126">
          <w:marLeft w:val="0"/>
          <w:marRight w:val="0"/>
          <w:marTop w:val="0"/>
          <w:marBottom w:val="0"/>
          <w:divBdr>
            <w:top w:val="none" w:sz="0" w:space="0" w:color="auto"/>
            <w:left w:val="none" w:sz="0" w:space="0" w:color="auto"/>
            <w:bottom w:val="none" w:sz="0" w:space="0" w:color="auto"/>
            <w:right w:val="none" w:sz="0" w:space="0" w:color="auto"/>
          </w:divBdr>
        </w:div>
        <w:div w:id="86582802">
          <w:marLeft w:val="0"/>
          <w:marRight w:val="0"/>
          <w:marTop w:val="0"/>
          <w:marBottom w:val="0"/>
          <w:divBdr>
            <w:top w:val="none" w:sz="0" w:space="0" w:color="auto"/>
            <w:left w:val="none" w:sz="0" w:space="0" w:color="auto"/>
            <w:bottom w:val="none" w:sz="0" w:space="0" w:color="auto"/>
            <w:right w:val="none" w:sz="0" w:space="0" w:color="auto"/>
          </w:divBdr>
        </w:div>
        <w:div w:id="638194254">
          <w:marLeft w:val="0"/>
          <w:marRight w:val="0"/>
          <w:marTop w:val="0"/>
          <w:marBottom w:val="0"/>
          <w:divBdr>
            <w:top w:val="none" w:sz="0" w:space="0" w:color="auto"/>
            <w:left w:val="none" w:sz="0" w:space="0" w:color="auto"/>
            <w:bottom w:val="none" w:sz="0" w:space="0" w:color="auto"/>
            <w:right w:val="none" w:sz="0" w:space="0" w:color="auto"/>
          </w:divBdr>
        </w:div>
        <w:div w:id="1402172220">
          <w:marLeft w:val="0"/>
          <w:marRight w:val="0"/>
          <w:marTop w:val="0"/>
          <w:marBottom w:val="0"/>
          <w:divBdr>
            <w:top w:val="none" w:sz="0" w:space="0" w:color="auto"/>
            <w:left w:val="none" w:sz="0" w:space="0" w:color="auto"/>
            <w:bottom w:val="none" w:sz="0" w:space="0" w:color="auto"/>
            <w:right w:val="none" w:sz="0" w:space="0" w:color="auto"/>
          </w:divBdr>
        </w:div>
        <w:div w:id="439957147">
          <w:marLeft w:val="0"/>
          <w:marRight w:val="0"/>
          <w:marTop w:val="0"/>
          <w:marBottom w:val="0"/>
          <w:divBdr>
            <w:top w:val="none" w:sz="0" w:space="0" w:color="auto"/>
            <w:left w:val="none" w:sz="0" w:space="0" w:color="auto"/>
            <w:bottom w:val="none" w:sz="0" w:space="0" w:color="auto"/>
            <w:right w:val="none" w:sz="0" w:space="0" w:color="auto"/>
          </w:divBdr>
          <w:divsChild>
            <w:div w:id="1871214618">
              <w:marLeft w:val="0"/>
              <w:marRight w:val="0"/>
              <w:marTop w:val="0"/>
              <w:marBottom w:val="0"/>
              <w:divBdr>
                <w:top w:val="none" w:sz="0" w:space="0" w:color="auto"/>
                <w:left w:val="none" w:sz="0" w:space="0" w:color="auto"/>
                <w:bottom w:val="none" w:sz="0" w:space="0" w:color="auto"/>
                <w:right w:val="none" w:sz="0" w:space="0" w:color="auto"/>
              </w:divBdr>
              <w:divsChild>
                <w:div w:id="1145663355">
                  <w:marLeft w:val="540"/>
                  <w:marRight w:val="0"/>
                  <w:marTop w:val="0"/>
                  <w:marBottom w:val="0"/>
                  <w:divBdr>
                    <w:top w:val="none" w:sz="0" w:space="0" w:color="auto"/>
                    <w:left w:val="none" w:sz="0" w:space="0" w:color="auto"/>
                    <w:bottom w:val="none" w:sz="0" w:space="0" w:color="auto"/>
                    <w:right w:val="none" w:sz="0" w:space="0" w:color="auto"/>
                  </w:divBdr>
                  <w:divsChild>
                    <w:div w:id="2080201836">
                      <w:marLeft w:val="0"/>
                      <w:marRight w:val="0"/>
                      <w:marTop w:val="0"/>
                      <w:marBottom w:val="0"/>
                      <w:divBdr>
                        <w:top w:val="none" w:sz="0" w:space="0" w:color="auto"/>
                        <w:left w:val="none" w:sz="0" w:space="0" w:color="auto"/>
                        <w:bottom w:val="none" w:sz="0" w:space="0" w:color="auto"/>
                        <w:right w:val="none" w:sz="0" w:space="0" w:color="auto"/>
                      </w:divBdr>
                      <w:divsChild>
                        <w:div w:id="1863979379">
                          <w:marLeft w:val="0"/>
                          <w:marRight w:val="0"/>
                          <w:marTop w:val="0"/>
                          <w:marBottom w:val="0"/>
                          <w:divBdr>
                            <w:top w:val="none" w:sz="0" w:space="0" w:color="auto"/>
                            <w:left w:val="none" w:sz="0" w:space="0" w:color="auto"/>
                            <w:bottom w:val="none" w:sz="0" w:space="0" w:color="auto"/>
                            <w:right w:val="none" w:sz="0" w:space="0" w:color="auto"/>
                          </w:divBdr>
                          <w:divsChild>
                            <w:div w:id="2025284594">
                              <w:marLeft w:val="0"/>
                              <w:marRight w:val="0"/>
                              <w:marTop w:val="0"/>
                              <w:marBottom w:val="0"/>
                              <w:divBdr>
                                <w:top w:val="none" w:sz="0" w:space="0" w:color="auto"/>
                                <w:left w:val="none" w:sz="0" w:space="0" w:color="auto"/>
                                <w:bottom w:val="none" w:sz="0" w:space="0" w:color="auto"/>
                                <w:right w:val="none" w:sz="0" w:space="0" w:color="auto"/>
                              </w:divBdr>
                              <w:divsChild>
                                <w:div w:id="876282563">
                                  <w:marLeft w:val="0"/>
                                  <w:marRight w:val="0"/>
                                  <w:marTop w:val="0"/>
                                  <w:marBottom w:val="0"/>
                                  <w:divBdr>
                                    <w:top w:val="none" w:sz="0" w:space="0" w:color="auto"/>
                                    <w:left w:val="none" w:sz="0" w:space="0" w:color="auto"/>
                                    <w:bottom w:val="none" w:sz="0" w:space="0" w:color="auto"/>
                                    <w:right w:val="none" w:sz="0" w:space="0" w:color="auto"/>
                                  </w:divBdr>
                                  <w:divsChild>
                                    <w:div w:id="199085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0284353">
          <w:marLeft w:val="0"/>
          <w:marRight w:val="0"/>
          <w:marTop w:val="0"/>
          <w:marBottom w:val="0"/>
          <w:divBdr>
            <w:top w:val="none" w:sz="0" w:space="0" w:color="auto"/>
            <w:left w:val="none" w:sz="0" w:space="0" w:color="auto"/>
            <w:bottom w:val="none" w:sz="0" w:space="0" w:color="auto"/>
            <w:right w:val="none" w:sz="0" w:space="0" w:color="auto"/>
          </w:divBdr>
        </w:div>
        <w:div w:id="1675717249">
          <w:marLeft w:val="0"/>
          <w:marRight w:val="0"/>
          <w:marTop w:val="0"/>
          <w:marBottom w:val="0"/>
          <w:divBdr>
            <w:top w:val="none" w:sz="0" w:space="0" w:color="auto"/>
            <w:left w:val="none" w:sz="0" w:space="0" w:color="auto"/>
            <w:bottom w:val="none" w:sz="0" w:space="0" w:color="auto"/>
            <w:right w:val="none" w:sz="0" w:space="0" w:color="auto"/>
          </w:divBdr>
        </w:div>
        <w:div w:id="231963933">
          <w:marLeft w:val="0"/>
          <w:marRight w:val="0"/>
          <w:marTop w:val="0"/>
          <w:marBottom w:val="0"/>
          <w:divBdr>
            <w:top w:val="none" w:sz="0" w:space="0" w:color="auto"/>
            <w:left w:val="none" w:sz="0" w:space="0" w:color="auto"/>
            <w:bottom w:val="none" w:sz="0" w:space="0" w:color="auto"/>
            <w:right w:val="none" w:sz="0" w:space="0" w:color="auto"/>
          </w:divBdr>
        </w:div>
        <w:div w:id="1654947784">
          <w:marLeft w:val="0"/>
          <w:marRight w:val="0"/>
          <w:marTop w:val="0"/>
          <w:marBottom w:val="0"/>
          <w:divBdr>
            <w:top w:val="none" w:sz="0" w:space="0" w:color="auto"/>
            <w:left w:val="none" w:sz="0" w:space="0" w:color="auto"/>
            <w:bottom w:val="none" w:sz="0" w:space="0" w:color="auto"/>
            <w:right w:val="none" w:sz="0" w:space="0" w:color="auto"/>
          </w:divBdr>
        </w:div>
        <w:div w:id="1457721551">
          <w:marLeft w:val="0"/>
          <w:marRight w:val="0"/>
          <w:marTop w:val="0"/>
          <w:marBottom w:val="0"/>
          <w:divBdr>
            <w:top w:val="none" w:sz="0" w:space="0" w:color="auto"/>
            <w:left w:val="none" w:sz="0" w:space="0" w:color="auto"/>
            <w:bottom w:val="none" w:sz="0" w:space="0" w:color="auto"/>
            <w:right w:val="none" w:sz="0" w:space="0" w:color="auto"/>
          </w:divBdr>
        </w:div>
        <w:div w:id="1678114850">
          <w:marLeft w:val="0"/>
          <w:marRight w:val="0"/>
          <w:marTop w:val="0"/>
          <w:marBottom w:val="0"/>
          <w:divBdr>
            <w:top w:val="none" w:sz="0" w:space="0" w:color="auto"/>
            <w:left w:val="none" w:sz="0" w:space="0" w:color="auto"/>
            <w:bottom w:val="none" w:sz="0" w:space="0" w:color="auto"/>
            <w:right w:val="none" w:sz="0" w:space="0" w:color="auto"/>
          </w:divBdr>
        </w:div>
        <w:div w:id="651980101">
          <w:marLeft w:val="0"/>
          <w:marRight w:val="0"/>
          <w:marTop w:val="0"/>
          <w:marBottom w:val="0"/>
          <w:divBdr>
            <w:top w:val="none" w:sz="0" w:space="0" w:color="auto"/>
            <w:left w:val="none" w:sz="0" w:space="0" w:color="auto"/>
            <w:bottom w:val="none" w:sz="0" w:space="0" w:color="auto"/>
            <w:right w:val="none" w:sz="0" w:space="0" w:color="auto"/>
          </w:divBdr>
        </w:div>
        <w:div w:id="576208773">
          <w:marLeft w:val="0"/>
          <w:marRight w:val="0"/>
          <w:marTop w:val="0"/>
          <w:marBottom w:val="0"/>
          <w:divBdr>
            <w:top w:val="none" w:sz="0" w:space="0" w:color="auto"/>
            <w:left w:val="none" w:sz="0" w:space="0" w:color="auto"/>
            <w:bottom w:val="none" w:sz="0" w:space="0" w:color="auto"/>
            <w:right w:val="none" w:sz="0" w:space="0" w:color="auto"/>
          </w:divBdr>
        </w:div>
        <w:div w:id="1675255196">
          <w:marLeft w:val="0"/>
          <w:marRight w:val="0"/>
          <w:marTop w:val="0"/>
          <w:marBottom w:val="0"/>
          <w:divBdr>
            <w:top w:val="none" w:sz="0" w:space="0" w:color="auto"/>
            <w:left w:val="none" w:sz="0" w:space="0" w:color="auto"/>
            <w:bottom w:val="none" w:sz="0" w:space="0" w:color="auto"/>
            <w:right w:val="none" w:sz="0" w:space="0" w:color="auto"/>
          </w:divBdr>
        </w:div>
        <w:div w:id="1443568224">
          <w:marLeft w:val="0"/>
          <w:marRight w:val="0"/>
          <w:marTop w:val="0"/>
          <w:marBottom w:val="0"/>
          <w:divBdr>
            <w:top w:val="none" w:sz="0" w:space="0" w:color="auto"/>
            <w:left w:val="none" w:sz="0" w:space="0" w:color="auto"/>
            <w:bottom w:val="none" w:sz="0" w:space="0" w:color="auto"/>
            <w:right w:val="none" w:sz="0" w:space="0" w:color="auto"/>
          </w:divBdr>
        </w:div>
        <w:div w:id="1681546386">
          <w:marLeft w:val="0"/>
          <w:marRight w:val="0"/>
          <w:marTop w:val="0"/>
          <w:marBottom w:val="0"/>
          <w:divBdr>
            <w:top w:val="none" w:sz="0" w:space="0" w:color="auto"/>
            <w:left w:val="none" w:sz="0" w:space="0" w:color="auto"/>
            <w:bottom w:val="none" w:sz="0" w:space="0" w:color="auto"/>
            <w:right w:val="none" w:sz="0" w:space="0" w:color="auto"/>
          </w:divBdr>
        </w:div>
        <w:div w:id="1987082487">
          <w:marLeft w:val="0"/>
          <w:marRight w:val="0"/>
          <w:marTop w:val="0"/>
          <w:marBottom w:val="0"/>
          <w:divBdr>
            <w:top w:val="none" w:sz="0" w:space="0" w:color="auto"/>
            <w:left w:val="none" w:sz="0" w:space="0" w:color="auto"/>
            <w:bottom w:val="none" w:sz="0" w:space="0" w:color="auto"/>
            <w:right w:val="none" w:sz="0" w:space="0" w:color="auto"/>
          </w:divBdr>
        </w:div>
        <w:div w:id="1190871932">
          <w:marLeft w:val="0"/>
          <w:marRight w:val="0"/>
          <w:marTop w:val="0"/>
          <w:marBottom w:val="0"/>
          <w:divBdr>
            <w:top w:val="none" w:sz="0" w:space="0" w:color="auto"/>
            <w:left w:val="none" w:sz="0" w:space="0" w:color="auto"/>
            <w:bottom w:val="none" w:sz="0" w:space="0" w:color="auto"/>
            <w:right w:val="none" w:sz="0" w:space="0" w:color="auto"/>
          </w:divBdr>
        </w:div>
        <w:div w:id="179971115">
          <w:marLeft w:val="0"/>
          <w:marRight w:val="0"/>
          <w:marTop w:val="0"/>
          <w:marBottom w:val="0"/>
          <w:divBdr>
            <w:top w:val="none" w:sz="0" w:space="0" w:color="auto"/>
            <w:left w:val="none" w:sz="0" w:space="0" w:color="auto"/>
            <w:bottom w:val="none" w:sz="0" w:space="0" w:color="auto"/>
            <w:right w:val="none" w:sz="0" w:space="0" w:color="auto"/>
          </w:divBdr>
        </w:div>
        <w:div w:id="193349952">
          <w:marLeft w:val="0"/>
          <w:marRight w:val="0"/>
          <w:marTop w:val="0"/>
          <w:marBottom w:val="0"/>
          <w:divBdr>
            <w:top w:val="none" w:sz="0" w:space="0" w:color="auto"/>
            <w:left w:val="none" w:sz="0" w:space="0" w:color="auto"/>
            <w:bottom w:val="none" w:sz="0" w:space="0" w:color="auto"/>
            <w:right w:val="none" w:sz="0" w:space="0" w:color="auto"/>
          </w:divBdr>
        </w:div>
        <w:div w:id="1142306821">
          <w:marLeft w:val="0"/>
          <w:marRight w:val="0"/>
          <w:marTop w:val="0"/>
          <w:marBottom w:val="0"/>
          <w:divBdr>
            <w:top w:val="none" w:sz="0" w:space="0" w:color="auto"/>
            <w:left w:val="none" w:sz="0" w:space="0" w:color="auto"/>
            <w:bottom w:val="none" w:sz="0" w:space="0" w:color="auto"/>
            <w:right w:val="none" w:sz="0" w:space="0" w:color="auto"/>
          </w:divBdr>
        </w:div>
        <w:div w:id="1015230165">
          <w:marLeft w:val="0"/>
          <w:marRight w:val="0"/>
          <w:marTop w:val="0"/>
          <w:marBottom w:val="0"/>
          <w:divBdr>
            <w:top w:val="none" w:sz="0" w:space="0" w:color="auto"/>
            <w:left w:val="none" w:sz="0" w:space="0" w:color="auto"/>
            <w:bottom w:val="none" w:sz="0" w:space="0" w:color="auto"/>
            <w:right w:val="none" w:sz="0" w:space="0" w:color="auto"/>
          </w:divBdr>
        </w:div>
        <w:div w:id="1198620110">
          <w:marLeft w:val="0"/>
          <w:marRight w:val="0"/>
          <w:marTop w:val="0"/>
          <w:marBottom w:val="0"/>
          <w:divBdr>
            <w:top w:val="none" w:sz="0" w:space="0" w:color="auto"/>
            <w:left w:val="none" w:sz="0" w:space="0" w:color="auto"/>
            <w:bottom w:val="none" w:sz="0" w:space="0" w:color="auto"/>
            <w:right w:val="none" w:sz="0" w:space="0" w:color="auto"/>
          </w:divBdr>
        </w:div>
        <w:div w:id="43019242">
          <w:marLeft w:val="0"/>
          <w:marRight w:val="0"/>
          <w:marTop w:val="0"/>
          <w:marBottom w:val="0"/>
          <w:divBdr>
            <w:top w:val="none" w:sz="0" w:space="0" w:color="auto"/>
            <w:left w:val="none" w:sz="0" w:space="0" w:color="auto"/>
            <w:bottom w:val="none" w:sz="0" w:space="0" w:color="auto"/>
            <w:right w:val="none" w:sz="0" w:space="0" w:color="auto"/>
          </w:divBdr>
        </w:div>
        <w:div w:id="685595666">
          <w:marLeft w:val="0"/>
          <w:marRight w:val="0"/>
          <w:marTop w:val="0"/>
          <w:marBottom w:val="0"/>
          <w:divBdr>
            <w:top w:val="none" w:sz="0" w:space="0" w:color="auto"/>
            <w:left w:val="none" w:sz="0" w:space="0" w:color="auto"/>
            <w:bottom w:val="none" w:sz="0" w:space="0" w:color="auto"/>
            <w:right w:val="none" w:sz="0" w:space="0" w:color="auto"/>
          </w:divBdr>
        </w:div>
        <w:div w:id="1146973073">
          <w:marLeft w:val="0"/>
          <w:marRight w:val="0"/>
          <w:marTop w:val="0"/>
          <w:marBottom w:val="0"/>
          <w:divBdr>
            <w:top w:val="none" w:sz="0" w:space="0" w:color="auto"/>
            <w:left w:val="none" w:sz="0" w:space="0" w:color="auto"/>
            <w:bottom w:val="none" w:sz="0" w:space="0" w:color="auto"/>
            <w:right w:val="none" w:sz="0" w:space="0" w:color="auto"/>
          </w:divBdr>
        </w:div>
        <w:div w:id="1322352402">
          <w:marLeft w:val="0"/>
          <w:marRight w:val="0"/>
          <w:marTop w:val="0"/>
          <w:marBottom w:val="0"/>
          <w:divBdr>
            <w:top w:val="none" w:sz="0" w:space="0" w:color="auto"/>
            <w:left w:val="none" w:sz="0" w:space="0" w:color="auto"/>
            <w:bottom w:val="none" w:sz="0" w:space="0" w:color="auto"/>
            <w:right w:val="none" w:sz="0" w:space="0" w:color="auto"/>
          </w:divBdr>
        </w:div>
        <w:div w:id="1960992424">
          <w:marLeft w:val="0"/>
          <w:marRight w:val="0"/>
          <w:marTop w:val="0"/>
          <w:marBottom w:val="0"/>
          <w:divBdr>
            <w:top w:val="none" w:sz="0" w:space="0" w:color="auto"/>
            <w:left w:val="none" w:sz="0" w:space="0" w:color="auto"/>
            <w:bottom w:val="none" w:sz="0" w:space="0" w:color="auto"/>
            <w:right w:val="none" w:sz="0" w:space="0" w:color="auto"/>
          </w:divBdr>
        </w:div>
        <w:div w:id="1140342846">
          <w:marLeft w:val="0"/>
          <w:marRight w:val="0"/>
          <w:marTop w:val="0"/>
          <w:marBottom w:val="0"/>
          <w:divBdr>
            <w:top w:val="none" w:sz="0" w:space="0" w:color="auto"/>
            <w:left w:val="none" w:sz="0" w:space="0" w:color="auto"/>
            <w:bottom w:val="none" w:sz="0" w:space="0" w:color="auto"/>
            <w:right w:val="none" w:sz="0" w:space="0" w:color="auto"/>
          </w:divBdr>
          <w:divsChild>
            <w:div w:id="1683163689">
              <w:marLeft w:val="0"/>
              <w:marRight w:val="0"/>
              <w:marTop w:val="0"/>
              <w:marBottom w:val="0"/>
              <w:divBdr>
                <w:top w:val="none" w:sz="0" w:space="0" w:color="auto"/>
                <w:left w:val="none" w:sz="0" w:space="0" w:color="auto"/>
                <w:bottom w:val="none" w:sz="0" w:space="0" w:color="auto"/>
                <w:right w:val="none" w:sz="0" w:space="0" w:color="auto"/>
              </w:divBdr>
              <w:divsChild>
                <w:div w:id="75909548">
                  <w:marLeft w:val="540"/>
                  <w:marRight w:val="0"/>
                  <w:marTop w:val="0"/>
                  <w:marBottom w:val="0"/>
                  <w:divBdr>
                    <w:top w:val="none" w:sz="0" w:space="0" w:color="auto"/>
                    <w:left w:val="none" w:sz="0" w:space="0" w:color="auto"/>
                    <w:bottom w:val="none" w:sz="0" w:space="0" w:color="auto"/>
                    <w:right w:val="none" w:sz="0" w:space="0" w:color="auto"/>
                  </w:divBdr>
                  <w:divsChild>
                    <w:div w:id="515459311">
                      <w:marLeft w:val="0"/>
                      <w:marRight w:val="0"/>
                      <w:marTop w:val="0"/>
                      <w:marBottom w:val="0"/>
                      <w:divBdr>
                        <w:top w:val="none" w:sz="0" w:space="0" w:color="auto"/>
                        <w:left w:val="none" w:sz="0" w:space="0" w:color="auto"/>
                        <w:bottom w:val="none" w:sz="0" w:space="0" w:color="auto"/>
                        <w:right w:val="none" w:sz="0" w:space="0" w:color="auto"/>
                      </w:divBdr>
                      <w:divsChild>
                        <w:div w:id="875049688">
                          <w:marLeft w:val="0"/>
                          <w:marRight w:val="0"/>
                          <w:marTop w:val="0"/>
                          <w:marBottom w:val="0"/>
                          <w:divBdr>
                            <w:top w:val="none" w:sz="0" w:space="0" w:color="auto"/>
                            <w:left w:val="none" w:sz="0" w:space="0" w:color="auto"/>
                            <w:bottom w:val="none" w:sz="0" w:space="0" w:color="auto"/>
                            <w:right w:val="none" w:sz="0" w:space="0" w:color="auto"/>
                          </w:divBdr>
                          <w:divsChild>
                            <w:div w:id="1743721671">
                              <w:marLeft w:val="0"/>
                              <w:marRight w:val="0"/>
                              <w:marTop w:val="0"/>
                              <w:marBottom w:val="0"/>
                              <w:divBdr>
                                <w:top w:val="none" w:sz="0" w:space="0" w:color="auto"/>
                                <w:left w:val="none" w:sz="0" w:space="0" w:color="auto"/>
                                <w:bottom w:val="none" w:sz="0" w:space="0" w:color="auto"/>
                                <w:right w:val="none" w:sz="0" w:space="0" w:color="auto"/>
                              </w:divBdr>
                              <w:divsChild>
                                <w:div w:id="814175868">
                                  <w:marLeft w:val="0"/>
                                  <w:marRight w:val="0"/>
                                  <w:marTop w:val="0"/>
                                  <w:marBottom w:val="0"/>
                                  <w:divBdr>
                                    <w:top w:val="none" w:sz="0" w:space="0" w:color="auto"/>
                                    <w:left w:val="none" w:sz="0" w:space="0" w:color="auto"/>
                                    <w:bottom w:val="none" w:sz="0" w:space="0" w:color="auto"/>
                                    <w:right w:val="none" w:sz="0" w:space="0" w:color="auto"/>
                                  </w:divBdr>
                                  <w:divsChild>
                                    <w:div w:id="2118745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6345148">
          <w:marLeft w:val="0"/>
          <w:marRight w:val="0"/>
          <w:marTop w:val="0"/>
          <w:marBottom w:val="0"/>
          <w:divBdr>
            <w:top w:val="none" w:sz="0" w:space="0" w:color="auto"/>
            <w:left w:val="none" w:sz="0" w:space="0" w:color="auto"/>
            <w:bottom w:val="none" w:sz="0" w:space="0" w:color="auto"/>
            <w:right w:val="none" w:sz="0" w:space="0" w:color="auto"/>
          </w:divBdr>
        </w:div>
        <w:div w:id="1031344247">
          <w:marLeft w:val="0"/>
          <w:marRight w:val="0"/>
          <w:marTop w:val="0"/>
          <w:marBottom w:val="0"/>
          <w:divBdr>
            <w:top w:val="none" w:sz="0" w:space="0" w:color="auto"/>
            <w:left w:val="none" w:sz="0" w:space="0" w:color="auto"/>
            <w:bottom w:val="none" w:sz="0" w:space="0" w:color="auto"/>
            <w:right w:val="none" w:sz="0" w:space="0" w:color="auto"/>
          </w:divBdr>
        </w:div>
        <w:div w:id="689141804">
          <w:marLeft w:val="0"/>
          <w:marRight w:val="0"/>
          <w:marTop w:val="0"/>
          <w:marBottom w:val="0"/>
          <w:divBdr>
            <w:top w:val="none" w:sz="0" w:space="0" w:color="auto"/>
            <w:left w:val="none" w:sz="0" w:space="0" w:color="auto"/>
            <w:bottom w:val="none" w:sz="0" w:space="0" w:color="auto"/>
            <w:right w:val="none" w:sz="0" w:space="0" w:color="auto"/>
          </w:divBdr>
        </w:div>
        <w:div w:id="1240483707">
          <w:marLeft w:val="0"/>
          <w:marRight w:val="0"/>
          <w:marTop w:val="0"/>
          <w:marBottom w:val="0"/>
          <w:divBdr>
            <w:top w:val="none" w:sz="0" w:space="0" w:color="auto"/>
            <w:left w:val="none" w:sz="0" w:space="0" w:color="auto"/>
            <w:bottom w:val="none" w:sz="0" w:space="0" w:color="auto"/>
            <w:right w:val="none" w:sz="0" w:space="0" w:color="auto"/>
          </w:divBdr>
        </w:div>
        <w:div w:id="1307053360">
          <w:marLeft w:val="0"/>
          <w:marRight w:val="0"/>
          <w:marTop w:val="0"/>
          <w:marBottom w:val="0"/>
          <w:divBdr>
            <w:top w:val="none" w:sz="0" w:space="0" w:color="auto"/>
            <w:left w:val="none" w:sz="0" w:space="0" w:color="auto"/>
            <w:bottom w:val="none" w:sz="0" w:space="0" w:color="auto"/>
            <w:right w:val="none" w:sz="0" w:space="0" w:color="auto"/>
          </w:divBdr>
        </w:div>
        <w:div w:id="1853182315">
          <w:marLeft w:val="0"/>
          <w:marRight w:val="0"/>
          <w:marTop w:val="0"/>
          <w:marBottom w:val="0"/>
          <w:divBdr>
            <w:top w:val="none" w:sz="0" w:space="0" w:color="auto"/>
            <w:left w:val="none" w:sz="0" w:space="0" w:color="auto"/>
            <w:bottom w:val="none" w:sz="0" w:space="0" w:color="auto"/>
            <w:right w:val="none" w:sz="0" w:space="0" w:color="auto"/>
          </w:divBdr>
        </w:div>
        <w:div w:id="568922534">
          <w:marLeft w:val="0"/>
          <w:marRight w:val="0"/>
          <w:marTop w:val="0"/>
          <w:marBottom w:val="0"/>
          <w:divBdr>
            <w:top w:val="none" w:sz="0" w:space="0" w:color="auto"/>
            <w:left w:val="none" w:sz="0" w:space="0" w:color="auto"/>
            <w:bottom w:val="none" w:sz="0" w:space="0" w:color="auto"/>
            <w:right w:val="none" w:sz="0" w:space="0" w:color="auto"/>
          </w:divBdr>
        </w:div>
        <w:div w:id="732697317">
          <w:marLeft w:val="0"/>
          <w:marRight w:val="0"/>
          <w:marTop w:val="0"/>
          <w:marBottom w:val="0"/>
          <w:divBdr>
            <w:top w:val="none" w:sz="0" w:space="0" w:color="auto"/>
            <w:left w:val="none" w:sz="0" w:space="0" w:color="auto"/>
            <w:bottom w:val="none" w:sz="0" w:space="0" w:color="auto"/>
            <w:right w:val="none" w:sz="0" w:space="0" w:color="auto"/>
          </w:divBdr>
        </w:div>
        <w:div w:id="1769345245">
          <w:marLeft w:val="0"/>
          <w:marRight w:val="0"/>
          <w:marTop w:val="0"/>
          <w:marBottom w:val="0"/>
          <w:divBdr>
            <w:top w:val="none" w:sz="0" w:space="0" w:color="auto"/>
            <w:left w:val="none" w:sz="0" w:space="0" w:color="auto"/>
            <w:bottom w:val="none" w:sz="0" w:space="0" w:color="auto"/>
            <w:right w:val="none" w:sz="0" w:space="0" w:color="auto"/>
          </w:divBdr>
        </w:div>
        <w:div w:id="2009551778">
          <w:marLeft w:val="0"/>
          <w:marRight w:val="0"/>
          <w:marTop w:val="0"/>
          <w:marBottom w:val="0"/>
          <w:divBdr>
            <w:top w:val="none" w:sz="0" w:space="0" w:color="auto"/>
            <w:left w:val="none" w:sz="0" w:space="0" w:color="auto"/>
            <w:bottom w:val="none" w:sz="0" w:space="0" w:color="auto"/>
            <w:right w:val="none" w:sz="0" w:space="0" w:color="auto"/>
          </w:divBdr>
        </w:div>
        <w:div w:id="2145006259">
          <w:marLeft w:val="0"/>
          <w:marRight w:val="0"/>
          <w:marTop w:val="0"/>
          <w:marBottom w:val="0"/>
          <w:divBdr>
            <w:top w:val="none" w:sz="0" w:space="0" w:color="auto"/>
            <w:left w:val="none" w:sz="0" w:space="0" w:color="auto"/>
            <w:bottom w:val="none" w:sz="0" w:space="0" w:color="auto"/>
            <w:right w:val="none" w:sz="0" w:space="0" w:color="auto"/>
          </w:divBdr>
        </w:div>
        <w:div w:id="364907141">
          <w:marLeft w:val="0"/>
          <w:marRight w:val="0"/>
          <w:marTop w:val="0"/>
          <w:marBottom w:val="0"/>
          <w:divBdr>
            <w:top w:val="none" w:sz="0" w:space="0" w:color="auto"/>
            <w:left w:val="none" w:sz="0" w:space="0" w:color="auto"/>
            <w:bottom w:val="none" w:sz="0" w:space="0" w:color="auto"/>
            <w:right w:val="none" w:sz="0" w:space="0" w:color="auto"/>
          </w:divBdr>
        </w:div>
        <w:div w:id="672073606">
          <w:marLeft w:val="0"/>
          <w:marRight w:val="0"/>
          <w:marTop w:val="0"/>
          <w:marBottom w:val="0"/>
          <w:divBdr>
            <w:top w:val="none" w:sz="0" w:space="0" w:color="auto"/>
            <w:left w:val="none" w:sz="0" w:space="0" w:color="auto"/>
            <w:bottom w:val="none" w:sz="0" w:space="0" w:color="auto"/>
            <w:right w:val="none" w:sz="0" w:space="0" w:color="auto"/>
          </w:divBdr>
        </w:div>
        <w:div w:id="1738242235">
          <w:marLeft w:val="0"/>
          <w:marRight w:val="0"/>
          <w:marTop w:val="0"/>
          <w:marBottom w:val="0"/>
          <w:divBdr>
            <w:top w:val="none" w:sz="0" w:space="0" w:color="auto"/>
            <w:left w:val="none" w:sz="0" w:space="0" w:color="auto"/>
            <w:bottom w:val="none" w:sz="0" w:space="0" w:color="auto"/>
            <w:right w:val="none" w:sz="0" w:space="0" w:color="auto"/>
          </w:divBdr>
          <w:divsChild>
            <w:div w:id="1809394226">
              <w:marLeft w:val="0"/>
              <w:marRight w:val="0"/>
              <w:marTop w:val="0"/>
              <w:marBottom w:val="0"/>
              <w:divBdr>
                <w:top w:val="none" w:sz="0" w:space="0" w:color="auto"/>
                <w:left w:val="none" w:sz="0" w:space="0" w:color="auto"/>
                <w:bottom w:val="none" w:sz="0" w:space="0" w:color="auto"/>
                <w:right w:val="none" w:sz="0" w:space="0" w:color="auto"/>
              </w:divBdr>
              <w:divsChild>
                <w:div w:id="1079132778">
                  <w:marLeft w:val="540"/>
                  <w:marRight w:val="0"/>
                  <w:marTop w:val="0"/>
                  <w:marBottom w:val="0"/>
                  <w:divBdr>
                    <w:top w:val="none" w:sz="0" w:space="0" w:color="auto"/>
                    <w:left w:val="none" w:sz="0" w:space="0" w:color="auto"/>
                    <w:bottom w:val="none" w:sz="0" w:space="0" w:color="auto"/>
                    <w:right w:val="none" w:sz="0" w:space="0" w:color="auto"/>
                  </w:divBdr>
                  <w:divsChild>
                    <w:div w:id="1933278145">
                      <w:marLeft w:val="0"/>
                      <w:marRight w:val="0"/>
                      <w:marTop w:val="0"/>
                      <w:marBottom w:val="0"/>
                      <w:divBdr>
                        <w:top w:val="none" w:sz="0" w:space="0" w:color="auto"/>
                        <w:left w:val="none" w:sz="0" w:space="0" w:color="auto"/>
                        <w:bottom w:val="none" w:sz="0" w:space="0" w:color="auto"/>
                        <w:right w:val="none" w:sz="0" w:space="0" w:color="auto"/>
                      </w:divBdr>
                      <w:divsChild>
                        <w:div w:id="1895189869">
                          <w:marLeft w:val="0"/>
                          <w:marRight w:val="0"/>
                          <w:marTop w:val="0"/>
                          <w:marBottom w:val="0"/>
                          <w:divBdr>
                            <w:top w:val="none" w:sz="0" w:space="0" w:color="auto"/>
                            <w:left w:val="none" w:sz="0" w:space="0" w:color="auto"/>
                            <w:bottom w:val="none" w:sz="0" w:space="0" w:color="auto"/>
                            <w:right w:val="none" w:sz="0" w:space="0" w:color="auto"/>
                          </w:divBdr>
                          <w:divsChild>
                            <w:div w:id="1953784024">
                              <w:marLeft w:val="0"/>
                              <w:marRight w:val="0"/>
                              <w:marTop w:val="0"/>
                              <w:marBottom w:val="0"/>
                              <w:divBdr>
                                <w:top w:val="none" w:sz="0" w:space="0" w:color="auto"/>
                                <w:left w:val="none" w:sz="0" w:space="0" w:color="auto"/>
                                <w:bottom w:val="none" w:sz="0" w:space="0" w:color="auto"/>
                                <w:right w:val="none" w:sz="0" w:space="0" w:color="auto"/>
                              </w:divBdr>
                              <w:divsChild>
                                <w:div w:id="263802361">
                                  <w:marLeft w:val="0"/>
                                  <w:marRight w:val="0"/>
                                  <w:marTop w:val="0"/>
                                  <w:marBottom w:val="0"/>
                                  <w:divBdr>
                                    <w:top w:val="none" w:sz="0" w:space="0" w:color="auto"/>
                                    <w:left w:val="none" w:sz="0" w:space="0" w:color="auto"/>
                                    <w:bottom w:val="none" w:sz="0" w:space="0" w:color="auto"/>
                                    <w:right w:val="none" w:sz="0" w:space="0" w:color="auto"/>
                                  </w:divBdr>
                                  <w:divsChild>
                                    <w:div w:id="73770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6406969">
          <w:marLeft w:val="0"/>
          <w:marRight w:val="0"/>
          <w:marTop w:val="0"/>
          <w:marBottom w:val="0"/>
          <w:divBdr>
            <w:top w:val="none" w:sz="0" w:space="0" w:color="auto"/>
            <w:left w:val="none" w:sz="0" w:space="0" w:color="auto"/>
            <w:bottom w:val="none" w:sz="0" w:space="0" w:color="auto"/>
            <w:right w:val="none" w:sz="0" w:space="0" w:color="auto"/>
          </w:divBdr>
        </w:div>
        <w:div w:id="1197356668">
          <w:marLeft w:val="0"/>
          <w:marRight w:val="0"/>
          <w:marTop w:val="0"/>
          <w:marBottom w:val="0"/>
          <w:divBdr>
            <w:top w:val="none" w:sz="0" w:space="0" w:color="auto"/>
            <w:left w:val="none" w:sz="0" w:space="0" w:color="auto"/>
            <w:bottom w:val="none" w:sz="0" w:space="0" w:color="auto"/>
            <w:right w:val="none" w:sz="0" w:space="0" w:color="auto"/>
          </w:divBdr>
        </w:div>
        <w:div w:id="1268192211">
          <w:marLeft w:val="0"/>
          <w:marRight w:val="0"/>
          <w:marTop w:val="0"/>
          <w:marBottom w:val="0"/>
          <w:divBdr>
            <w:top w:val="none" w:sz="0" w:space="0" w:color="auto"/>
            <w:left w:val="none" w:sz="0" w:space="0" w:color="auto"/>
            <w:bottom w:val="none" w:sz="0" w:space="0" w:color="auto"/>
            <w:right w:val="none" w:sz="0" w:space="0" w:color="auto"/>
          </w:divBdr>
        </w:div>
        <w:div w:id="359353952">
          <w:marLeft w:val="0"/>
          <w:marRight w:val="0"/>
          <w:marTop w:val="0"/>
          <w:marBottom w:val="0"/>
          <w:divBdr>
            <w:top w:val="none" w:sz="0" w:space="0" w:color="auto"/>
            <w:left w:val="none" w:sz="0" w:space="0" w:color="auto"/>
            <w:bottom w:val="none" w:sz="0" w:space="0" w:color="auto"/>
            <w:right w:val="none" w:sz="0" w:space="0" w:color="auto"/>
          </w:divBdr>
        </w:div>
        <w:div w:id="1705977945">
          <w:marLeft w:val="0"/>
          <w:marRight w:val="0"/>
          <w:marTop w:val="0"/>
          <w:marBottom w:val="0"/>
          <w:divBdr>
            <w:top w:val="none" w:sz="0" w:space="0" w:color="auto"/>
            <w:left w:val="none" w:sz="0" w:space="0" w:color="auto"/>
            <w:bottom w:val="none" w:sz="0" w:space="0" w:color="auto"/>
            <w:right w:val="none" w:sz="0" w:space="0" w:color="auto"/>
          </w:divBdr>
        </w:div>
        <w:div w:id="82650425">
          <w:marLeft w:val="0"/>
          <w:marRight w:val="0"/>
          <w:marTop w:val="0"/>
          <w:marBottom w:val="0"/>
          <w:divBdr>
            <w:top w:val="none" w:sz="0" w:space="0" w:color="auto"/>
            <w:left w:val="none" w:sz="0" w:space="0" w:color="auto"/>
            <w:bottom w:val="none" w:sz="0" w:space="0" w:color="auto"/>
            <w:right w:val="none" w:sz="0" w:space="0" w:color="auto"/>
          </w:divBdr>
        </w:div>
        <w:div w:id="290786229">
          <w:marLeft w:val="0"/>
          <w:marRight w:val="0"/>
          <w:marTop w:val="0"/>
          <w:marBottom w:val="0"/>
          <w:divBdr>
            <w:top w:val="none" w:sz="0" w:space="0" w:color="auto"/>
            <w:left w:val="none" w:sz="0" w:space="0" w:color="auto"/>
            <w:bottom w:val="none" w:sz="0" w:space="0" w:color="auto"/>
            <w:right w:val="none" w:sz="0" w:space="0" w:color="auto"/>
          </w:divBdr>
        </w:div>
        <w:div w:id="867135539">
          <w:marLeft w:val="0"/>
          <w:marRight w:val="0"/>
          <w:marTop w:val="0"/>
          <w:marBottom w:val="0"/>
          <w:divBdr>
            <w:top w:val="none" w:sz="0" w:space="0" w:color="auto"/>
            <w:left w:val="none" w:sz="0" w:space="0" w:color="auto"/>
            <w:bottom w:val="none" w:sz="0" w:space="0" w:color="auto"/>
            <w:right w:val="none" w:sz="0" w:space="0" w:color="auto"/>
          </w:divBdr>
        </w:div>
        <w:div w:id="1998608774">
          <w:marLeft w:val="0"/>
          <w:marRight w:val="0"/>
          <w:marTop w:val="0"/>
          <w:marBottom w:val="0"/>
          <w:divBdr>
            <w:top w:val="none" w:sz="0" w:space="0" w:color="auto"/>
            <w:left w:val="none" w:sz="0" w:space="0" w:color="auto"/>
            <w:bottom w:val="none" w:sz="0" w:space="0" w:color="auto"/>
            <w:right w:val="none" w:sz="0" w:space="0" w:color="auto"/>
          </w:divBdr>
        </w:div>
        <w:div w:id="145587839">
          <w:marLeft w:val="0"/>
          <w:marRight w:val="0"/>
          <w:marTop w:val="0"/>
          <w:marBottom w:val="0"/>
          <w:divBdr>
            <w:top w:val="none" w:sz="0" w:space="0" w:color="auto"/>
            <w:left w:val="none" w:sz="0" w:space="0" w:color="auto"/>
            <w:bottom w:val="none" w:sz="0" w:space="0" w:color="auto"/>
            <w:right w:val="none" w:sz="0" w:space="0" w:color="auto"/>
          </w:divBdr>
        </w:div>
        <w:div w:id="68239609">
          <w:marLeft w:val="0"/>
          <w:marRight w:val="0"/>
          <w:marTop w:val="0"/>
          <w:marBottom w:val="0"/>
          <w:divBdr>
            <w:top w:val="none" w:sz="0" w:space="0" w:color="auto"/>
            <w:left w:val="none" w:sz="0" w:space="0" w:color="auto"/>
            <w:bottom w:val="none" w:sz="0" w:space="0" w:color="auto"/>
            <w:right w:val="none" w:sz="0" w:space="0" w:color="auto"/>
          </w:divBdr>
        </w:div>
        <w:div w:id="788620352">
          <w:marLeft w:val="0"/>
          <w:marRight w:val="0"/>
          <w:marTop w:val="0"/>
          <w:marBottom w:val="0"/>
          <w:divBdr>
            <w:top w:val="none" w:sz="0" w:space="0" w:color="auto"/>
            <w:left w:val="none" w:sz="0" w:space="0" w:color="auto"/>
            <w:bottom w:val="none" w:sz="0" w:space="0" w:color="auto"/>
            <w:right w:val="none" w:sz="0" w:space="0" w:color="auto"/>
          </w:divBdr>
        </w:div>
        <w:div w:id="111900915">
          <w:marLeft w:val="0"/>
          <w:marRight w:val="0"/>
          <w:marTop w:val="0"/>
          <w:marBottom w:val="0"/>
          <w:divBdr>
            <w:top w:val="none" w:sz="0" w:space="0" w:color="auto"/>
            <w:left w:val="none" w:sz="0" w:space="0" w:color="auto"/>
            <w:bottom w:val="none" w:sz="0" w:space="0" w:color="auto"/>
            <w:right w:val="none" w:sz="0" w:space="0" w:color="auto"/>
          </w:divBdr>
        </w:div>
        <w:div w:id="675110231">
          <w:marLeft w:val="0"/>
          <w:marRight w:val="0"/>
          <w:marTop w:val="0"/>
          <w:marBottom w:val="0"/>
          <w:divBdr>
            <w:top w:val="none" w:sz="0" w:space="0" w:color="auto"/>
            <w:left w:val="none" w:sz="0" w:space="0" w:color="auto"/>
            <w:bottom w:val="none" w:sz="0" w:space="0" w:color="auto"/>
            <w:right w:val="none" w:sz="0" w:space="0" w:color="auto"/>
          </w:divBdr>
        </w:div>
        <w:div w:id="2024554660">
          <w:marLeft w:val="0"/>
          <w:marRight w:val="0"/>
          <w:marTop w:val="0"/>
          <w:marBottom w:val="0"/>
          <w:divBdr>
            <w:top w:val="none" w:sz="0" w:space="0" w:color="auto"/>
            <w:left w:val="none" w:sz="0" w:space="0" w:color="auto"/>
            <w:bottom w:val="none" w:sz="0" w:space="0" w:color="auto"/>
            <w:right w:val="none" w:sz="0" w:space="0" w:color="auto"/>
          </w:divBdr>
        </w:div>
        <w:div w:id="599489417">
          <w:marLeft w:val="0"/>
          <w:marRight w:val="0"/>
          <w:marTop w:val="0"/>
          <w:marBottom w:val="0"/>
          <w:divBdr>
            <w:top w:val="none" w:sz="0" w:space="0" w:color="auto"/>
            <w:left w:val="none" w:sz="0" w:space="0" w:color="auto"/>
            <w:bottom w:val="none" w:sz="0" w:space="0" w:color="auto"/>
            <w:right w:val="none" w:sz="0" w:space="0" w:color="auto"/>
          </w:divBdr>
          <w:divsChild>
            <w:div w:id="2137327707">
              <w:marLeft w:val="0"/>
              <w:marRight w:val="0"/>
              <w:marTop w:val="0"/>
              <w:marBottom w:val="0"/>
              <w:divBdr>
                <w:top w:val="none" w:sz="0" w:space="0" w:color="auto"/>
                <w:left w:val="none" w:sz="0" w:space="0" w:color="auto"/>
                <w:bottom w:val="none" w:sz="0" w:space="0" w:color="auto"/>
                <w:right w:val="none" w:sz="0" w:space="0" w:color="auto"/>
              </w:divBdr>
              <w:divsChild>
                <w:div w:id="35324117">
                  <w:marLeft w:val="540"/>
                  <w:marRight w:val="0"/>
                  <w:marTop w:val="0"/>
                  <w:marBottom w:val="0"/>
                  <w:divBdr>
                    <w:top w:val="none" w:sz="0" w:space="0" w:color="auto"/>
                    <w:left w:val="none" w:sz="0" w:space="0" w:color="auto"/>
                    <w:bottom w:val="none" w:sz="0" w:space="0" w:color="auto"/>
                    <w:right w:val="none" w:sz="0" w:space="0" w:color="auto"/>
                  </w:divBdr>
                  <w:divsChild>
                    <w:div w:id="1956407123">
                      <w:marLeft w:val="0"/>
                      <w:marRight w:val="0"/>
                      <w:marTop w:val="0"/>
                      <w:marBottom w:val="0"/>
                      <w:divBdr>
                        <w:top w:val="none" w:sz="0" w:space="0" w:color="auto"/>
                        <w:left w:val="none" w:sz="0" w:space="0" w:color="auto"/>
                        <w:bottom w:val="none" w:sz="0" w:space="0" w:color="auto"/>
                        <w:right w:val="none" w:sz="0" w:space="0" w:color="auto"/>
                      </w:divBdr>
                      <w:divsChild>
                        <w:div w:id="98305591">
                          <w:marLeft w:val="0"/>
                          <w:marRight w:val="0"/>
                          <w:marTop w:val="0"/>
                          <w:marBottom w:val="0"/>
                          <w:divBdr>
                            <w:top w:val="none" w:sz="0" w:space="0" w:color="auto"/>
                            <w:left w:val="none" w:sz="0" w:space="0" w:color="auto"/>
                            <w:bottom w:val="none" w:sz="0" w:space="0" w:color="auto"/>
                            <w:right w:val="none" w:sz="0" w:space="0" w:color="auto"/>
                          </w:divBdr>
                          <w:divsChild>
                            <w:div w:id="177738240">
                              <w:marLeft w:val="0"/>
                              <w:marRight w:val="0"/>
                              <w:marTop w:val="0"/>
                              <w:marBottom w:val="0"/>
                              <w:divBdr>
                                <w:top w:val="none" w:sz="0" w:space="0" w:color="auto"/>
                                <w:left w:val="none" w:sz="0" w:space="0" w:color="auto"/>
                                <w:bottom w:val="none" w:sz="0" w:space="0" w:color="auto"/>
                                <w:right w:val="none" w:sz="0" w:space="0" w:color="auto"/>
                              </w:divBdr>
                              <w:divsChild>
                                <w:div w:id="756906073">
                                  <w:marLeft w:val="0"/>
                                  <w:marRight w:val="0"/>
                                  <w:marTop w:val="0"/>
                                  <w:marBottom w:val="0"/>
                                  <w:divBdr>
                                    <w:top w:val="none" w:sz="0" w:space="0" w:color="auto"/>
                                    <w:left w:val="none" w:sz="0" w:space="0" w:color="auto"/>
                                    <w:bottom w:val="none" w:sz="0" w:space="0" w:color="auto"/>
                                    <w:right w:val="none" w:sz="0" w:space="0" w:color="auto"/>
                                  </w:divBdr>
                                  <w:divsChild>
                                    <w:div w:id="200527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6546119">
          <w:marLeft w:val="0"/>
          <w:marRight w:val="0"/>
          <w:marTop w:val="0"/>
          <w:marBottom w:val="0"/>
          <w:divBdr>
            <w:top w:val="none" w:sz="0" w:space="0" w:color="auto"/>
            <w:left w:val="none" w:sz="0" w:space="0" w:color="auto"/>
            <w:bottom w:val="none" w:sz="0" w:space="0" w:color="auto"/>
            <w:right w:val="none" w:sz="0" w:space="0" w:color="auto"/>
          </w:divBdr>
        </w:div>
        <w:div w:id="131214730">
          <w:marLeft w:val="0"/>
          <w:marRight w:val="0"/>
          <w:marTop w:val="0"/>
          <w:marBottom w:val="0"/>
          <w:divBdr>
            <w:top w:val="none" w:sz="0" w:space="0" w:color="auto"/>
            <w:left w:val="none" w:sz="0" w:space="0" w:color="auto"/>
            <w:bottom w:val="none" w:sz="0" w:space="0" w:color="auto"/>
            <w:right w:val="none" w:sz="0" w:space="0" w:color="auto"/>
          </w:divBdr>
          <w:divsChild>
            <w:div w:id="1019506886">
              <w:marLeft w:val="0"/>
              <w:marRight w:val="0"/>
              <w:marTop w:val="0"/>
              <w:marBottom w:val="0"/>
              <w:divBdr>
                <w:top w:val="none" w:sz="0" w:space="0" w:color="auto"/>
                <w:left w:val="none" w:sz="0" w:space="0" w:color="auto"/>
                <w:bottom w:val="none" w:sz="0" w:space="0" w:color="auto"/>
                <w:right w:val="none" w:sz="0" w:space="0" w:color="auto"/>
              </w:divBdr>
              <w:divsChild>
                <w:div w:id="56783014">
                  <w:marLeft w:val="405"/>
                  <w:marRight w:val="0"/>
                  <w:marTop w:val="0"/>
                  <w:marBottom w:val="0"/>
                  <w:divBdr>
                    <w:top w:val="none" w:sz="0" w:space="0" w:color="auto"/>
                    <w:left w:val="none" w:sz="0" w:space="0" w:color="auto"/>
                    <w:bottom w:val="none" w:sz="0" w:space="0" w:color="auto"/>
                    <w:right w:val="none" w:sz="0" w:space="0" w:color="auto"/>
                  </w:divBdr>
                  <w:divsChild>
                    <w:div w:id="1057508391">
                      <w:marLeft w:val="0"/>
                      <w:marRight w:val="0"/>
                      <w:marTop w:val="0"/>
                      <w:marBottom w:val="0"/>
                      <w:divBdr>
                        <w:top w:val="none" w:sz="0" w:space="0" w:color="auto"/>
                        <w:left w:val="none" w:sz="0" w:space="0" w:color="auto"/>
                        <w:bottom w:val="none" w:sz="0" w:space="0" w:color="auto"/>
                        <w:right w:val="none" w:sz="0" w:space="0" w:color="auto"/>
                      </w:divBdr>
                      <w:divsChild>
                        <w:div w:id="752243753">
                          <w:marLeft w:val="0"/>
                          <w:marRight w:val="0"/>
                          <w:marTop w:val="0"/>
                          <w:marBottom w:val="0"/>
                          <w:divBdr>
                            <w:top w:val="none" w:sz="0" w:space="0" w:color="auto"/>
                            <w:left w:val="none" w:sz="0" w:space="0" w:color="auto"/>
                            <w:bottom w:val="none" w:sz="0" w:space="0" w:color="auto"/>
                            <w:right w:val="none" w:sz="0" w:space="0" w:color="auto"/>
                          </w:divBdr>
                          <w:divsChild>
                            <w:div w:id="1298880132">
                              <w:marLeft w:val="0"/>
                              <w:marRight w:val="0"/>
                              <w:marTop w:val="0"/>
                              <w:marBottom w:val="0"/>
                              <w:divBdr>
                                <w:top w:val="none" w:sz="0" w:space="0" w:color="auto"/>
                                <w:left w:val="none" w:sz="0" w:space="0" w:color="auto"/>
                                <w:bottom w:val="none" w:sz="0" w:space="0" w:color="auto"/>
                                <w:right w:val="none" w:sz="0" w:space="0" w:color="auto"/>
                              </w:divBdr>
                              <w:divsChild>
                                <w:div w:id="1967855593">
                                  <w:marLeft w:val="0"/>
                                  <w:marRight w:val="0"/>
                                  <w:marTop w:val="0"/>
                                  <w:marBottom w:val="0"/>
                                  <w:divBdr>
                                    <w:top w:val="none" w:sz="0" w:space="0" w:color="auto"/>
                                    <w:left w:val="none" w:sz="0" w:space="0" w:color="auto"/>
                                    <w:bottom w:val="none" w:sz="0" w:space="0" w:color="auto"/>
                                    <w:right w:val="none" w:sz="0" w:space="0" w:color="auto"/>
                                  </w:divBdr>
                                  <w:divsChild>
                                    <w:div w:id="94210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7603028">
          <w:marLeft w:val="0"/>
          <w:marRight w:val="0"/>
          <w:marTop w:val="0"/>
          <w:marBottom w:val="0"/>
          <w:divBdr>
            <w:top w:val="none" w:sz="0" w:space="0" w:color="auto"/>
            <w:left w:val="none" w:sz="0" w:space="0" w:color="auto"/>
            <w:bottom w:val="none" w:sz="0" w:space="0" w:color="auto"/>
            <w:right w:val="none" w:sz="0" w:space="0" w:color="auto"/>
          </w:divBdr>
        </w:div>
        <w:div w:id="1343703221">
          <w:marLeft w:val="0"/>
          <w:marRight w:val="0"/>
          <w:marTop w:val="0"/>
          <w:marBottom w:val="0"/>
          <w:divBdr>
            <w:top w:val="none" w:sz="0" w:space="0" w:color="auto"/>
            <w:left w:val="none" w:sz="0" w:space="0" w:color="auto"/>
            <w:bottom w:val="none" w:sz="0" w:space="0" w:color="auto"/>
            <w:right w:val="none" w:sz="0" w:space="0" w:color="auto"/>
          </w:divBdr>
        </w:div>
        <w:div w:id="1796948612">
          <w:marLeft w:val="0"/>
          <w:marRight w:val="0"/>
          <w:marTop w:val="0"/>
          <w:marBottom w:val="0"/>
          <w:divBdr>
            <w:top w:val="none" w:sz="0" w:space="0" w:color="auto"/>
            <w:left w:val="none" w:sz="0" w:space="0" w:color="auto"/>
            <w:bottom w:val="none" w:sz="0" w:space="0" w:color="auto"/>
            <w:right w:val="none" w:sz="0" w:space="0" w:color="auto"/>
          </w:divBdr>
        </w:div>
        <w:div w:id="1411543349">
          <w:marLeft w:val="0"/>
          <w:marRight w:val="0"/>
          <w:marTop w:val="0"/>
          <w:marBottom w:val="0"/>
          <w:divBdr>
            <w:top w:val="none" w:sz="0" w:space="0" w:color="auto"/>
            <w:left w:val="none" w:sz="0" w:space="0" w:color="auto"/>
            <w:bottom w:val="none" w:sz="0" w:space="0" w:color="auto"/>
            <w:right w:val="none" w:sz="0" w:space="0" w:color="auto"/>
          </w:divBdr>
        </w:div>
        <w:div w:id="422989787">
          <w:marLeft w:val="0"/>
          <w:marRight w:val="0"/>
          <w:marTop w:val="0"/>
          <w:marBottom w:val="0"/>
          <w:divBdr>
            <w:top w:val="none" w:sz="0" w:space="0" w:color="auto"/>
            <w:left w:val="none" w:sz="0" w:space="0" w:color="auto"/>
            <w:bottom w:val="none" w:sz="0" w:space="0" w:color="auto"/>
            <w:right w:val="none" w:sz="0" w:space="0" w:color="auto"/>
          </w:divBdr>
        </w:div>
        <w:div w:id="317080296">
          <w:marLeft w:val="0"/>
          <w:marRight w:val="0"/>
          <w:marTop w:val="0"/>
          <w:marBottom w:val="0"/>
          <w:divBdr>
            <w:top w:val="none" w:sz="0" w:space="0" w:color="auto"/>
            <w:left w:val="none" w:sz="0" w:space="0" w:color="auto"/>
            <w:bottom w:val="none" w:sz="0" w:space="0" w:color="auto"/>
            <w:right w:val="none" w:sz="0" w:space="0" w:color="auto"/>
          </w:divBdr>
        </w:div>
        <w:div w:id="1758289896">
          <w:marLeft w:val="0"/>
          <w:marRight w:val="0"/>
          <w:marTop w:val="0"/>
          <w:marBottom w:val="0"/>
          <w:divBdr>
            <w:top w:val="none" w:sz="0" w:space="0" w:color="auto"/>
            <w:left w:val="none" w:sz="0" w:space="0" w:color="auto"/>
            <w:bottom w:val="none" w:sz="0" w:space="0" w:color="auto"/>
            <w:right w:val="none" w:sz="0" w:space="0" w:color="auto"/>
          </w:divBdr>
        </w:div>
        <w:div w:id="1937785410">
          <w:marLeft w:val="0"/>
          <w:marRight w:val="0"/>
          <w:marTop w:val="0"/>
          <w:marBottom w:val="0"/>
          <w:divBdr>
            <w:top w:val="none" w:sz="0" w:space="0" w:color="auto"/>
            <w:left w:val="none" w:sz="0" w:space="0" w:color="auto"/>
            <w:bottom w:val="none" w:sz="0" w:space="0" w:color="auto"/>
            <w:right w:val="none" w:sz="0" w:space="0" w:color="auto"/>
          </w:divBdr>
          <w:divsChild>
            <w:div w:id="1828209942">
              <w:marLeft w:val="0"/>
              <w:marRight w:val="0"/>
              <w:marTop w:val="0"/>
              <w:marBottom w:val="0"/>
              <w:divBdr>
                <w:top w:val="none" w:sz="0" w:space="0" w:color="auto"/>
                <w:left w:val="none" w:sz="0" w:space="0" w:color="auto"/>
                <w:bottom w:val="none" w:sz="0" w:space="0" w:color="auto"/>
                <w:right w:val="none" w:sz="0" w:space="0" w:color="auto"/>
              </w:divBdr>
              <w:divsChild>
                <w:div w:id="835191574">
                  <w:marLeft w:val="405"/>
                  <w:marRight w:val="0"/>
                  <w:marTop w:val="0"/>
                  <w:marBottom w:val="0"/>
                  <w:divBdr>
                    <w:top w:val="none" w:sz="0" w:space="0" w:color="auto"/>
                    <w:left w:val="none" w:sz="0" w:space="0" w:color="auto"/>
                    <w:bottom w:val="none" w:sz="0" w:space="0" w:color="auto"/>
                    <w:right w:val="none" w:sz="0" w:space="0" w:color="auto"/>
                  </w:divBdr>
                  <w:divsChild>
                    <w:div w:id="707023048">
                      <w:marLeft w:val="0"/>
                      <w:marRight w:val="0"/>
                      <w:marTop w:val="0"/>
                      <w:marBottom w:val="0"/>
                      <w:divBdr>
                        <w:top w:val="none" w:sz="0" w:space="0" w:color="auto"/>
                        <w:left w:val="none" w:sz="0" w:space="0" w:color="auto"/>
                        <w:bottom w:val="none" w:sz="0" w:space="0" w:color="auto"/>
                        <w:right w:val="none" w:sz="0" w:space="0" w:color="auto"/>
                      </w:divBdr>
                      <w:divsChild>
                        <w:div w:id="1828595989">
                          <w:marLeft w:val="0"/>
                          <w:marRight w:val="0"/>
                          <w:marTop w:val="0"/>
                          <w:marBottom w:val="0"/>
                          <w:divBdr>
                            <w:top w:val="none" w:sz="0" w:space="0" w:color="auto"/>
                            <w:left w:val="none" w:sz="0" w:space="0" w:color="auto"/>
                            <w:bottom w:val="none" w:sz="0" w:space="0" w:color="auto"/>
                            <w:right w:val="none" w:sz="0" w:space="0" w:color="auto"/>
                          </w:divBdr>
                          <w:divsChild>
                            <w:div w:id="797651868">
                              <w:marLeft w:val="0"/>
                              <w:marRight w:val="0"/>
                              <w:marTop w:val="0"/>
                              <w:marBottom w:val="0"/>
                              <w:divBdr>
                                <w:top w:val="none" w:sz="0" w:space="0" w:color="auto"/>
                                <w:left w:val="none" w:sz="0" w:space="0" w:color="auto"/>
                                <w:bottom w:val="none" w:sz="0" w:space="0" w:color="auto"/>
                                <w:right w:val="none" w:sz="0" w:space="0" w:color="auto"/>
                              </w:divBdr>
                              <w:divsChild>
                                <w:div w:id="1565406133">
                                  <w:marLeft w:val="0"/>
                                  <w:marRight w:val="0"/>
                                  <w:marTop w:val="0"/>
                                  <w:marBottom w:val="0"/>
                                  <w:divBdr>
                                    <w:top w:val="none" w:sz="0" w:space="0" w:color="auto"/>
                                    <w:left w:val="none" w:sz="0" w:space="0" w:color="auto"/>
                                    <w:bottom w:val="none" w:sz="0" w:space="0" w:color="auto"/>
                                    <w:right w:val="none" w:sz="0" w:space="0" w:color="auto"/>
                                  </w:divBdr>
                                  <w:divsChild>
                                    <w:div w:id="195201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2578651">
          <w:marLeft w:val="0"/>
          <w:marRight w:val="0"/>
          <w:marTop w:val="0"/>
          <w:marBottom w:val="0"/>
          <w:divBdr>
            <w:top w:val="none" w:sz="0" w:space="0" w:color="auto"/>
            <w:left w:val="none" w:sz="0" w:space="0" w:color="auto"/>
            <w:bottom w:val="none" w:sz="0" w:space="0" w:color="auto"/>
            <w:right w:val="none" w:sz="0" w:space="0" w:color="auto"/>
          </w:divBdr>
        </w:div>
        <w:div w:id="792480112">
          <w:marLeft w:val="0"/>
          <w:marRight w:val="0"/>
          <w:marTop w:val="0"/>
          <w:marBottom w:val="0"/>
          <w:divBdr>
            <w:top w:val="none" w:sz="0" w:space="0" w:color="auto"/>
            <w:left w:val="none" w:sz="0" w:space="0" w:color="auto"/>
            <w:bottom w:val="none" w:sz="0" w:space="0" w:color="auto"/>
            <w:right w:val="none" w:sz="0" w:space="0" w:color="auto"/>
          </w:divBdr>
        </w:div>
        <w:div w:id="1867139368">
          <w:marLeft w:val="0"/>
          <w:marRight w:val="0"/>
          <w:marTop w:val="0"/>
          <w:marBottom w:val="0"/>
          <w:divBdr>
            <w:top w:val="none" w:sz="0" w:space="0" w:color="auto"/>
            <w:left w:val="none" w:sz="0" w:space="0" w:color="auto"/>
            <w:bottom w:val="none" w:sz="0" w:space="0" w:color="auto"/>
            <w:right w:val="none" w:sz="0" w:space="0" w:color="auto"/>
          </w:divBdr>
        </w:div>
        <w:div w:id="2041466466">
          <w:marLeft w:val="0"/>
          <w:marRight w:val="0"/>
          <w:marTop w:val="0"/>
          <w:marBottom w:val="0"/>
          <w:divBdr>
            <w:top w:val="none" w:sz="0" w:space="0" w:color="auto"/>
            <w:left w:val="none" w:sz="0" w:space="0" w:color="auto"/>
            <w:bottom w:val="none" w:sz="0" w:space="0" w:color="auto"/>
            <w:right w:val="none" w:sz="0" w:space="0" w:color="auto"/>
          </w:divBdr>
          <w:divsChild>
            <w:div w:id="220872518">
              <w:marLeft w:val="0"/>
              <w:marRight w:val="0"/>
              <w:marTop w:val="0"/>
              <w:marBottom w:val="0"/>
              <w:divBdr>
                <w:top w:val="none" w:sz="0" w:space="0" w:color="auto"/>
                <w:left w:val="none" w:sz="0" w:space="0" w:color="auto"/>
                <w:bottom w:val="none" w:sz="0" w:space="0" w:color="auto"/>
                <w:right w:val="none" w:sz="0" w:space="0" w:color="auto"/>
              </w:divBdr>
              <w:divsChild>
                <w:div w:id="300113807">
                  <w:marLeft w:val="405"/>
                  <w:marRight w:val="0"/>
                  <w:marTop w:val="0"/>
                  <w:marBottom w:val="0"/>
                  <w:divBdr>
                    <w:top w:val="none" w:sz="0" w:space="0" w:color="auto"/>
                    <w:left w:val="none" w:sz="0" w:space="0" w:color="auto"/>
                    <w:bottom w:val="none" w:sz="0" w:space="0" w:color="auto"/>
                    <w:right w:val="none" w:sz="0" w:space="0" w:color="auto"/>
                  </w:divBdr>
                  <w:divsChild>
                    <w:div w:id="1351643161">
                      <w:marLeft w:val="0"/>
                      <w:marRight w:val="0"/>
                      <w:marTop w:val="0"/>
                      <w:marBottom w:val="0"/>
                      <w:divBdr>
                        <w:top w:val="none" w:sz="0" w:space="0" w:color="auto"/>
                        <w:left w:val="none" w:sz="0" w:space="0" w:color="auto"/>
                        <w:bottom w:val="none" w:sz="0" w:space="0" w:color="auto"/>
                        <w:right w:val="none" w:sz="0" w:space="0" w:color="auto"/>
                      </w:divBdr>
                      <w:divsChild>
                        <w:div w:id="67505812">
                          <w:marLeft w:val="0"/>
                          <w:marRight w:val="0"/>
                          <w:marTop w:val="0"/>
                          <w:marBottom w:val="0"/>
                          <w:divBdr>
                            <w:top w:val="none" w:sz="0" w:space="0" w:color="auto"/>
                            <w:left w:val="none" w:sz="0" w:space="0" w:color="auto"/>
                            <w:bottom w:val="none" w:sz="0" w:space="0" w:color="auto"/>
                            <w:right w:val="none" w:sz="0" w:space="0" w:color="auto"/>
                          </w:divBdr>
                          <w:divsChild>
                            <w:div w:id="110591151">
                              <w:marLeft w:val="0"/>
                              <w:marRight w:val="0"/>
                              <w:marTop w:val="0"/>
                              <w:marBottom w:val="0"/>
                              <w:divBdr>
                                <w:top w:val="none" w:sz="0" w:space="0" w:color="auto"/>
                                <w:left w:val="none" w:sz="0" w:space="0" w:color="auto"/>
                                <w:bottom w:val="none" w:sz="0" w:space="0" w:color="auto"/>
                                <w:right w:val="none" w:sz="0" w:space="0" w:color="auto"/>
                              </w:divBdr>
                              <w:divsChild>
                                <w:div w:id="534538451">
                                  <w:marLeft w:val="0"/>
                                  <w:marRight w:val="0"/>
                                  <w:marTop w:val="0"/>
                                  <w:marBottom w:val="0"/>
                                  <w:divBdr>
                                    <w:top w:val="none" w:sz="0" w:space="0" w:color="auto"/>
                                    <w:left w:val="none" w:sz="0" w:space="0" w:color="auto"/>
                                    <w:bottom w:val="none" w:sz="0" w:space="0" w:color="auto"/>
                                    <w:right w:val="none" w:sz="0" w:space="0" w:color="auto"/>
                                  </w:divBdr>
                                  <w:divsChild>
                                    <w:div w:id="544830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6855631">
          <w:marLeft w:val="0"/>
          <w:marRight w:val="0"/>
          <w:marTop w:val="0"/>
          <w:marBottom w:val="0"/>
          <w:divBdr>
            <w:top w:val="none" w:sz="0" w:space="0" w:color="auto"/>
            <w:left w:val="none" w:sz="0" w:space="0" w:color="auto"/>
            <w:bottom w:val="none" w:sz="0" w:space="0" w:color="auto"/>
            <w:right w:val="none" w:sz="0" w:space="0" w:color="auto"/>
          </w:divBdr>
        </w:div>
        <w:div w:id="1556771321">
          <w:marLeft w:val="0"/>
          <w:marRight w:val="0"/>
          <w:marTop w:val="0"/>
          <w:marBottom w:val="0"/>
          <w:divBdr>
            <w:top w:val="none" w:sz="0" w:space="0" w:color="auto"/>
            <w:left w:val="none" w:sz="0" w:space="0" w:color="auto"/>
            <w:bottom w:val="none" w:sz="0" w:space="0" w:color="auto"/>
            <w:right w:val="none" w:sz="0" w:space="0" w:color="auto"/>
          </w:divBdr>
        </w:div>
        <w:div w:id="161050702">
          <w:marLeft w:val="0"/>
          <w:marRight w:val="0"/>
          <w:marTop w:val="0"/>
          <w:marBottom w:val="0"/>
          <w:divBdr>
            <w:top w:val="none" w:sz="0" w:space="0" w:color="auto"/>
            <w:left w:val="none" w:sz="0" w:space="0" w:color="auto"/>
            <w:bottom w:val="none" w:sz="0" w:space="0" w:color="auto"/>
            <w:right w:val="none" w:sz="0" w:space="0" w:color="auto"/>
          </w:divBdr>
        </w:div>
        <w:div w:id="1000353913">
          <w:marLeft w:val="0"/>
          <w:marRight w:val="0"/>
          <w:marTop w:val="0"/>
          <w:marBottom w:val="0"/>
          <w:divBdr>
            <w:top w:val="none" w:sz="0" w:space="0" w:color="auto"/>
            <w:left w:val="none" w:sz="0" w:space="0" w:color="auto"/>
            <w:bottom w:val="none" w:sz="0" w:space="0" w:color="auto"/>
            <w:right w:val="none" w:sz="0" w:space="0" w:color="auto"/>
          </w:divBdr>
          <w:divsChild>
            <w:div w:id="154272543">
              <w:marLeft w:val="0"/>
              <w:marRight w:val="0"/>
              <w:marTop w:val="0"/>
              <w:marBottom w:val="0"/>
              <w:divBdr>
                <w:top w:val="none" w:sz="0" w:space="0" w:color="auto"/>
                <w:left w:val="none" w:sz="0" w:space="0" w:color="auto"/>
                <w:bottom w:val="none" w:sz="0" w:space="0" w:color="auto"/>
                <w:right w:val="none" w:sz="0" w:space="0" w:color="auto"/>
              </w:divBdr>
              <w:divsChild>
                <w:div w:id="2097052868">
                  <w:marLeft w:val="405"/>
                  <w:marRight w:val="0"/>
                  <w:marTop w:val="0"/>
                  <w:marBottom w:val="0"/>
                  <w:divBdr>
                    <w:top w:val="none" w:sz="0" w:space="0" w:color="auto"/>
                    <w:left w:val="none" w:sz="0" w:space="0" w:color="auto"/>
                    <w:bottom w:val="none" w:sz="0" w:space="0" w:color="auto"/>
                    <w:right w:val="none" w:sz="0" w:space="0" w:color="auto"/>
                  </w:divBdr>
                  <w:divsChild>
                    <w:div w:id="740061412">
                      <w:marLeft w:val="0"/>
                      <w:marRight w:val="0"/>
                      <w:marTop w:val="0"/>
                      <w:marBottom w:val="0"/>
                      <w:divBdr>
                        <w:top w:val="none" w:sz="0" w:space="0" w:color="auto"/>
                        <w:left w:val="none" w:sz="0" w:space="0" w:color="auto"/>
                        <w:bottom w:val="none" w:sz="0" w:space="0" w:color="auto"/>
                        <w:right w:val="none" w:sz="0" w:space="0" w:color="auto"/>
                      </w:divBdr>
                      <w:divsChild>
                        <w:div w:id="432163663">
                          <w:marLeft w:val="0"/>
                          <w:marRight w:val="0"/>
                          <w:marTop w:val="0"/>
                          <w:marBottom w:val="0"/>
                          <w:divBdr>
                            <w:top w:val="none" w:sz="0" w:space="0" w:color="auto"/>
                            <w:left w:val="none" w:sz="0" w:space="0" w:color="auto"/>
                            <w:bottom w:val="none" w:sz="0" w:space="0" w:color="auto"/>
                            <w:right w:val="none" w:sz="0" w:space="0" w:color="auto"/>
                          </w:divBdr>
                          <w:divsChild>
                            <w:div w:id="657998897">
                              <w:marLeft w:val="0"/>
                              <w:marRight w:val="0"/>
                              <w:marTop w:val="0"/>
                              <w:marBottom w:val="0"/>
                              <w:divBdr>
                                <w:top w:val="none" w:sz="0" w:space="0" w:color="auto"/>
                                <w:left w:val="none" w:sz="0" w:space="0" w:color="auto"/>
                                <w:bottom w:val="none" w:sz="0" w:space="0" w:color="auto"/>
                                <w:right w:val="none" w:sz="0" w:space="0" w:color="auto"/>
                              </w:divBdr>
                              <w:divsChild>
                                <w:div w:id="1399864332">
                                  <w:marLeft w:val="0"/>
                                  <w:marRight w:val="0"/>
                                  <w:marTop w:val="0"/>
                                  <w:marBottom w:val="0"/>
                                  <w:divBdr>
                                    <w:top w:val="none" w:sz="0" w:space="0" w:color="auto"/>
                                    <w:left w:val="none" w:sz="0" w:space="0" w:color="auto"/>
                                    <w:bottom w:val="none" w:sz="0" w:space="0" w:color="auto"/>
                                    <w:right w:val="none" w:sz="0" w:space="0" w:color="auto"/>
                                  </w:divBdr>
                                  <w:divsChild>
                                    <w:div w:id="45267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959838">
          <w:marLeft w:val="0"/>
          <w:marRight w:val="0"/>
          <w:marTop w:val="0"/>
          <w:marBottom w:val="0"/>
          <w:divBdr>
            <w:top w:val="none" w:sz="0" w:space="0" w:color="auto"/>
            <w:left w:val="none" w:sz="0" w:space="0" w:color="auto"/>
            <w:bottom w:val="none" w:sz="0" w:space="0" w:color="auto"/>
            <w:right w:val="none" w:sz="0" w:space="0" w:color="auto"/>
          </w:divBdr>
        </w:div>
        <w:div w:id="132060463">
          <w:marLeft w:val="0"/>
          <w:marRight w:val="0"/>
          <w:marTop w:val="0"/>
          <w:marBottom w:val="0"/>
          <w:divBdr>
            <w:top w:val="none" w:sz="0" w:space="0" w:color="auto"/>
            <w:left w:val="none" w:sz="0" w:space="0" w:color="auto"/>
            <w:bottom w:val="none" w:sz="0" w:space="0" w:color="auto"/>
            <w:right w:val="none" w:sz="0" w:space="0" w:color="auto"/>
          </w:divBdr>
        </w:div>
        <w:div w:id="1258253759">
          <w:marLeft w:val="0"/>
          <w:marRight w:val="0"/>
          <w:marTop w:val="0"/>
          <w:marBottom w:val="0"/>
          <w:divBdr>
            <w:top w:val="none" w:sz="0" w:space="0" w:color="auto"/>
            <w:left w:val="none" w:sz="0" w:space="0" w:color="auto"/>
            <w:bottom w:val="none" w:sz="0" w:space="0" w:color="auto"/>
            <w:right w:val="none" w:sz="0" w:space="0" w:color="auto"/>
          </w:divBdr>
        </w:div>
        <w:div w:id="1505558658">
          <w:marLeft w:val="0"/>
          <w:marRight w:val="0"/>
          <w:marTop w:val="0"/>
          <w:marBottom w:val="0"/>
          <w:divBdr>
            <w:top w:val="none" w:sz="0" w:space="0" w:color="auto"/>
            <w:left w:val="none" w:sz="0" w:space="0" w:color="auto"/>
            <w:bottom w:val="none" w:sz="0" w:space="0" w:color="auto"/>
            <w:right w:val="none" w:sz="0" w:space="0" w:color="auto"/>
          </w:divBdr>
        </w:div>
        <w:div w:id="1991667850">
          <w:marLeft w:val="0"/>
          <w:marRight w:val="0"/>
          <w:marTop w:val="0"/>
          <w:marBottom w:val="0"/>
          <w:divBdr>
            <w:top w:val="none" w:sz="0" w:space="0" w:color="auto"/>
            <w:left w:val="none" w:sz="0" w:space="0" w:color="auto"/>
            <w:bottom w:val="none" w:sz="0" w:space="0" w:color="auto"/>
            <w:right w:val="none" w:sz="0" w:space="0" w:color="auto"/>
          </w:divBdr>
        </w:div>
        <w:div w:id="68890731">
          <w:marLeft w:val="0"/>
          <w:marRight w:val="0"/>
          <w:marTop w:val="0"/>
          <w:marBottom w:val="0"/>
          <w:divBdr>
            <w:top w:val="none" w:sz="0" w:space="0" w:color="auto"/>
            <w:left w:val="none" w:sz="0" w:space="0" w:color="auto"/>
            <w:bottom w:val="none" w:sz="0" w:space="0" w:color="auto"/>
            <w:right w:val="none" w:sz="0" w:space="0" w:color="auto"/>
          </w:divBdr>
        </w:div>
        <w:div w:id="501774208">
          <w:marLeft w:val="0"/>
          <w:marRight w:val="0"/>
          <w:marTop w:val="0"/>
          <w:marBottom w:val="0"/>
          <w:divBdr>
            <w:top w:val="none" w:sz="0" w:space="0" w:color="auto"/>
            <w:left w:val="none" w:sz="0" w:space="0" w:color="auto"/>
            <w:bottom w:val="none" w:sz="0" w:space="0" w:color="auto"/>
            <w:right w:val="none" w:sz="0" w:space="0" w:color="auto"/>
          </w:divBdr>
        </w:div>
        <w:div w:id="662855183">
          <w:marLeft w:val="0"/>
          <w:marRight w:val="0"/>
          <w:marTop w:val="0"/>
          <w:marBottom w:val="0"/>
          <w:divBdr>
            <w:top w:val="none" w:sz="0" w:space="0" w:color="auto"/>
            <w:left w:val="none" w:sz="0" w:space="0" w:color="auto"/>
            <w:bottom w:val="none" w:sz="0" w:space="0" w:color="auto"/>
            <w:right w:val="none" w:sz="0" w:space="0" w:color="auto"/>
          </w:divBdr>
        </w:div>
        <w:div w:id="2001959834">
          <w:marLeft w:val="0"/>
          <w:marRight w:val="0"/>
          <w:marTop w:val="0"/>
          <w:marBottom w:val="0"/>
          <w:divBdr>
            <w:top w:val="none" w:sz="0" w:space="0" w:color="auto"/>
            <w:left w:val="none" w:sz="0" w:space="0" w:color="auto"/>
            <w:bottom w:val="none" w:sz="0" w:space="0" w:color="auto"/>
            <w:right w:val="none" w:sz="0" w:space="0" w:color="auto"/>
          </w:divBdr>
        </w:div>
        <w:div w:id="2026397095">
          <w:marLeft w:val="0"/>
          <w:marRight w:val="0"/>
          <w:marTop w:val="0"/>
          <w:marBottom w:val="0"/>
          <w:divBdr>
            <w:top w:val="none" w:sz="0" w:space="0" w:color="auto"/>
            <w:left w:val="none" w:sz="0" w:space="0" w:color="auto"/>
            <w:bottom w:val="none" w:sz="0" w:space="0" w:color="auto"/>
            <w:right w:val="none" w:sz="0" w:space="0" w:color="auto"/>
          </w:divBdr>
        </w:div>
        <w:div w:id="1768651912">
          <w:marLeft w:val="0"/>
          <w:marRight w:val="0"/>
          <w:marTop w:val="0"/>
          <w:marBottom w:val="0"/>
          <w:divBdr>
            <w:top w:val="none" w:sz="0" w:space="0" w:color="auto"/>
            <w:left w:val="none" w:sz="0" w:space="0" w:color="auto"/>
            <w:bottom w:val="none" w:sz="0" w:space="0" w:color="auto"/>
            <w:right w:val="none" w:sz="0" w:space="0" w:color="auto"/>
          </w:divBdr>
        </w:div>
        <w:div w:id="654992104">
          <w:marLeft w:val="0"/>
          <w:marRight w:val="0"/>
          <w:marTop w:val="0"/>
          <w:marBottom w:val="0"/>
          <w:divBdr>
            <w:top w:val="none" w:sz="0" w:space="0" w:color="auto"/>
            <w:left w:val="none" w:sz="0" w:space="0" w:color="auto"/>
            <w:bottom w:val="none" w:sz="0" w:space="0" w:color="auto"/>
            <w:right w:val="none" w:sz="0" w:space="0" w:color="auto"/>
          </w:divBdr>
        </w:div>
        <w:div w:id="2023391120">
          <w:marLeft w:val="0"/>
          <w:marRight w:val="0"/>
          <w:marTop w:val="0"/>
          <w:marBottom w:val="0"/>
          <w:divBdr>
            <w:top w:val="none" w:sz="0" w:space="0" w:color="auto"/>
            <w:left w:val="none" w:sz="0" w:space="0" w:color="auto"/>
            <w:bottom w:val="none" w:sz="0" w:space="0" w:color="auto"/>
            <w:right w:val="none" w:sz="0" w:space="0" w:color="auto"/>
          </w:divBdr>
        </w:div>
        <w:div w:id="1673950535">
          <w:marLeft w:val="0"/>
          <w:marRight w:val="0"/>
          <w:marTop w:val="0"/>
          <w:marBottom w:val="0"/>
          <w:divBdr>
            <w:top w:val="none" w:sz="0" w:space="0" w:color="auto"/>
            <w:left w:val="none" w:sz="0" w:space="0" w:color="auto"/>
            <w:bottom w:val="none" w:sz="0" w:space="0" w:color="auto"/>
            <w:right w:val="none" w:sz="0" w:space="0" w:color="auto"/>
          </w:divBdr>
        </w:div>
        <w:div w:id="1466313168">
          <w:marLeft w:val="0"/>
          <w:marRight w:val="0"/>
          <w:marTop w:val="0"/>
          <w:marBottom w:val="0"/>
          <w:divBdr>
            <w:top w:val="none" w:sz="0" w:space="0" w:color="auto"/>
            <w:left w:val="none" w:sz="0" w:space="0" w:color="auto"/>
            <w:bottom w:val="none" w:sz="0" w:space="0" w:color="auto"/>
            <w:right w:val="none" w:sz="0" w:space="0" w:color="auto"/>
          </w:divBdr>
        </w:div>
        <w:div w:id="934173111">
          <w:marLeft w:val="0"/>
          <w:marRight w:val="0"/>
          <w:marTop w:val="0"/>
          <w:marBottom w:val="0"/>
          <w:divBdr>
            <w:top w:val="none" w:sz="0" w:space="0" w:color="auto"/>
            <w:left w:val="none" w:sz="0" w:space="0" w:color="auto"/>
            <w:bottom w:val="none" w:sz="0" w:space="0" w:color="auto"/>
            <w:right w:val="none" w:sz="0" w:space="0" w:color="auto"/>
          </w:divBdr>
        </w:div>
        <w:div w:id="1525561420">
          <w:marLeft w:val="0"/>
          <w:marRight w:val="0"/>
          <w:marTop w:val="0"/>
          <w:marBottom w:val="0"/>
          <w:divBdr>
            <w:top w:val="none" w:sz="0" w:space="0" w:color="auto"/>
            <w:left w:val="none" w:sz="0" w:space="0" w:color="auto"/>
            <w:bottom w:val="none" w:sz="0" w:space="0" w:color="auto"/>
            <w:right w:val="none" w:sz="0" w:space="0" w:color="auto"/>
          </w:divBdr>
        </w:div>
        <w:div w:id="1602645863">
          <w:marLeft w:val="0"/>
          <w:marRight w:val="0"/>
          <w:marTop w:val="0"/>
          <w:marBottom w:val="0"/>
          <w:divBdr>
            <w:top w:val="none" w:sz="0" w:space="0" w:color="auto"/>
            <w:left w:val="none" w:sz="0" w:space="0" w:color="auto"/>
            <w:bottom w:val="none" w:sz="0" w:space="0" w:color="auto"/>
            <w:right w:val="none" w:sz="0" w:space="0" w:color="auto"/>
          </w:divBdr>
        </w:div>
        <w:div w:id="1712798386">
          <w:marLeft w:val="0"/>
          <w:marRight w:val="0"/>
          <w:marTop w:val="0"/>
          <w:marBottom w:val="0"/>
          <w:divBdr>
            <w:top w:val="none" w:sz="0" w:space="0" w:color="auto"/>
            <w:left w:val="none" w:sz="0" w:space="0" w:color="auto"/>
            <w:bottom w:val="none" w:sz="0" w:space="0" w:color="auto"/>
            <w:right w:val="none" w:sz="0" w:space="0" w:color="auto"/>
          </w:divBdr>
        </w:div>
        <w:div w:id="1703629989">
          <w:marLeft w:val="0"/>
          <w:marRight w:val="0"/>
          <w:marTop w:val="0"/>
          <w:marBottom w:val="0"/>
          <w:divBdr>
            <w:top w:val="none" w:sz="0" w:space="0" w:color="auto"/>
            <w:left w:val="none" w:sz="0" w:space="0" w:color="auto"/>
            <w:bottom w:val="none" w:sz="0" w:space="0" w:color="auto"/>
            <w:right w:val="none" w:sz="0" w:space="0" w:color="auto"/>
          </w:divBdr>
        </w:div>
        <w:div w:id="1544558598">
          <w:marLeft w:val="0"/>
          <w:marRight w:val="0"/>
          <w:marTop w:val="0"/>
          <w:marBottom w:val="0"/>
          <w:divBdr>
            <w:top w:val="none" w:sz="0" w:space="0" w:color="auto"/>
            <w:left w:val="none" w:sz="0" w:space="0" w:color="auto"/>
            <w:bottom w:val="none" w:sz="0" w:space="0" w:color="auto"/>
            <w:right w:val="none" w:sz="0" w:space="0" w:color="auto"/>
          </w:divBdr>
        </w:div>
        <w:div w:id="904610553">
          <w:marLeft w:val="0"/>
          <w:marRight w:val="0"/>
          <w:marTop w:val="0"/>
          <w:marBottom w:val="0"/>
          <w:divBdr>
            <w:top w:val="none" w:sz="0" w:space="0" w:color="auto"/>
            <w:left w:val="none" w:sz="0" w:space="0" w:color="auto"/>
            <w:bottom w:val="none" w:sz="0" w:space="0" w:color="auto"/>
            <w:right w:val="none" w:sz="0" w:space="0" w:color="auto"/>
          </w:divBdr>
        </w:div>
        <w:div w:id="1537309468">
          <w:marLeft w:val="0"/>
          <w:marRight w:val="0"/>
          <w:marTop w:val="0"/>
          <w:marBottom w:val="0"/>
          <w:divBdr>
            <w:top w:val="none" w:sz="0" w:space="0" w:color="auto"/>
            <w:left w:val="none" w:sz="0" w:space="0" w:color="auto"/>
            <w:bottom w:val="none" w:sz="0" w:space="0" w:color="auto"/>
            <w:right w:val="none" w:sz="0" w:space="0" w:color="auto"/>
          </w:divBdr>
        </w:div>
        <w:div w:id="480270672">
          <w:marLeft w:val="0"/>
          <w:marRight w:val="0"/>
          <w:marTop w:val="0"/>
          <w:marBottom w:val="0"/>
          <w:divBdr>
            <w:top w:val="none" w:sz="0" w:space="0" w:color="auto"/>
            <w:left w:val="none" w:sz="0" w:space="0" w:color="auto"/>
            <w:bottom w:val="none" w:sz="0" w:space="0" w:color="auto"/>
            <w:right w:val="none" w:sz="0" w:space="0" w:color="auto"/>
          </w:divBdr>
        </w:div>
        <w:div w:id="2089034502">
          <w:marLeft w:val="0"/>
          <w:marRight w:val="0"/>
          <w:marTop w:val="0"/>
          <w:marBottom w:val="0"/>
          <w:divBdr>
            <w:top w:val="none" w:sz="0" w:space="0" w:color="auto"/>
            <w:left w:val="none" w:sz="0" w:space="0" w:color="auto"/>
            <w:bottom w:val="none" w:sz="0" w:space="0" w:color="auto"/>
            <w:right w:val="none" w:sz="0" w:space="0" w:color="auto"/>
          </w:divBdr>
          <w:divsChild>
            <w:div w:id="1203907540">
              <w:marLeft w:val="0"/>
              <w:marRight w:val="0"/>
              <w:marTop w:val="0"/>
              <w:marBottom w:val="0"/>
              <w:divBdr>
                <w:top w:val="none" w:sz="0" w:space="0" w:color="auto"/>
                <w:left w:val="none" w:sz="0" w:space="0" w:color="auto"/>
                <w:bottom w:val="none" w:sz="0" w:space="0" w:color="auto"/>
                <w:right w:val="none" w:sz="0" w:space="0" w:color="auto"/>
              </w:divBdr>
              <w:divsChild>
                <w:div w:id="423381049">
                  <w:marLeft w:val="540"/>
                  <w:marRight w:val="0"/>
                  <w:marTop w:val="0"/>
                  <w:marBottom w:val="0"/>
                  <w:divBdr>
                    <w:top w:val="none" w:sz="0" w:space="0" w:color="auto"/>
                    <w:left w:val="none" w:sz="0" w:space="0" w:color="auto"/>
                    <w:bottom w:val="none" w:sz="0" w:space="0" w:color="auto"/>
                    <w:right w:val="none" w:sz="0" w:space="0" w:color="auto"/>
                  </w:divBdr>
                  <w:divsChild>
                    <w:div w:id="329253765">
                      <w:marLeft w:val="0"/>
                      <w:marRight w:val="0"/>
                      <w:marTop w:val="0"/>
                      <w:marBottom w:val="0"/>
                      <w:divBdr>
                        <w:top w:val="none" w:sz="0" w:space="0" w:color="auto"/>
                        <w:left w:val="none" w:sz="0" w:space="0" w:color="auto"/>
                        <w:bottom w:val="none" w:sz="0" w:space="0" w:color="auto"/>
                        <w:right w:val="none" w:sz="0" w:space="0" w:color="auto"/>
                      </w:divBdr>
                      <w:divsChild>
                        <w:div w:id="535310867">
                          <w:marLeft w:val="0"/>
                          <w:marRight w:val="0"/>
                          <w:marTop w:val="0"/>
                          <w:marBottom w:val="0"/>
                          <w:divBdr>
                            <w:top w:val="none" w:sz="0" w:space="0" w:color="auto"/>
                            <w:left w:val="none" w:sz="0" w:space="0" w:color="auto"/>
                            <w:bottom w:val="none" w:sz="0" w:space="0" w:color="auto"/>
                            <w:right w:val="none" w:sz="0" w:space="0" w:color="auto"/>
                          </w:divBdr>
                          <w:divsChild>
                            <w:div w:id="729689592">
                              <w:marLeft w:val="0"/>
                              <w:marRight w:val="0"/>
                              <w:marTop w:val="0"/>
                              <w:marBottom w:val="0"/>
                              <w:divBdr>
                                <w:top w:val="none" w:sz="0" w:space="0" w:color="auto"/>
                                <w:left w:val="none" w:sz="0" w:space="0" w:color="auto"/>
                                <w:bottom w:val="none" w:sz="0" w:space="0" w:color="auto"/>
                                <w:right w:val="none" w:sz="0" w:space="0" w:color="auto"/>
                              </w:divBdr>
                              <w:divsChild>
                                <w:div w:id="950670212">
                                  <w:marLeft w:val="0"/>
                                  <w:marRight w:val="0"/>
                                  <w:marTop w:val="0"/>
                                  <w:marBottom w:val="0"/>
                                  <w:divBdr>
                                    <w:top w:val="none" w:sz="0" w:space="0" w:color="auto"/>
                                    <w:left w:val="none" w:sz="0" w:space="0" w:color="auto"/>
                                    <w:bottom w:val="none" w:sz="0" w:space="0" w:color="auto"/>
                                    <w:right w:val="none" w:sz="0" w:space="0" w:color="auto"/>
                                  </w:divBdr>
                                  <w:divsChild>
                                    <w:div w:id="1863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4289122">
          <w:marLeft w:val="0"/>
          <w:marRight w:val="0"/>
          <w:marTop w:val="0"/>
          <w:marBottom w:val="0"/>
          <w:divBdr>
            <w:top w:val="none" w:sz="0" w:space="0" w:color="auto"/>
            <w:left w:val="none" w:sz="0" w:space="0" w:color="auto"/>
            <w:bottom w:val="none" w:sz="0" w:space="0" w:color="auto"/>
            <w:right w:val="none" w:sz="0" w:space="0" w:color="auto"/>
          </w:divBdr>
        </w:div>
        <w:div w:id="301233507">
          <w:marLeft w:val="0"/>
          <w:marRight w:val="0"/>
          <w:marTop w:val="0"/>
          <w:marBottom w:val="0"/>
          <w:divBdr>
            <w:top w:val="none" w:sz="0" w:space="0" w:color="auto"/>
            <w:left w:val="none" w:sz="0" w:space="0" w:color="auto"/>
            <w:bottom w:val="none" w:sz="0" w:space="0" w:color="auto"/>
            <w:right w:val="none" w:sz="0" w:space="0" w:color="auto"/>
          </w:divBdr>
        </w:div>
        <w:div w:id="259410780">
          <w:marLeft w:val="0"/>
          <w:marRight w:val="0"/>
          <w:marTop w:val="0"/>
          <w:marBottom w:val="0"/>
          <w:divBdr>
            <w:top w:val="none" w:sz="0" w:space="0" w:color="auto"/>
            <w:left w:val="none" w:sz="0" w:space="0" w:color="auto"/>
            <w:bottom w:val="none" w:sz="0" w:space="0" w:color="auto"/>
            <w:right w:val="none" w:sz="0" w:space="0" w:color="auto"/>
          </w:divBdr>
        </w:div>
        <w:div w:id="778765497">
          <w:marLeft w:val="0"/>
          <w:marRight w:val="0"/>
          <w:marTop w:val="0"/>
          <w:marBottom w:val="0"/>
          <w:divBdr>
            <w:top w:val="none" w:sz="0" w:space="0" w:color="auto"/>
            <w:left w:val="none" w:sz="0" w:space="0" w:color="auto"/>
            <w:bottom w:val="none" w:sz="0" w:space="0" w:color="auto"/>
            <w:right w:val="none" w:sz="0" w:space="0" w:color="auto"/>
          </w:divBdr>
        </w:div>
        <w:div w:id="1713727728">
          <w:marLeft w:val="0"/>
          <w:marRight w:val="0"/>
          <w:marTop w:val="0"/>
          <w:marBottom w:val="0"/>
          <w:divBdr>
            <w:top w:val="none" w:sz="0" w:space="0" w:color="auto"/>
            <w:left w:val="none" w:sz="0" w:space="0" w:color="auto"/>
            <w:bottom w:val="none" w:sz="0" w:space="0" w:color="auto"/>
            <w:right w:val="none" w:sz="0" w:space="0" w:color="auto"/>
          </w:divBdr>
          <w:divsChild>
            <w:div w:id="1476293226">
              <w:marLeft w:val="0"/>
              <w:marRight w:val="0"/>
              <w:marTop w:val="0"/>
              <w:marBottom w:val="0"/>
              <w:divBdr>
                <w:top w:val="none" w:sz="0" w:space="0" w:color="auto"/>
                <w:left w:val="none" w:sz="0" w:space="0" w:color="auto"/>
                <w:bottom w:val="none" w:sz="0" w:space="0" w:color="auto"/>
                <w:right w:val="none" w:sz="0" w:space="0" w:color="auto"/>
              </w:divBdr>
              <w:divsChild>
                <w:div w:id="448167360">
                  <w:marLeft w:val="405"/>
                  <w:marRight w:val="0"/>
                  <w:marTop w:val="0"/>
                  <w:marBottom w:val="0"/>
                  <w:divBdr>
                    <w:top w:val="none" w:sz="0" w:space="0" w:color="auto"/>
                    <w:left w:val="none" w:sz="0" w:space="0" w:color="auto"/>
                    <w:bottom w:val="none" w:sz="0" w:space="0" w:color="auto"/>
                    <w:right w:val="none" w:sz="0" w:space="0" w:color="auto"/>
                  </w:divBdr>
                  <w:divsChild>
                    <w:div w:id="431904211">
                      <w:marLeft w:val="0"/>
                      <w:marRight w:val="0"/>
                      <w:marTop w:val="0"/>
                      <w:marBottom w:val="0"/>
                      <w:divBdr>
                        <w:top w:val="none" w:sz="0" w:space="0" w:color="auto"/>
                        <w:left w:val="none" w:sz="0" w:space="0" w:color="auto"/>
                        <w:bottom w:val="none" w:sz="0" w:space="0" w:color="auto"/>
                        <w:right w:val="none" w:sz="0" w:space="0" w:color="auto"/>
                      </w:divBdr>
                      <w:divsChild>
                        <w:div w:id="462043411">
                          <w:marLeft w:val="0"/>
                          <w:marRight w:val="0"/>
                          <w:marTop w:val="0"/>
                          <w:marBottom w:val="0"/>
                          <w:divBdr>
                            <w:top w:val="none" w:sz="0" w:space="0" w:color="auto"/>
                            <w:left w:val="none" w:sz="0" w:space="0" w:color="auto"/>
                            <w:bottom w:val="none" w:sz="0" w:space="0" w:color="auto"/>
                            <w:right w:val="none" w:sz="0" w:space="0" w:color="auto"/>
                          </w:divBdr>
                          <w:divsChild>
                            <w:div w:id="874120870">
                              <w:marLeft w:val="0"/>
                              <w:marRight w:val="0"/>
                              <w:marTop w:val="0"/>
                              <w:marBottom w:val="0"/>
                              <w:divBdr>
                                <w:top w:val="none" w:sz="0" w:space="0" w:color="auto"/>
                                <w:left w:val="none" w:sz="0" w:space="0" w:color="auto"/>
                                <w:bottom w:val="none" w:sz="0" w:space="0" w:color="auto"/>
                                <w:right w:val="none" w:sz="0" w:space="0" w:color="auto"/>
                              </w:divBdr>
                              <w:divsChild>
                                <w:div w:id="781532726">
                                  <w:marLeft w:val="0"/>
                                  <w:marRight w:val="0"/>
                                  <w:marTop w:val="0"/>
                                  <w:marBottom w:val="0"/>
                                  <w:divBdr>
                                    <w:top w:val="none" w:sz="0" w:space="0" w:color="auto"/>
                                    <w:left w:val="none" w:sz="0" w:space="0" w:color="auto"/>
                                    <w:bottom w:val="none" w:sz="0" w:space="0" w:color="auto"/>
                                    <w:right w:val="none" w:sz="0" w:space="0" w:color="auto"/>
                                  </w:divBdr>
                                  <w:divsChild>
                                    <w:div w:id="615916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7372106">
          <w:marLeft w:val="0"/>
          <w:marRight w:val="0"/>
          <w:marTop w:val="0"/>
          <w:marBottom w:val="0"/>
          <w:divBdr>
            <w:top w:val="none" w:sz="0" w:space="0" w:color="auto"/>
            <w:left w:val="none" w:sz="0" w:space="0" w:color="auto"/>
            <w:bottom w:val="none" w:sz="0" w:space="0" w:color="auto"/>
            <w:right w:val="none" w:sz="0" w:space="0" w:color="auto"/>
          </w:divBdr>
        </w:div>
        <w:div w:id="1962565740">
          <w:marLeft w:val="0"/>
          <w:marRight w:val="0"/>
          <w:marTop w:val="0"/>
          <w:marBottom w:val="0"/>
          <w:divBdr>
            <w:top w:val="none" w:sz="0" w:space="0" w:color="auto"/>
            <w:left w:val="none" w:sz="0" w:space="0" w:color="auto"/>
            <w:bottom w:val="none" w:sz="0" w:space="0" w:color="auto"/>
            <w:right w:val="none" w:sz="0" w:space="0" w:color="auto"/>
          </w:divBdr>
        </w:div>
        <w:div w:id="576019278">
          <w:marLeft w:val="0"/>
          <w:marRight w:val="0"/>
          <w:marTop w:val="0"/>
          <w:marBottom w:val="0"/>
          <w:divBdr>
            <w:top w:val="none" w:sz="0" w:space="0" w:color="auto"/>
            <w:left w:val="none" w:sz="0" w:space="0" w:color="auto"/>
            <w:bottom w:val="none" w:sz="0" w:space="0" w:color="auto"/>
            <w:right w:val="none" w:sz="0" w:space="0" w:color="auto"/>
          </w:divBdr>
        </w:div>
        <w:div w:id="1759520759">
          <w:marLeft w:val="0"/>
          <w:marRight w:val="0"/>
          <w:marTop w:val="0"/>
          <w:marBottom w:val="0"/>
          <w:divBdr>
            <w:top w:val="none" w:sz="0" w:space="0" w:color="auto"/>
            <w:left w:val="none" w:sz="0" w:space="0" w:color="auto"/>
            <w:bottom w:val="none" w:sz="0" w:space="0" w:color="auto"/>
            <w:right w:val="none" w:sz="0" w:space="0" w:color="auto"/>
          </w:divBdr>
        </w:div>
        <w:div w:id="1126776176">
          <w:marLeft w:val="0"/>
          <w:marRight w:val="0"/>
          <w:marTop w:val="0"/>
          <w:marBottom w:val="0"/>
          <w:divBdr>
            <w:top w:val="none" w:sz="0" w:space="0" w:color="auto"/>
            <w:left w:val="none" w:sz="0" w:space="0" w:color="auto"/>
            <w:bottom w:val="none" w:sz="0" w:space="0" w:color="auto"/>
            <w:right w:val="none" w:sz="0" w:space="0" w:color="auto"/>
          </w:divBdr>
        </w:div>
        <w:div w:id="210926053">
          <w:marLeft w:val="0"/>
          <w:marRight w:val="0"/>
          <w:marTop w:val="0"/>
          <w:marBottom w:val="0"/>
          <w:divBdr>
            <w:top w:val="none" w:sz="0" w:space="0" w:color="auto"/>
            <w:left w:val="none" w:sz="0" w:space="0" w:color="auto"/>
            <w:bottom w:val="none" w:sz="0" w:space="0" w:color="auto"/>
            <w:right w:val="none" w:sz="0" w:space="0" w:color="auto"/>
          </w:divBdr>
          <w:divsChild>
            <w:div w:id="2125726240">
              <w:marLeft w:val="0"/>
              <w:marRight w:val="0"/>
              <w:marTop w:val="0"/>
              <w:marBottom w:val="0"/>
              <w:divBdr>
                <w:top w:val="none" w:sz="0" w:space="0" w:color="auto"/>
                <w:left w:val="none" w:sz="0" w:space="0" w:color="auto"/>
                <w:bottom w:val="none" w:sz="0" w:space="0" w:color="auto"/>
                <w:right w:val="none" w:sz="0" w:space="0" w:color="auto"/>
              </w:divBdr>
              <w:divsChild>
                <w:div w:id="1197162133">
                  <w:marLeft w:val="405"/>
                  <w:marRight w:val="0"/>
                  <w:marTop w:val="0"/>
                  <w:marBottom w:val="0"/>
                  <w:divBdr>
                    <w:top w:val="none" w:sz="0" w:space="0" w:color="auto"/>
                    <w:left w:val="none" w:sz="0" w:space="0" w:color="auto"/>
                    <w:bottom w:val="none" w:sz="0" w:space="0" w:color="auto"/>
                    <w:right w:val="none" w:sz="0" w:space="0" w:color="auto"/>
                  </w:divBdr>
                  <w:divsChild>
                    <w:div w:id="1368220440">
                      <w:marLeft w:val="0"/>
                      <w:marRight w:val="0"/>
                      <w:marTop w:val="0"/>
                      <w:marBottom w:val="0"/>
                      <w:divBdr>
                        <w:top w:val="none" w:sz="0" w:space="0" w:color="auto"/>
                        <w:left w:val="none" w:sz="0" w:space="0" w:color="auto"/>
                        <w:bottom w:val="none" w:sz="0" w:space="0" w:color="auto"/>
                        <w:right w:val="none" w:sz="0" w:space="0" w:color="auto"/>
                      </w:divBdr>
                      <w:divsChild>
                        <w:div w:id="1439908210">
                          <w:marLeft w:val="0"/>
                          <w:marRight w:val="0"/>
                          <w:marTop w:val="0"/>
                          <w:marBottom w:val="0"/>
                          <w:divBdr>
                            <w:top w:val="none" w:sz="0" w:space="0" w:color="auto"/>
                            <w:left w:val="none" w:sz="0" w:space="0" w:color="auto"/>
                            <w:bottom w:val="none" w:sz="0" w:space="0" w:color="auto"/>
                            <w:right w:val="none" w:sz="0" w:space="0" w:color="auto"/>
                          </w:divBdr>
                          <w:divsChild>
                            <w:div w:id="481653303">
                              <w:marLeft w:val="0"/>
                              <w:marRight w:val="0"/>
                              <w:marTop w:val="0"/>
                              <w:marBottom w:val="0"/>
                              <w:divBdr>
                                <w:top w:val="none" w:sz="0" w:space="0" w:color="auto"/>
                                <w:left w:val="none" w:sz="0" w:space="0" w:color="auto"/>
                                <w:bottom w:val="none" w:sz="0" w:space="0" w:color="auto"/>
                                <w:right w:val="none" w:sz="0" w:space="0" w:color="auto"/>
                              </w:divBdr>
                              <w:divsChild>
                                <w:div w:id="1630819525">
                                  <w:marLeft w:val="0"/>
                                  <w:marRight w:val="0"/>
                                  <w:marTop w:val="0"/>
                                  <w:marBottom w:val="0"/>
                                  <w:divBdr>
                                    <w:top w:val="none" w:sz="0" w:space="0" w:color="auto"/>
                                    <w:left w:val="none" w:sz="0" w:space="0" w:color="auto"/>
                                    <w:bottom w:val="none" w:sz="0" w:space="0" w:color="auto"/>
                                    <w:right w:val="none" w:sz="0" w:space="0" w:color="auto"/>
                                  </w:divBdr>
                                  <w:divsChild>
                                    <w:div w:id="498885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7993530">
          <w:marLeft w:val="0"/>
          <w:marRight w:val="0"/>
          <w:marTop w:val="0"/>
          <w:marBottom w:val="0"/>
          <w:divBdr>
            <w:top w:val="none" w:sz="0" w:space="0" w:color="auto"/>
            <w:left w:val="none" w:sz="0" w:space="0" w:color="auto"/>
            <w:bottom w:val="none" w:sz="0" w:space="0" w:color="auto"/>
            <w:right w:val="none" w:sz="0" w:space="0" w:color="auto"/>
          </w:divBdr>
        </w:div>
        <w:div w:id="1349328935">
          <w:marLeft w:val="0"/>
          <w:marRight w:val="0"/>
          <w:marTop w:val="0"/>
          <w:marBottom w:val="0"/>
          <w:divBdr>
            <w:top w:val="none" w:sz="0" w:space="0" w:color="auto"/>
            <w:left w:val="none" w:sz="0" w:space="0" w:color="auto"/>
            <w:bottom w:val="none" w:sz="0" w:space="0" w:color="auto"/>
            <w:right w:val="none" w:sz="0" w:space="0" w:color="auto"/>
          </w:divBdr>
        </w:div>
        <w:div w:id="1409033067">
          <w:marLeft w:val="0"/>
          <w:marRight w:val="0"/>
          <w:marTop w:val="0"/>
          <w:marBottom w:val="0"/>
          <w:divBdr>
            <w:top w:val="none" w:sz="0" w:space="0" w:color="auto"/>
            <w:left w:val="none" w:sz="0" w:space="0" w:color="auto"/>
            <w:bottom w:val="none" w:sz="0" w:space="0" w:color="auto"/>
            <w:right w:val="none" w:sz="0" w:space="0" w:color="auto"/>
          </w:divBdr>
          <w:divsChild>
            <w:div w:id="1789741227">
              <w:marLeft w:val="0"/>
              <w:marRight w:val="0"/>
              <w:marTop w:val="0"/>
              <w:marBottom w:val="0"/>
              <w:divBdr>
                <w:top w:val="none" w:sz="0" w:space="0" w:color="auto"/>
                <w:left w:val="none" w:sz="0" w:space="0" w:color="auto"/>
                <w:bottom w:val="none" w:sz="0" w:space="0" w:color="auto"/>
                <w:right w:val="none" w:sz="0" w:space="0" w:color="auto"/>
              </w:divBdr>
              <w:divsChild>
                <w:div w:id="1732269125">
                  <w:marLeft w:val="405"/>
                  <w:marRight w:val="0"/>
                  <w:marTop w:val="0"/>
                  <w:marBottom w:val="0"/>
                  <w:divBdr>
                    <w:top w:val="none" w:sz="0" w:space="0" w:color="auto"/>
                    <w:left w:val="none" w:sz="0" w:space="0" w:color="auto"/>
                    <w:bottom w:val="none" w:sz="0" w:space="0" w:color="auto"/>
                    <w:right w:val="none" w:sz="0" w:space="0" w:color="auto"/>
                  </w:divBdr>
                  <w:divsChild>
                    <w:div w:id="1826161113">
                      <w:marLeft w:val="0"/>
                      <w:marRight w:val="0"/>
                      <w:marTop w:val="0"/>
                      <w:marBottom w:val="0"/>
                      <w:divBdr>
                        <w:top w:val="none" w:sz="0" w:space="0" w:color="auto"/>
                        <w:left w:val="none" w:sz="0" w:space="0" w:color="auto"/>
                        <w:bottom w:val="none" w:sz="0" w:space="0" w:color="auto"/>
                        <w:right w:val="none" w:sz="0" w:space="0" w:color="auto"/>
                      </w:divBdr>
                      <w:divsChild>
                        <w:div w:id="623771777">
                          <w:marLeft w:val="0"/>
                          <w:marRight w:val="0"/>
                          <w:marTop w:val="0"/>
                          <w:marBottom w:val="0"/>
                          <w:divBdr>
                            <w:top w:val="none" w:sz="0" w:space="0" w:color="auto"/>
                            <w:left w:val="none" w:sz="0" w:space="0" w:color="auto"/>
                            <w:bottom w:val="none" w:sz="0" w:space="0" w:color="auto"/>
                            <w:right w:val="none" w:sz="0" w:space="0" w:color="auto"/>
                          </w:divBdr>
                          <w:divsChild>
                            <w:div w:id="1429079798">
                              <w:marLeft w:val="0"/>
                              <w:marRight w:val="0"/>
                              <w:marTop w:val="0"/>
                              <w:marBottom w:val="0"/>
                              <w:divBdr>
                                <w:top w:val="none" w:sz="0" w:space="0" w:color="auto"/>
                                <w:left w:val="none" w:sz="0" w:space="0" w:color="auto"/>
                                <w:bottom w:val="none" w:sz="0" w:space="0" w:color="auto"/>
                                <w:right w:val="none" w:sz="0" w:space="0" w:color="auto"/>
                              </w:divBdr>
                              <w:divsChild>
                                <w:div w:id="433596774">
                                  <w:marLeft w:val="0"/>
                                  <w:marRight w:val="0"/>
                                  <w:marTop w:val="0"/>
                                  <w:marBottom w:val="0"/>
                                  <w:divBdr>
                                    <w:top w:val="none" w:sz="0" w:space="0" w:color="auto"/>
                                    <w:left w:val="none" w:sz="0" w:space="0" w:color="auto"/>
                                    <w:bottom w:val="none" w:sz="0" w:space="0" w:color="auto"/>
                                    <w:right w:val="none" w:sz="0" w:space="0" w:color="auto"/>
                                  </w:divBdr>
                                  <w:divsChild>
                                    <w:div w:id="16128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7840614">
          <w:marLeft w:val="0"/>
          <w:marRight w:val="0"/>
          <w:marTop w:val="0"/>
          <w:marBottom w:val="0"/>
          <w:divBdr>
            <w:top w:val="none" w:sz="0" w:space="0" w:color="auto"/>
            <w:left w:val="none" w:sz="0" w:space="0" w:color="auto"/>
            <w:bottom w:val="none" w:sz="0" w:space="0" w:color="auto"/>
            <w:right w:val="none" w:sz="0" w:space="0" w:color="auto"/>
          </w:divBdr>
        </w:div>
        <w:div w:id="1073115616">
          <w:marLeft w:val="0"/>
          <w:marRight w:val="0"/>
          <w:marTop w:val="0"/>
          <w:marBottom w:val="0"/>
          <w:divBdr>
            <w:top w:val="none" w:sz="0" w:space="0" w:color="auto"/>
            <w:left w:val="none" w:sz="0" w:space="0" w:color="auto"/>
            <w:bottom w:val="none" w:sz="0" w:space="0" w:color="auto"/>
            <w:right w:val="none" w:sz="0" w:space="0" w:color="auto"/>
          </w:divBdr>
        </w:div>
        <w:div w:id="1031422812">
          <w:marLeft w:val="0"/>
          <w:marRight w:val="0"/>
          <w:marTop w:val="0"/>
          <w:marBottom w:val="0"/>
          <w:divBdr>
            <w:top w:val="none" w:sz="0" w:space="0" w:color="auto"/>
            <w:left w:val="none" w:sz="0" w:space="0" w:color="auto"/>
            <w:bottom w:val="none" w:sz="0" w:space="0" w:color="auto"/>
            <w:right w:val="none" w:sz="0" w:space="0" w:color="auto"/>
          </w:divBdr>
        </w:div>
        <w:div w:id="776872635">
          <w:marLeft w:val="0"/>
          <w:marRight w:val="0"/>
          <w:marTop w:val="0"/>
          <w:marBottom w:val="0"/>
          <w:divBdr>
            <w:top w:val="none" w:sz="0" w:space="0" w:color="auto"/>
            <w:left w:val="none" w:sz="0" w:space="0" w:color="auto"/>
            <w:bottom w:val="none" w:sz="0" w:space="0" w:color="auto"/>
            <w:right w:val="none" w:sz="0" w:space="0" w:color="auto"/>
          </w:divBdr>
        </w:div>
        <w:div w:id="1785228507">
          <w:marLeft w:val="0"/>
          <w:marRight w:val="0"/>
          <w:marTop w:val="0"/>
          <w:marBottom w:val="0"/>
          <w:divBdr>
            <w:top w:val="none" w:sz="0" w:space="0" w:color="auto"/>
            <w:left w:val="none" w:sz="0" w:space="0" w:color="auto"/>
            <w:bottom w:val="none" w:sz="0" w:space="0" w:color="auto"/>
            <w:right w:val="none" w:sz="0" w:space="0" w:color="auto"/>
          </w:divBdr>
        </w:div>
        <w:div w:id="682243773">
          <w:marLeft w:val="0"/>
          <w:marRight w:val="0"/>
          <w:marTop w:val="0"/>
          <w:marBottom w:val="0"/>
          <w:divBdr>
            <w:top w:val="none" w:sz="0" w:space="0" w:color="auto"/>
            <w:left w:val="none" w:sz="0" w:space="0" w:color="auto"/>
            <w:bottom w:val="none" w:sz="0" w:space="0" w:color="auto"/>
            <w:right w:val="none" w:sz="0" w:space="0" w:color="auto"/>
          </w:divBdr>
        </w:div>
        <w:div w:id="137260074">
          <w:marLeft w:val="0"/>
          <w:marRight w:val="0"/>
          <w:marTop w:val="0"/>
          <w:marBottom w:val="0"/>
          <w:divBdr>
            <w:top w:val="none" w:sz="0" w:space="0" w:color="auto"/>
            <w:left w:val="none" w:sz="0" w:space="0" w:color="auto"/>
            <w:bottom w:val="none" w:sz="0" w:space="0" w:color="auto"/>
            <w:right w:val="none" w:sz="0" w:space="0" w:color="auto"/>
          </w:divBdr>
        </w:div>
        <w:div w:id="1115832058">
          <w:marLeft w:val="0"/>
          <w:marRight w:val="0"/>
          <w:marTop w:val="0"/>
          <w:marBottom w:val="0"/>
          <w:divBdr>
            <w:top w:val="none" w:sz="0" w:space="0" w:color="auto"/>
            <w:left w:val="none" w:sz="0" w:space="0" w:color="auto"/>
            <w:bottom w:val="none" w:sz="0" w:space="0" w:color="auto"/>
            <w:right w:val="none" w:sz="0" w:space="0" w:color="auto"/>
          </w:divBdr>
        </w:div>
        <w:div w:id="405298710">
          <w:marLeft w:val="0"/>
          <w:marRight w:val="0"/>
          <w:marTop w:val="0"/>
          <w:marBottom w:val="0"/>
          <w:divBdr>
            <w:top w:val="none" w:sz="0" w:space="0" w:color="auto"/>
            <w:left w:val="none" w:sz="0" w:space="0" w:color="auto"/>
            <w:bottom w:val="none" w:sz="0" w:space="0" w:color="auto"/>
            <w:right w:val="none" w:sz="0" w:space="0" w:color="auto"/>
          </w:divBdr>
        </w:div>
        <w:div w:id="654846504">
          <w:marLeft w:val="0"/>
          <w:marRight w:val="0"/>
          <w:marTop w:val="0"/>
          <w:marBottom w:val="0"/>
          <w:divBdr>
            <w:top w:val="none" w:sz="0" w:space="0" w:color="auto"/>
            <w:left w:val="none" w:sz="0" w:space="0" w:color="auto"/>
            <w:bottom w:val="none" w:sz="0" w:space="0" w:color="auto"/>
            <w:right w:val="none" w:sz="0" w:space="0" w:color="auto"/>
          </w:divBdr>
        </w:div>
        <w:div w:id="1361122259">
          <w:marLeft w:val="0"/>
          <w:marRight w:val="0"/>
          <w:marTop w:val="0"/>
          <w:marBottom w:val="0"/>
          <w:divBdr>
            <w:top w:val="none" w:sz="0" w:space="0" w:color="auto"/>
            <w:left w:val="none" w:sz="0" w:space="0" w:color="auto"/>
            <w:bottom w:val="none" w:sz="0" w:space="0" w:color="auto"/>
            <w:right w:val="none" w:sz="0" w:space="0" w:color="auto"/>
          </w:divBdr>
        </w:div>
        <w:div w:id="124740455">
          <w:marLeft w:val="0"/>
          <w:marRight w:val="0"/>
          <w:marTop w:val="0"/>
          <w:marBottom w:val="0"/>
          <w:divBdr>
            <w:top w:val="none" w:sz="0" w:space="0" w:color="auto"/>
            <w:left w:val="none" w:sz="0" w:space="0" w:color="auto"/>
            <w:bottom w:val="none" w:sz="0" w:space="0" w:color="auto"/>
            <w:right w:val="none" w:sz="0" w:space="0" w:color="auto"/>
          </w:divBdr>
        </w:div>
        <w:div w:id="497968282">
          <w:marLeft w:val="0"/>
          <w:marRight w:val="0"/>
          <w:marTop w:val="0"/>
          <w:marBottom w:val="0"/>
          <w:divBdr>
            <w:top w:val="none" w:sz="0" w:space="0" w:color="auto"/>
            <w:left w:val="none" w:sz="0" w:space="0" w:color="auto"/>
            <w:bottom w:val="none" w:sz="0" w:space="0" w:color="auto"/>
            <w:right w:val="none" w:sz="0" w:space="0" w:color="auto"/>
          </w:divBdr>
        </w:div>
        <w:div w:id="88742702">
          <w:marLeft w:val="0"/>
          <w:marRight w:val="0"/>
          <w:marTop w:val="0"/>
          <w:marBottom w:val="0"/>
          <w:divBdr>
            <w:top w:val="none" w:sz="0" w:space="0" w:color="auto"/>
            <w:left w:val="none" w:sz="0" w:space="0" w:color="auto"/>
            <w:bottom w:val="none" w:sz="0" w:space="0" w:color="auto"/>
            <w:right w:val="none" w:sz="0" w:space="0" w:color="auto"/>
          </w:divBdr>
        </w:div>
        <w:div w:id="1152603245">
          <w:marLeft w:val="0"/>
          <w:marRight w:val="0"/>
          <w:marTop w:val="0"/>
          <w:marBottom w:val="0"/>
          <w:divBdr>
            <w:top w:val="none" w:sz="0" w:space="0" w:color="auto"/>
            <w:left w:val="none" w:sz="0" w:space="0" w:color="auto"/>
            <w:bottom w:val="none" w:sz="0" w:space="0" w:color="auto"/>
            <w:right w:val="none" w:sz="0" w:space="0" w:color="auto"/>
          </w:divBdr>
        </w:div>
        <w:div w:id="219246586">
          <w:marLeft w:val="0"/>
          <w:marRight w:val="0"/>
          <w:marTop w:val="0"/>
          <w:marBottom w:val="0"/>
          <w:divBdr>
            <w:top w:val="none" w:sz="0" w:space="0" w:color="auto"/>
            <w:left w:val="none" w:sz="0" w:space="0" w:color="auto"/>
            <w:bottom w:val="none" w:sz="0" w:space="0" w:color="auto"/>
            <w:right w:val="none" w:sz="0" w:space="0" w:color="auto"/>
          </w:divBdr>
        </w:div>
        <w:div w:id="2067142442">
          <w:marLeft w:val="0"/>
          <w:marRight w:val="0"/>
          <w:marTop w:val="0"/>
          <w:marBottom w:val="0"/>
          <w:divBdr>
            <w:top w:val="none" w:sz="0" w:space="0" w:color="auto"/>
            <w:left w:val="none" w:sz="0" w:space="0" w:color="auto"/>
            <w:bottom w:val="none" w:sz="0" w:space="0" w:color="auto"/>
            <w:right w:val="none" w:sz="0" w:space="0" w:color="auto"/>
          </w:divBdr>
        </w:div>
        <w:div w:id="1008407331">
          <w:marLeft w:val="0"/>
          <w:marRight w:val="0"/>
          <w:marTop w:val="0"/>
          <w:marBottom w:val="0"/>
          <w:divBdr>
            <w:top w:val="none" w:sz="0" w:space="0" w:color="auto"/>
            <w:left w:val="none" w:sz="0" w:space="0" w:color="auto"/>
            <w:bottom w:val="none" w:sz="0" w:space="0" w:color="auto"/>
            <w:right w:val="none" w:sz="0" w:space="0" w:color="auto"/>
          </w:divBdr>
        </w:div>
        <w:div w:id="563028604">
          <w:marLeft w:val="0"/>
          <w:marRight w:val="0"/>
          <w:marTop w:val="0"/>
          <w:marBottom w:val="0"/>
          <w:divBdr>
            <w:top w:val="none" w:sz="0" w:space="0" w:color="auto"/>
            <w:left w:val="none" w:sz="0" w:space="0" w:color="auto"/>
            <w:bottom w:val="none" w:sz="0" w:space="0" w:color="auto"/>
            <w:right w:val="none" w:sz="0" w:space="0" w:color="auto"/>
          </w:divBdr>
        </w:div>
        <w:div w:id="206650920">
          <w:marLeft w:val="0"/>
          <w:marRight w:val="0"/>
          <w:marTop w:val="0"/>
          <w:marBottom w:val="0"/>
          <w:divBdr>
            <w:top w:val="none" w:sz="0" w:space="0" w:color="auto"/>
            <w:left w:val="none" w:sz="0" w:space="0" w:color="auto"/>
            <w:bottom w:val="none" w:sz="0" w:space="0" w:color="auto"/>
            <w:right w:val="none" w:sz="0" w:space="0" w:color="auto"/>
          </w:divBdr>
        </w:div>
        <w:div w:id="621352274">
          <w:marLeft w:val="0"/>
          <w:marRight w:val="0"/>
          <w:marTop w:val="0"/>
          <w:marBottom w:val="0"/>
          <w:divBdr>
            <w:top w:val="none" w:sz="0" w:space="0" w:color="auto"/>
            <w:left w:val="none" w:sz="0" w:space="0" w:color="auto"/>
            <w:bottom w:val="none" w:sz="0" w:space="0" w:color="auto"/>
            <w:right w:val="none" w:sz="0" w:space="0" w:color="auto"/>
          </w:divBdr>
        </w:div>
        <w:div w:id="1739546331">
          <w:marLeft w:val="0"/>
          <w:marRight w:val="0"/>
          <w:marTop w:val="0"/>
          <w:marBottom w:val="0"/>
          <w:divBdr>
            <w:top w:val="none" w:sz="0" w:space="0" w:color="auto"/>
            <w:left w:val="none" w:sz="0" w:space="0" w:color="auto"/>
            <w:bottom w:val="none" w:sz="0" w:space="0" w:color="auto"/>
            <w:right w:val="none" w:sz="0" w:space="0" w:color="auto"/>
          </w:divBdr>
        </w:div>
        <w:div w:id="242423484">
          <w:marLeft w:val="0"/>
          <w:marRight w:val="0"/>
          <w:marTop w:val="0"/>
          <w:marBottom w:val="0"/>
          <w:divBdr>
            <w:top w:val="none" w:sz="0" w:space="0" w:color="auto"/>
            <w:left w:val="none" w:sz="0" w:space="0" w:color="auto"/>
            <w:bottom w:val="none" w:sz="0" w:space="0" w:color="auto"/>
            <w:right w:val="none" w:sz="0" w:space="0" w:color="auto"/>
          </w:divBdr>
        </w:div>
        <w:div w:id="1805662791">
          <w:marLeft w:val="0"/>
          <w:marRight w:val="0"/>
          <w:marTop w:val="0"/>
          <w:marBottom w:val="0"/>
          <w:divBdr>
            <w:top w:val="none" w:sz="0" w:space="0" w:color="auto"/>
            <w:left w:val="none" w:sz="0" w:space="0" w:color="auto"/>
            <w:bottom w:val="none" w:sz="0" w:space="0" w:color="auto"/>
            <w:right w:val="none" w:sz="0" w:space="0" w:color="auto"/>
          </w:divBdr>
          <w:divsChild>
            <w:div w:id="960571594">
              <w:marLeft w:val="0"/>
              <w:marRight w:val="0"/>
              <w:marTop w:val="0"/>
              <w:marBottom w:val="0"/>
              <w:divBdr>
                <w:top w:val="none" w:sz="0" w:space="0" w:color="auto"/>
                <w:left w:val="none" w:sz="0" w:space="0" w:color="auto"/>
                <w:bottom w:val="none" w:sz="0" w:space="0" w:color="auto"/>
                <w:right w:val="none" w:sz="0" w:space="0" w:color="auto"/>
              </w:divBdr>
              <w:divsChild>
                <w:div w:id="1872691595">
                  <w:marLeft w:val="540"/>
                  <w:marRight w:val="0"/>
                  <w:marTop w:val="0"/>
                  <w:marBottom w:val="0"/>
                  <w:divBdr>
                    <w:top w:val="none" w:sz="0" w:space="0" w:color="auto"/>
                    <w:left w:val="none" w:sz="0" w:space="0" w:color="auto"/>
                    <w:bottom w:val="none" w:sz="0" w:space="0" w:color="auto"/>
                    <w:right w:val="none" w:sz="0" w:space="0" w:color="auto"/>
                  </w:divBdr>
                  <w:divsChild>
                    <w:div w:id="1364329111">
                      <w:marLeft w:val="0"/>
                      <w:marRight w:val="0"/>
                      <w:marTop w:val="0"/>
                      <w:marBottom w:val="0"/>
                      <w:divBdr>
                        <w:top w:val="none" w:sz="0" w:space="0" w:color="auto"/>
                        <w:left w:val="none" w:sz="0" w:space="0" w:color="auto"/>
                        <w:bottom w:val="none" w:sz="0" w:space="0" w:color="auto"/>
                        <w:right w:val="none" w:sz="0" w:space="0" w:color="auto"/>
                      </w:divBdr>
                      <w:divsChild>
                        <w:div w:id="8794194">
                          <w:marLeft w:val="0"/>
                          <w:marRight w:val="0"/>
                          <w:marTop w:val="0"/>
                          <w:marBottom w:val="0"/>
                          <w:divBdr>
                            <w:top w:val="none" w:sz="0" w:space="0" w:color="auto"/>
                            <w:left w:val="none" w:sz="0" w:space="0" w:color="auto"/>
                            <w:bottom w:val="none" w:sz="0" w:space="0" w:color="auto"/>
                            <w:right w:val="none" w:sz="0" w:space="0" w:color="auto"/>
                          </w:divBdr>
                          <w:divsChild>
                            <w:div w:id="2012102727">
                              <w:marLeft w:val="0"/>
                              <w:marRight w:val="0"/>
                              <w:marTop w:val="0"/>
                              <w:marBottom w:val="0"/>
                              <w:divBdr>
                                <w:top w:val="none" w:sz="0" w:space="0" w:color="auto"/>
                                <w:left w:val="none" w:sz="0" w:space="0" w:color="auto"/>
                                <w:bottom w:val="none" w:sz="0" w:space="0" w:color="auto"/>
                                <w:right w:val="none" w:sz="0" w:space="0" w:color="auto"/>
                              </w:divBdr>
                              <w:divsChild>
                                <w:div w:id="1696031724">
                                  <w:marLeft w:val="0"/>
                                  <w:marRight w:val="0"/>
                                  <w:marTop w:val="0"/>
                                  <w:marBottom w:val="0"/>
                                  <w:divBdr>
                                    <w:top w:val="none" w:sz="0" w:space="0" w:color="auto"/>
                                    <w:left w:val="none" w:sz="0" w:space="0" w:color="auto"/>
                                    <w:bottom w:val="none" w:sz="0" w:space="0" w:color="auto"/>
                                    <w:right w:val="none" w:sz="0" w:space="0" w:color="auto"/>
                                  </w:divBdr>
                                  <w:divsChild>
                                    <w:div w:id="94623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1420406">
          <w:marLeft w:val="0"/>
          <w:marRight w:val="0"/>
          <w:marTop w:val="0"/>
          <w:marBottom w:val="0"/>
          <w:divBdr>
            <w:top w:val="none" w:sz="0" w:space="0" w:color="auto"/>
            <w:left w:val="none" w:sz="0" w:space="0" w:color="auto"/>
            <w:bottom w:val="none" w:sz="0" w:space="0" w:color="auto"/>
            <w:right w:val="none" w:sz="0" w:space="0" w:color="auto"/>
          </w:divBdr>
        </w:div>
        <w:div w:id="1281104119">
          <w:marLeft w:val="0"/>
          <w:marRight w:val="0"/>
          <w:marTop w:val="0"/>
          <w:marBottom w:val="0"/>
          <w:divBdr>
            <w:top w:val="none" w:sz="0" w:space="0" w:color="auto"/>
            <w:left w:val="none" w:sz="0" w:space="0" w:color="auto"/>
            <w:bottom w:val="none" w:sz="0" w:space="0" w:color="auto"/>
            <w:right w:val="none" w:sz="0" w:space="0" w:color="auto"/>
          </w:divBdr>
        </w:div>
        <w:div w:id="1835564874">
          <w:marLeft w:val="0"/>
          <w:marRight w:val="0"/>
          <w:marTop w:val="0"/>
          <w:marBottom w:val="0"/>
          <w:divBdr>
            <w:top w:val="none" w:sz="0" w:space="0" w:color="auto"/>
            <w:left w:val="none" w:sz="0" w:space="0" w:color="auto"/>
            <w:bottom w:val="none" w:sz="0" w:space="0" w:color="auto"/>
            <w:right w:val="none" w:sz="0" w:space="0" w:color="auto"/>
          </w:divBdr>
          <w:divsChild>
            <w:div w:id="796026556">
              <w:marLeft w:val="0"/>
              <w:marRight w:val="0"/>
              <w:marTop w:val="0"/>
              <w:marBottom w:val="0"/>
              <w:divBdr>
                <w:top w:val="none" w:sz="0" w:space="0" w:color="auto"/>
                <w:left w:val="none" w:sz="0" w:space="0" w:color="auto"/>
                <w:bottom w:val="none" w:sz="0" w:space="0" w:color="auto"/>
                <w:right w:val="none" w:sz="0" w:space="0" w:color="auto"/>
              </w:divBdr>
              <w:divsChild>
                <w:div w:id="1770347965">
                  <w:marLeft w:val="405"/>
                  <w:marRight w:val="0"/>
                  <w:marTop w:val="0"/>
                  <w:marBottom w:val="0"/>
                  <w:divBdr>
                    <w:top w:val="none" w:sz="0" w:space="0" w:color="auto"/>
                    <w:left w:val="none" w:sz="0" w:space="0" w:color="auto"/>
                    <w:bottom w:val="none" w:sz="0" w:space="0" w:color="auto"/>
                    <w:right w:val="none" w:sz="0" w:space="0" w:color="auto"/>
                  </w:divBdr>
                  <w:divsChild>
                    <w:div w:id="217322750">
                      <w:marLeft w:val="0"/>
                      <w:marRight w:val="0"/>
                      <w:marTop w:val="0"/>
                      <w:marBottom w:val="0"/>
                      <w:divBdr>
                        <w:top w:val="none" w:sz="0" w:space="0" w:color="auto"/>
                        <w:left w:val="none" w:sz="0" w:space="0" w:color="auto"/>
                        <w:bottom w:val="none" w:sz="0" w:space="0" w:color="auto"/>
                        <w:right w:val="none" w:sz="0" w:space="0" w:color="auto"/>
                      </w:divBdr>
                      <w:divsChild>
                        <w:div w:id="67919982">
                          <w:marLeft w:val="0"/>
                          <w:marRight w:val="0"/>
                          <w:marTop w:val="0"/>
                          <w:marBottom w:val="0"/>
                          <w:divBdr>
                            <w:top w:val="none" w:sz="0" w:space="0" w:color="auto"/>
                            <w:left w:val="none" w:sz="0" w:space="0" w:color="auto"/>
                            <w:bottom w:val="none" w:sz="0" w:space="0" w:color="auto"/>
                            <w:right w:val="none" w:sz="0" w:space="0" w:color="auto"/>
                          </w:divBdr>
                          <w:divsChild>
                            <w:div w:id="907035152">
                              <w:marLeft w:val="0"/>
                              <w:marRight w:val="0"/>
                              <w:marTop w:val="0"/>
                              <w:marBottom w:val="0"/>
                              <w:divBdr>
                                <w:top w:val="none" w:sz="0" w:space="0" w:color="auto"/>
                                <w:left w:val="none" w:sz="0" w:space="0" w:color="auto"/>
                                <w:bottom w:val="none" w:sz="0" w:space="0" w:color="auto"/>
                                <w:right w:val="none" w:sz="0" w:space="0" w:color="auto"/>
                              </w:divBdr>
                              <w:divsChild>
                                <w:div w:id="56634452">
                                  <w:marLeft w:val="0"/>
                                  <w:marRight w:val="0"/>
                                  <w:marTop w:val="0"/>
                                  <w:marBottom w:val="0"/>
                                  <w:divBdr>
                                    <w:top w:val="none" w:sz="0" w:space="0" w:color="auto"/>
                                    <w:left w:val="none" w:sz="0" w:space="0" w:color="auto"/>
                                    <w:bottom w:val="none" w:sz="0" w:space="0" w:color="auto"/>
                                    <w:right w:val="none" w:sz="0" w:space="0" w:color="auto"/>
                                  </w:divBdr>
                                  <w:divsChild>
                                    <w:div w:id="105527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2113443">
          <w:marLeft w:val="0"/>
          <w:marRight w:val="0"/>
          <w:marTop w:val="0"/>
          <w:marBottom w:val="0"/>
          <w:divBdr>
            <w:top w:val="none" w:sz="0" w:space="0" w:color="auto"/>
            <w:left w:val="none" w:sz="0" w:space="0" w:color="auto"/>
            <w:bottom w:val="none" w:sz="0" w:space="0" w:color="auto"/>
            <w:right w:val="none" w:sz="0" w:space="0" w:color="auto"/>
          </w:divBdr>
          <w:divsChild>
            <w:div w:id="2075465840">
              <w:marLeft w:val="0"/>
              <w:marRight w:val="0"/>
              <w:marTop w:val="0"/>
              <w:marBottom w:val="0"/>
              <w:divBdr>
                <w:top w:val="none" w:sz="0" w:space="0" w:color="auto"/>
                <w:left w:val="none" w:sz="0" w:space="0" w:color="auto"/>
                <w:bottom w:val="none" w:sz="0" w:space="0" w:color="auto"/>
                <w:right w:val="none" w:sz="0" w:space="0" w:color="auto"/>
              </w:divBdr>
              <w:divsChild>
                <w:div w:id="298465077">
                  <w:marLeft w:val="405"/>
                  <w:marRight w:val="0"/>
                  <w:marTop w:val="0"/>
                  <w:marBottom w:val="0"/>
                  <w:divBdr>
                    <w:top w:val="none" w:sz="0" w:space="0" w:color="auto"/>
                    <w:left w:val="none" w:sz="0" w:space="0" w:color="auto"/>
                    <w:bottom w:val="none" w:sz="0" w:space="0" w:color="auto"/>
                    <w:right w:val="none" w:sz="0" w:space="0" w:color="auto"/>
                  </w:divBdr>
                  <w:divsChild>
                    <w:div w:id="1223558228">
                      <w:marLeft w:val="0"/>
                      <w:marRight w:val="0"/>
                      <w:marTop w:val="0"/>
                      <w:marBottom w:val="0"/>
                      <w:divBdr>
                        <w:top w:val="none" w:sz="0" w:space="0" w:color="auto"/>
                        <w:left w:val="none" w:sz="0" w:space="0" w:color="auto"/>
                        <w:bottom w:val="none" w:sz="0" w:space="0" w:color="auto"/>
                        <w:right w:val="none" w:sz="0" w:space="0" w:color="auto"/>
                      </w:divBdr>
                      <w:divsChild>
                        <w:div w:id="1841699610">
                          <w:marLeft w:val="0"/>
                          <w:marRight w:val="0"/>
                          <w:marTop w:val="0"/>
                          <w:marBottom w:val="0"/>
                          <w:divBdr>
                            <w:top w:val="none" w:sz="0" w:space="0" w:color="auto"/>
                            <w:left w:val="none" w:sz="0" w:space="0" w:color="auto"/>
                            <w:bottom w:val="none" w:sz="0" w:space="0" w:color="auto"/>
                            <w:right w:val="none" w:sz="0" w:space="0" w:color="auto"/>
                          </w:divBdr>
                          <w:divsChild>
                            <w:div w:id="868566010">
                              <w:marLeft w:val="0"/>
                              <w:marRight w:val="0"/>
                              <w:marTop w:val="0"/>
                              <w:marBottom w:val="0"/>
                              <w:divBdr>
                                <w:top w:val="none" w:sz="0" w:space="0" w:color="auto"/>
                                <w:left w:val="none" w:sz="0" w:space="0" w:color="auto"/>
                                <w:bottom w:val="none" w:sz="0" w:space="0" w:color="auto"/>
                                <w:right w:val="none" w:sz="0" w:space="0" w:color="auto"/>
                              </w:divBdr>
                              <w:divsChild>
                                <w:div w:id="138109436">
                                  <w:marLeft w:val="0"/>
                                  <w:marRight w:val="0"/>
                                  <w:marTop w:val="0"/>
                                  <w:marBottom w:val="0"/>
                                  <w:divBdr>
                                    <w:top w:val="none" w:sz="0" w:space="0" w:color="auto"/>
                                    <w:left w:val="none" w:sz="0" w:space="0" w:color="auto"/>
                                    <w:bottom w:val="none" w:sz="0" w:space="0" w:color="auto"/>
                                    <w:right w:val="none" w:sz="0" w:space="0" w:color="auto"/>
                                  </w:divBdr>
                                  <w:divsChild>
                                    <w:div w:id="194137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3113599">
          <w:marLeft w:val="0"/>
          <w:marRight w:val="0"/>
          <w:marTop w:val="0"/>
          <w:marBottom w:val="0"/>
          <w:divBdr>
            <w:top w:val="none" w:sz="0" w:space="0" w:color="auto"/>
            <w:left w:val="none" w:sz="0" w:space="0" w:color="auto"/>
            <w:bottom w:val="none" w:sz="0" w:space="0" w:color="auto"/>
            <w:right w:val="none" w:sz="0" w:space="0" w:color="auto"/>
          </w:divBdr>
          <w:divsChild>
            <w:div w:id="1106197774">
              <w:marLeft w:val="0"/>
              <w:marRight w:val="0"/>
              <w:marTop w:val="0"/>
              <w:marBottom w:val="0"/>
              <w:divBdr>
                <w:top w:val="none" w:sz="0" w:space="0" w:color="auto"/>
                <w:left w:val="none" w:sz="0" w:space="0" w:color="auto"/>
                <w:bottom w:val="none" w:sz="0" w:space="0" w:color="auto"/>
                <w:right w:val="none" w:sz="0" w:space="0" w:color="auto"/>
              </w:divBdr>
              <w:divsChild>
                <w:div w:id="733743663">
                  <w:marLeft w:val="405"/>
                  <w:marRight w:val="0"/>
                  <w:marTop w:val="0"/>
                  <w:marBottom w:val="0"/>
                  <w:divBdr>
                    <w:top w:val="none" w:sz="0" w:space="0" w:color="auto"/>
                    <w:left w:val="none" w:sz="0" w:space="0" w:color="auto"/>
                    <w:bottom w:val="none" w:sz="0" w:space="0" w:color="auto"/>
                    <w:right w:val="none" w:sz="0" w:space="0" w:color="auto"/>
                  </w:divBdr>
                  <w:divsChild>
                    <w:div w:id="761536515">
                      <w:marLeft w:val="0"/>
                      <w:marRight w:val="0"/>
                      <w:marTop w:val="0"/>
                      <w:marBottom w:val="0"/>
                      <w:divBdr>
                        <w:top w:val="none" w:sz="0" w:space="0" w:color="auto"/>
                        <w:left w:val="none" w:sz="0" w:space="0" w:color="auto"/>
                        <w:bottom w:val="none" w:sz="0" w:space="0" w:color="auto"/>
                        <w:right w:val="none" w:sz="0" w:space="0" w:color="auto"/>
                      </w:divBdr>
                      <w:divsChild>
                        <w:div w:id="1960604271">
                          <w:marLeft w:val="0"/>
                          <w:marRight w:val="0"/>
                          <w:marTop w:val="0"/>
                          <w:marBottom w:val="0"/>
                          <w:divBdr>
                            <w:top w:val="none" w:sz="0" w:space="0" w:color="auto"/>
                            <w:left w:val="none" w:sz="0" w:space="0" w:color="auto"/>
                            <w:bottom w:val="none" w:sz="0" w:space="0" w:color="auto"/>
                            <w:right w:val="none" w:sz="0" w:space="0" w:color="auto"/>
                          </w:divBdr>
                          <w:divsChild>
                            <w:div w:id="1217008371">
                              <w:marLeft w:val="0"/>
                              <w:marRight w:val="0"/>
                              <w:marTop w:val="0"/>
                              <w:marBottom w:val="0"/>
                              <w:divBdr>
                                <w:top w:val="none" w:sz="0" w:space="0" w:color="auto"/>
                                <w:left w:val="none" w:sz="0" w:space="0" w:color="auto"/>
                                <w:bottom w:val="none" w:sz="0" w:space="0" w:color="auto"/>
                                <w:right w:val="none" w:sz="0" w:space="0" w:color="auto"/>
                              </w:divBdr>
                              <w:divsChild>
                                <w:div w:id="165243997">
                                  <w:marLeft w:val="0"/>
                                  <w:marRight w:val="0"/>
                                  <w:marTop w:val="0"/>
                                  <w:marBottom w:val="0"/>
                                  <w:divBdr>
                                    <w:top w:val="none" w:sz="0" w:space="0" w:color="auto"/>
                                    <w:left w:val="none" w:sz="0" w:space="0" w:color="auto"/>
                                    <w:bottom w:val="none" w:sz="0" w:space="0" w:color="auto"/>
                                    <w:right w:val="none" w:sz="0" w:space="0" w:color="auto"/>
                                  </w:divBdr>
                                  <w:divsChild>
                                    <w:div w:id="169830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8876297">
          <w:marLeft w:val="0"/>
          <w:marRight w:val="0"/>
          <w:marTop w:val="0"/>
          <w:marBottom w:val="0"/>
          <w:divBdr>
            <w:top w:val="none" w:sz="0" w:space="0" w:color="auto"/>
            <w:left w:val="none" w:sz="0" w:space="0" w:color="auto"/>
            <w:bottom w:val="none" w:sz="0" w:space="0" w:color="auto"/>
            <w:right w:val="none" w:sz="0" w:space="0" w:color="auto"/>
          </w:divBdr>
        </w:div>
        <w:div w:id="745803210">
          <w:marLeft w:val="0"/>
          <w:marRight w:val="0"/>
          <w:marTop w:val="0"/>
          <w:marBottom w:val="0"/>
          <w:divBdr>
            <w:top w:val="none" w:sz="0" w:space="0" w:color="auto"/>
            <w:left w:val="none" w:sz="0" w:space="0" w:color="auto"/>
            <w:bottom w:val="none" w:sz="0" w:space="0" w:color="auto"/>
            <w:right w:val="none" w:sz="0" w:space="0" w:color="auto"/>
          </w:divBdr>
        </w:div>
        <w:div w:id="2043437063">
          <w:marLeft w:val="0"/>
          <w:marRight w:val="0"/>
          <w:marTop w:val="0"/>
          <w:marBottom w:val="0"/>
          <w:divBdr>
            <w:top w:val="none" w:sz="0" w:space="0" w:color="auto"/>
            <w:left w:val="none" w:sz="0" w:space="0" w:color="auto"/>
            <w:bottom w:val="none" w:sz="0" w:space="0" w:color="auto"/>
            <w:right w:val="none" w:sz="0" w:space="0" w:color="auto"/>
          </w:divBdr>
        </w:div>
        <w:div w:id="153421691">
          <w:marLeft w:val="0"/>
          <w:marRight w:val="0"/>
          <w:marTop w:val="0"/>
          <w:marBottom w:val="0"/>
          <w:divBdr>
            <w:top w:val="none" w:sz="0" w:space="0" w:color="auto"/>
            <w:left w:val="none" w:sz="0" w:space="0" w:color="auto"/>
            <w:bottom w:val="none" w:sz="0" w:space="0" w:color="auto"/>
            <w:right w:val="none" w:sz="0" w:space="0" w:color="auto"/>
          </w:divBdr>
        </w:div>
        <w:div w:id="410660281">
          <w:marLeft w:val="0"/>
          <w:marRight w:val="0"/>
          <w:marTop w:val="0"/>
          <w:marBottom w:val="0"/>
          <w:divBdr>
            <w:top w:val="none" w:sz="0" w:space="0" w:color="auto"/>
            <w:left w:val="none" w:sz="0" w:space="0" w:color="auto"/>
            <w:bottom w:val="none" w:sz="0" w:space="0" w:color="auto"/>
            <w:right w:val="none" w:sz="0" w:space="0" w:color="auto"/>
          </w:divBdr>
          <w:divsChild>
            <w:div w:id="2076197930">
              <w:marLeft w:val="0"/>
              <w:marRight w:val="0"/>
              <w:marTop w:val="0"/>
              <w:marBottom w:val="0"/>
              <w:divBdr>
                <w:top w:val="none" w:sz="0" w:space="0" w:color="auto"/>
                <w:left w:val="none" w:sz="0" w:space="0" w:color="auto"/>
                <w:bottom w:val="none" w:sz="0" w:space="0" w:color="auto"/>
                <w:right w:val="none" w:sz="0" w:space="0" w:color="auto"/>
              </w:divBdr>
              <w:divsChild>
                <w:div w:id="1246264505">
                  <w:marLeft w:val="405"/>
                  <w:marRight w:val="0"/>
                  <w:marTop w:val="0"/>
                  <w:marBottom w:val="0"/>
                  <w:divBdr>
                    <w:top w:val="none" w:sz="0" w:space="0" w:color="auto"/>
                    <w:left w:val="none" w:sz="0" w:space="0" w:color="auto"/>
                    <w:bottom w:val="none" w:sz="0" w:space="0" w:color="auto"/>
                    <w:right w:val="none" w:sz="0" w:space="0" w:color="auto"/>
                  </w:divBdr>
                  <w:divsChild>
                    <w:div w:id="485779805">
                      <w:marLeft w:val="0"/>
                      <w:marRight w:val="0"/>
                      <w:marTop w:val="0"/>
                      <w:marBottom w:val="0"/>
                      <w:divBdr>
                        <w:top w:val="none" w:sz="0" w:space="0" w:color="auto"/>
                        <w:left w:val="none" w:sz="0" w:space="0" w:color="auto"/>
                        <w:bottom w:val="none" w:sz="0" w:space="0" w:color="auto"/>
                        <w:right w:val="none" w:sz="0" w:space="0" w:color="auto"/>
                      </w:divBdr>
                      <w:divsChild>
                        <w:div w:id="188104662">
                          <w:marLeft w:val="0"/>
                          <w:marRight w:val="0"/>
                          <w:marTop w:val="0"/>
                          <w:marBottom w:val="0"/>
                          <w:divBdr>
                            <w:top w:val="none" w:sz="0" w:space="0" w:color="auto"/>
                            <w:left w:val="none" w:sz="0" w:space="0" w:color="auto"/>
                            <w:bottom w:val="none" w:sz="0" w:space="0" w:color="auto"/>
                            <w:right w:val="none" w:sz="0" w:space="0" w:color="auto"/>
                          </w:divBdr>
                          <w:divsChild>
                            <w:div w:id="396637922">
                              <w:marLeft w:val="0"/>
                              <w:marRight w:val="0"/>
                              <w:marTop w:val="0"/>
                              <w:marBottom w:val="0"/>
                              <w:divBdr>
                                <w:top w:val="none" w:sz="0" w:space="0" w:color="auto"/>
                                <w:left w:val="none" w:sz="0" w:space="0" w:color="auto"/>
                                <w:bottom w:val="none" w:sz="0" w:space="0" w:color="auto"/>
                                <w:right w:val="none" w:sz="0" w:space="0" w:color="auto"/>
                              </w:divBdr>
                              <w:divsChild>
                                <w:div w:id="1101413534">
                                  <w:marLeft w:val="0"/>
                                  <w:marRight w:val="0"/>
                                  <w:marTop w:val="0"/>
                                  <w:marBottom w:val="0"/>
                                  <w:divBdr>
                                    <w:top w:val="none" w:sz="0" w:space="0" w:color="auto"/>
                                    <w:left w:val="none" w:sz="0" w:space="0" w:color="auto"/>
                                    <w:bottom w:val="none" w:sz="0" w:space="0" w:color="auto"/>
                                    <w:right w:val="none" w:sz="0" w:space="0" w:color="auto"/>
                                  </w:divBdr>
                                  <w:divsChild>
                                    <w:div w:id="193770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9547144">
          <w:marLeft w:val="0"/>
          <w:marRight w:val="0"/>
          <w:marTop w:val="0"/>
          <w:marBottom w:val="0"/>
          <w:divBdr>
            <w:top w:val="none" w:sz="0" w:space="0" w:color="auto"/>
            <w:left w:val="none" w:sz="0" w:space="0" w:color="auto"/>
            <w:bottom w:val="none" w:sz="0" w:space="0" w:color="auto"/>
            <w:right w:val="none" w:sz="0" w:space="0" w:color="auto"/>
          </w:divBdr>
          <w:divsChild>
            <w:div w:id="1525704548">
              <w:marLeft w:val="0"/>
              <w:marRight w:val="0"/>
              <w:marTop w:val="0"/>
              <w:marBottom w:val="0"/>
              <w:divBdr>
                <w:top w:val="none" w:sz="0" w:space="0" w:color="auto"/>
                <w:left w:val="none" w:sz="0" w:space="0" w:color="auto"/>
                <w:bottom w:val="none" w:sz="0" w:space="0" w:color="auto"/>
                <w:right w:val="none" w:sz="0" w:space="0" w:color="auto"/>
              </w:divBdr>
              <w:divsChild>
                <w:div w:id="1879731533">
                  <w:marLeft w:val="405"/>
                  <w:marRight w:val="0"/>
                  <w:marTop w:val="0"/>
                  <w:marBottom w:val="0"/>
                  <w:divBdr>
                    <w:top w:val="none" w:sz="0" w:space="0" w:color="auto"/>
                    <w:left w:val="none" w:sz="0" w:space="0" w:color="auto"/>
                    <w:bottom w:val="none" w:sz="0" w:space="0" w:color="auto"/>
                    <w:right w:val="none" w:sz="0" w:space="0" w:color="auto"/>
                  </w:divBdr>
                  <w:divsChild>
                    <w:div w:id="1591620528">
                      <w:marLeft w:val="0"/>
                      <w:marRight w:val="0"/>
                      <w:marTop w:val="0"/>
                      <w:marBottom w:val="0"/>
                      <w:divBdr>
                        <w:top w:val="none" w:sz="0" w:space="0" w:color="auto"/>
                        <w:left w:val="none" w:sz="0" w:space="0" w:color="auto"/>
                        <w:bottom w:val="none" w:sz="0" w:space="0" w:color="auto"/>
                        <w:right w:val="none" w:sz="0" w:space="0" w:color="auto"/>
                      </w:divBdr>
                      <w:divsChild>
                        <w:div w:id="1007706264">
                          <w:marLeft w:val="0"/>
                          <w:marRight w:val="0"/>
                          <w:marTop w:val="0"/>
                          <w:marBottom w:val="0"/>
                          <w:divBdr>
                            <w:top w:val="none" w:sz="0" w:space="0" w:color="auto"/>
                            <w:left w:val="none" w:sz="0" w:space="0" w:color="auto"/>
                            <w:bottom w:val="none" w:sz="0" w:space="0" w:color="auto"/>
                            <w:right w:val="none" w:sz="0" w:space="0" w:color="auto"/>
                          </w:divBdr>
                          <w:divsChild>
                            <w:div w:id="1515456911">
                              <w:marLeft w:val="0"/>
                              <w:marRight w:val="0"/>
                              <w:marTop w:val="0"/>
                              <w:marBottom w:val="0"/>
                              <w:divBdr>
                                <w:top w:val="none" w:sz="0" w:space="0" w:color="auto"/>
                                <w:left w:val="none" w:sz="0" w:space="0" w:color="auto"/>
                                <w:bottom w:val="none" w:sz="0" w:space="0" w:color="auto"/>
                                <w:right w:val="none" w:sz="0" w:space="0" w:color="auto"/>
                              </w:divBdr>
                              <w:divsChild>
                                <w:div w:id="346372439">
                                  <w:marLeft w:val="0"/>
                                  <w:marRight w:val="0"/>
                                  <w:marTop w:val="0"/>
                                  <w:marBottom w:val="0"/>
                                  <w:divBdr>
                                    <w:top w:val="none" w:sz="0" w:space="0" w:color="auto"/>
                                    <w:left w:val="none" w:sz="0" w:space="0" w:color="auto"/>
                                    <w:bottom w:val="none" w:sz="0" w:space="0" w:color="auto"/>
                                    <w:right w:val="none" w:sz="0" w:space="0" w:color="auto"/>
                                  </w:divBdr>
                                  <w:divsChild>
                                    <w:div w:id="456218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2271520">
          <w:marLeft w:val="0"/>
          <w:marRight w:val="0"/>
          <w:marTop w:val="0"/>
          <w:marBottom w:val="0"/>
          <w:divBdr>
            <w:top w:val="none" w:sz="0" w:space="0" w:color="auto"/>
            <w:left w:val="none" w:sz="0" w:space="0" w:color="auto"/>
            <w:bottom w:val="none" w:sz="0" w:space="0" w:color="auto"/>
            <w:right w:val="none" w:sz="0" w:space="0" w:color="auto"/>
          </w:divBdr>
          <w:divsChild>
            <w:div w:id="559904283">
              <w:marLeft w:val="0"/>
              <w:marRight w:val="0"/>
              <w:marTop w:val="0"/>
              <w:marBottom w:val="0"/>
              <w:divBdr>
                <w:top w:val="none" w:sz="0" w:space="0" w:color="auto"/>
                <w:left w:val="none" w:sz="0" w:space="0" w:color="auto"/>
                <w:bottom w:val="none" w:sz="0" w:space="0" w:color="auto"/>
                <w:right w:val="none" w:sz="0" w:space="0" w:color="auto"/>
              </w:divBdr>
              <w:divsChild>
                <w:div w:id="704907319">
                  <w:marLeft w:val="405"/>
                  <w:marRight w:val="0"/>
                  <w:marTop w:val="0"/>
                  <w:marBottom w:val="0"/>
                  <w:divBdr>
                    <w:top w:val="none" w:sz="0" w:space="0" w:color="auto"/>
                    <w:left w:val="none" w:sz="0" w:space="0" w:color="auto"/>
                    <w:bottom w:val="none" w:sz="0" w:space="0" w:color="auto"/>
                    <w:right w:val="none" w:sz="0" w:space="0" w:color="auto"/>
                  </w:divBdr>
                  <w:divsChild>
                    <w:div w:id="955217022">
                      <w:marLeft w:val="0"/>
                      <w:marRight w:val="0"/>
                      <w:marTop w:val="0"/>
                      <w:marBottom w:val="0"/>
                      <w:divBdr>
                        <w:top w:val="none" w:sz="0" w:space="0" w:color="auto"/>
                        <w:left w:val="none" w:sz="0" w:space="0" w:color="auto"/>
                        <w:bottom w:val="none" w:sz="0" w:space="0" w:color="auto"/>
                        <w:right w:val="none" w:sz="0" w:space="0" w:color="auto"/>
                      </w:divBdr>
                      <w:divsChild>
                        <w:div w:id="272829172">
                          <w:marLeft w:val="0"/>
                          <w:marRight w:val="0"/>
                          <w:marTop w:val="0"/>
                          <w:marBottom w:val="0"/>
                          <w:divBdr>
                            <w:top w:val="none" w:sz="0" w:space="0" w:color="auto"/>
                            <w:left w:val="none" w:sz="0" w:space="0" w:color="auto"/>
                            <w:bottom w:val="none" w:sz="0" w:space="0" w:color="auto"/>
                            <w:right w:val="none" w:sz="0" w:space="0" w:color="auto"/>
                          </w:divBdr>
                          <w:divsChild>
                            <w:div w:id="678625851">
                              <w:marLeft w:val="0"/>
                              <w:marRight w:val="0"/>
                              <w:marTop w:val="0"/>
                              <w:marBottom w:val="0"/>
                              <w:divBdr>
                                <w:top w:val="none" w:sz="0" w:space="0" w:color="auto"/>
                                <w:left w:val="none" w:sz="0" w:space="0" w:color="auto"/>
                                <w:bottom w:val="none" w:sz="0" w:space="0" w:color="auto"/>
                                <w:right w:val="none" w:sz="0" w:space="0" w:color="auto"/>
                              </w:divBdr>
                              <w:divsChild>
                                <w:div w:id="1240211799">
                                  <w:marLeft w:val="0"/>
                                  <w:marRight w:val="0"/>
                                  <w:marTop w:val="0"/>
                                  <w:marBottom w:val="0"/>
                                  <w:divBdr>
                                    <w:top w:val="none" w:sz="0" w:space="0" w:color="auto"/>
                                    <w:left w:val="none" w:sz="0" w:space="0" w:color="auto"/>
                                    <w:bottom w:val="none" w:sz="0" w:space="0" w:color="auto"/>
                                    <w:right w:val="none" w:sz="0" w:space="0" w:color="auto"/>
                                  </w:divBdr>
                                  <w:divsChild>
                                    <w:div w:id="205666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04646572">
          <w:marLeft w:val="0"/>
          <w:marRight w:val="0"/>
          <w:marTop w:val="0"/>
          <w:marBottom w:val="0"/>
          <w:divBdr>
            <w:top w:val="none" w:sz="0" w:space="0" w:color="auto"/>
            <w:left w:val="none" w:sz="0" w:space="0" w:color="auto"/>
            <w:bottom w:val="none" w:sz="0" w:space="0" w:color="auto"/>
            <w:right w:val="none" w:sz="0" w:space="0" w:color="auto"/>
          </w:divBdr>
        </w:div>
        <w:div w:id="1155411732">
          <w:marLeft w:val="0"/>
          <w:marRight w:val="0"/>
          <w:marTop w:val="0"/>
          <w:marBottom w:val="0"/>
          <w:divBdr>
            <w:top w:val="none" w:sz="0" w:space="0" w:color="auto"/>
            <w:left w:val="none" w:sz="0" w:space="0" w:color="auto"/>
            <w:bottom w:val="none" w:sz="0" w:space="0" w:color="auto"/>
            <w:right w:val="none" w:sz="0" w:space="0" w:color="auto"/>
          </w:divBdr>
        </w:div>
        <w:div w:id="696736024">
          <w:marLeft w:val="0"/>
          <w:marRight w:val="0"/>
          <w:marTop w:val="0"/>
          <w:marBottom w:val="0"/>
          <w:divBdr>
            <w:top w:val="none" w:sz="0" w:space="0" w:color="auto"/>
            <w:left w:val="none" w:sz="0" w:space="0" w:color="auto"/>
            <w:bottom w:val="none" w:sz="0" w:space="0" w:color="auto"/>
            <w:right w:val="none" w:sz="0" w:space="0" w:color="auto"/>
          </w:divBdr>
        </w:div>
        <w:div w:id="535511701">
          <w:marLeft w:val="0"/>
          <w:marRight w:val="0"/>
          <w:marTop w:val="0"/>
          <w:marBottom w:val="0"/>
          <w:divBdr>
            <w:top w:val="none" w:sz="0" w:space="0" w:color="auto"/>
            <w:left w:val="none" w:sz="0" w:space="0" w:color="auto"/>
            <w:bottom w:val="none" w:sz="0" w:space="0" w:color="auto"/>
            <w:right w:val="none" w:sz="0" w:space="0" w:color="auto"/>
          </w:divBdr>
        </w:div>
        <w:div w:id="1898316052">
          <w:marLeft w:val="0"/>
          <w:marRight w:val="0"/>
          <w:marTop w:val="0"/>
          <w:marBottom w:val="0"/>
          <w:divBdr>
            <w:top w:val="none" w:sz="0" w:space="0" w:color="auto"/>
            <w:left w:val="none" w:sz="0" w:space="0" w:color="auto"/>
            <w:bottom w:val="none" w:sz="0" w:space="0" w:color="auto"/>
            <w:right w:val="none" w:sz="0" w:space="0" w:color="auto"/>
          </w:divBdr>
        </w:div>
        <w:div w:id="402220634">
          <w:marLeft w:val="0"/>
          <w:marRight w:val="0"/>
          <w:marTop w:val="0"/>
          <w:marBottom w:val="0"/>
          <w:divBdr>
            <w:top w:val="none" w:sz="0" w:space="0" w:color="auto"/>
            <w:left w:val="none" w:sz="0" w:space="0" w:color="auto"/>
            <w:bottom w:val="none" w:sz="0" w:space="0" w:color="auto"/>
            <w:right w:val="none" w:sz="0" w:space="0" w:color="auto"/>
          </w:divBdr>
          <w:divsChild>
            <w:div w:id="2023582001">
              <w:marLeft w:val="0"/>
              <w:marRight w:val="0"/>
              <w:marTop w:val="0"/>
              <w:marBottom w:val="0"/>
              <w:divBdr>
                <w:top w:val="none" w:sz="0" w:space="0" w:color="auto"/>
                <w:left w:val="none" w:sz="0" w:space="0" w:color="auto"/>
                <w:bottom w:val="none" w:sz="0" w:space="0" w:color="auto"/>
                <w:right w:val="none" w:sz="0" w:space="0" w:color="auto"/>
              </w:divBdr>
              <w:divsChild>
                <w:div w:id="183398494">
                  <w:marLeft w:val="405"/>
                  <w:marRight w:val="0"/>
                  <w:marTop w:val="0"/>
                  <w:marBottom w:val="0"/>
                  <w:divBdr>
                    <w:top w:val="none" w:sz="0" w:space="0" w:color="auto"/>
                    <w:left w:val="none" w:sz="0" w:space="0" w:color="auto"/>
                    <w:bottom w:val="none" w:sz="0" w:space="0" w:color="auto"/>
                    <w:right w:val="none" w:sz="0" w:space="0" w:color="auto"/>
                  </w:divBdr>
                  <w:divsChild>
                    <w:div w:id="1046443497">
                      <w:marLeft w:val="0"/>
                      <w:marRight w:val="0"/>
                      <w:marTop w:val="0"/>
                      <w:marBottom w:val="0"/>
                      <w:divBdr>
                        <w:top w:val="none" w:sz="0" w:space="0" w:color="auto"/>
                        <w:left w:val="none" w:sz="0" w:space="0" w:color="auto"/>
                        <w:bottom w:val="none" w:sz="0" w:space="0" w:color="auto"/>
                        <w:right w:val="none" w:sz="0" w:space="0" w:color="auto"/>
                      </w:divBdr>
                      <w:divsChild>
                        <w:div w:id="8533147">
                          <w:marLeft w:val="0"/>
                          <w:marRight w:val="0"/>
                          <w:marTop w:val="0"/>
                          <w:marBottom w:val="0"/>
                          <w:divBdr>
                            <w:top w:val="none" w:sz="0" w:space="0" w:color="auto"/>
                            <w:left w:val="none" w:sz="0" w:space="0" w:color="auto"/>
                            <w:bottom w:val="none" w:sz="0" w:space="0" w:color="auto"/>
                            <w:right w:val="none" w:sz="0" w:space="0" w:color="auto"/>
                          </w:divBdr>
                          <w:divsChild>
                            <w:div w:id="1807771565">
                              <w:marLeft w:val="0"/>
                              <w:marRight w:val="0"/>
                              <w:marTop w:val="0"/>
                              <w:marBottom w:val="0"/>
                              <w:divBdr>
                                <w:top w:val="none" w:sz="0" w:space="0" w:color="auto"/>
                                <w:left w:val="none" w:sz="0" w:space="0" w:color="auto"/>
                                <w:bottom w:val="none" w:sz="0" w:space="0" w:color="auto"/>
                                <w:right w:val="none" w:sz="0" w:space="0" w:color="auto"/>
                              </w:divBdr>
                              <w:divsChild>
                                <w:div w:id="1089541828">
                                  <w:marLeft w:val="0"/>
                                  <w:marRight w:val="0"/>
                                  <w:marTop w:val="0"/>
                                  <w:marBottom w:val="0"/>
                                  <w:divBdr>
                                    <w:top w:val="none" w:sz="0" w:space="0" w:color="auto"/>
                                    <w:left w:val="none" w:sz="0" w:space="0" w:color="auto"/>
                                    <w:bottom w:val="none" w:sz="0" w:space="0" w:color="auto"/>
                                    <w:right w:val="none" w:sz="0" w:space="0" w:color="auto"/>
                                  </w:divBdr>
                                  <w:divsChild>
                                    <w:div w:id="164312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5422362">
          <w:marLeft w:val="0"/>
          <w:marRight w:val="0"/>
          <w:marTop w:val="0"/>
          <w:marBottom w:val="0"/>
          <w:divBdr>
            <w:top w:val="none" w:sz="0" w:space="0" w:color="auto"/>
            <w:left w:val="none" w:sz="0" w:space="0" w:color="auto"/>
            <w:bottom w:val="none" w:sz="0" w:space="0" w:color="auto"/>
            <w:right w:val="none" w:sz="0" w:space="0" w:color="auto"/>
          </w:divBdr>
        </w:div>
        <w:div w:id="573245751">
          <w:marLeft w:val="0"/>
          <w:marRight w:val="0"/>
          <w:marTop w:val="0"/>
          <w:marBottom w:val="0"/>
          <w:divBdr>
            <w:top w:val="none" w:sz="0" w:space="0" w:color="auto"/>
            <w:left w:val="none" w:sz="0" w:space="0" w:color="auto"/>
            <w:bottom w:val="none" w:sz="0" w:space="0" w:color="auto"/>
            <w:right w:val="none" w:sz="0" w:space="0" w:color="auto"/>
          </w:divBdr>
          <w:divsChild>
            <w:div w:id="1924216206">
              <w:marLeft w:val="0"/>
              <w:marRight w:val="0"/>
              <w:marTop w:val="0"/>
              <w:marBottom w:val="0"/>
              <w:divBdr>
                <w:top w:val="none" w:sz="0" w:space="0" w:color="auto"/>
                <w:left w:val="none" w:sz="0" w:space="0" w:color="auto"/>
                <w:bottom w:val="none" w:sz="0" w:space="0" w:color="auto"/>
                <w:right w:val="none" w:sz="0" w:space="0" w:color="auto"/>
              </w:divBdr>
              <w:divsChild>
                <w:div w:id="1810435259">
                  <w:marLeft w:val="405"/>
                  <w:marRight w:val="0"/>
                  <w:marTop w:val="0"/>
                  <w:marBottom w:val="0"/>
                  <w:divBdr>
                    <w:top w:val="none" w:sz="0" w:space="0" w:color="auto"/>
                    <w:left w:val="none" w:sz="0" w:space="0" w:color="auto"/>
                    <w:bottom w:val="none" w:sz="0" w:space="0" w:color="auto"/>
                    <w:right w:val="none" w:sz="0" w:space="0" w:color="auto"/>
                  </w:divBdr>
                  <w:divsChild>
                    <w:div w:id="783813642">
                      <w:marLeft w:val="0"/>
                      <w:marRight w:val="0"/>
                      <w:marTop w:val="0"/>
                      <w:marBottom w:val="0"/>
                      <w:divBdr>
                        <w:top w:val="none" w:sz="0" w:space="0" w:color="auto"/>
                        <w:left w:val="none" w:sz="0" w:space="0" w:color="auto"/>
                        <w:bottom w:val="none" w:sz="0" w:space="0" w:color="auto"/>
                        <w:right w:val="none" w:sz="0" w:space="0" w:color="auto"/>
                      </w:divBdr>
                      <w:divsChild>
                        <w:div w:id="922840273">
                          <w:marLeft w:val="0"/>
                          <w:marRight w:val="0"/>
                          <w:marTop w:val="0"/>
                          <w:marBottom w:val="0"/>
                          <w:divBdr>
                            <w:top w:val="none" w:sz="0" w:space="0" w:color="auto"/>
                            <w:left w:val="none" w:sz="0" w:space="0" w:color="auto"/>
                            <w:bottom w:val="none" w:sz="0" w:space="0" w:color="auto"/>
                            <w:right w:val="none" w:sz="0" w:space="0" w:color="auto"/>
                          </w:divBdr>
                          <w:divsChild>
                            <w:div w:id="1603605403">
                              <w:marLeft w:val="0"/>
                              <w:marRight w:val="0"/>
                              <w:marTop w:val="0"/>
                              <w:marBottom w:val="0"/>
                              <w:divBdr>
                                <w:top w:val="none" w:sz="0" w:space="0" w:color="auto"/>
                                <w:left w:val="none" w:sz="0" w:space="0" w:color="auto"/>
                                <w:bottom w:val="none" w:sz="0" w:space="0" w:color="auto"/>
                                <w:right w:val="none" w:sz="0" w:space="0" w:color="auto"/>
                              </w:divBdr>
                              <w:divsChild>
                                <w:div w:id="504711629">
                                  <w:marLeft w:val="0"/>
                                  <w:marRight w:val="0"/>
                                  <w:marTop w:val="0"/>
                                  <w:marBottom w:val="0"/>
                                  <w:divBdr>
                                    <w:top w:val="none" w:sz="0" w:space="0" w:color="auto"/>
                                    <w:left w:val="none" w:sz="0" w:space="0" w:color="auto"/>
                                    <w:bottom w:val="none" w:sz="0" w:space="0" w:color="auto"/>
                                    <w:right w:val="none" w:sz="0" w:space="0" w:color="auto"/>
                                  </w:divBdr>
                                  <w:divsChild>
                                    <w:div w:id="2093117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5027712">
          <w:marLeft w:val="0"/>
          <w:marRight w:val="0"/>
          <w:marTop w:val="0"/>
          <w:marBottom w:val="0"/>
          <w:divBdr>
            <w:top w:val="none" w:sz="0" w:space="0" w:color="auto"/>
            <w:left w:val="none" w:sz="0" w:space="0" w:color="auto"/>
            <w:bottom w:val="none" w:sz="0" w:space="0" w:color="auto"/>
            <w:right w:val="none" w:sz="0" w:space="0" w:color="auto"/>
          </w:divBdr>
        </w:div>
        <w:div w:id="1181165988">
          <w:marLeft w:val="0"/>
          <w:marRight w:val="0"/>
          <w:marTop w:val="0"/>
          <w:marBottom w:val="0"/>
          <w:divBdr>
            <w:top w:val="none" w:sz="0" w:space="0" w:color="auto"/>
            <w:left w:val="none" w:sz="0" w:space="0" w:color="auto"/>
            <w:bottom w:val="none" w:sz="0" w:space="0" w:color="auto"/>
            <w:right w:val="none" w:sz="0" w:space="0" w:color="auto"/>
          </w:divBdr>
        </w:div>
        <w:div w:id="2043549685">
          <w:marLeft w:val="0"/>
          <w:marRight w:val="0"/>
          <w:marTop w:val="0"/>
          <w:marBottom w:val="0"/>
          <w:divBdr>
            <w:top w:val="none" w:sz="0" w:space="0" w:color="auto"/>
            <w:left w:val="none" w:sz="0" w:space="0" w:color="auto"/>
            <w:bottom w:val="none" w:sz="0" w:space="0" w:color="auto"/>
            <w:right w:val="none" w:sz="0" w:space="0" w:color="auto"/>
          </w:divBdr>
        </w:div>
        <w:div w:id="479200803">
          <w:marLeft w:val="0"/>
          <w:marRight w:val="0"/>
          <w:marTop w:val="0"/>
          <w:marBottom w:val="0"/>
          <w:divBdr>
            <w:top w:val="none" w:sz="0" w:space="0" w:color="auto"/>
            <w:left w:val="none" w:sz="0" w:space="0" w:color="auto"/>
            <w:bottom w:val="none" w:sz="0" w:space="0" w:color="auto"/>
            <w:right w:val="none" w:sz="0" w:space="0" w:color="auto"/>
          </w:divBdr>
        </w:div>
        <w:div w:id="27729886">
          <w:marLeft w:val="0"/>
          <w:marRight w:val="0"/>
          <w:marTop w:val="0"/>
          <w:marBottom w:val="0"/>
          <w:divBdr>
            <w:top w:val="none" w:sz="0" w:space="0" w:color="auto"/>
            <w:left w:val="none" w:sz="0" w:space="0" w:color="auto"/>
            <w:bottom w:val="none" w:sz="0" w:space="0" w:color="auto"/>
            <w:right w:val="none" w:sz="0" w:space="0" w:color="auto"/>
          </w:divBdr>
        </w:div>
        <w:div w:id="616957212">
          <w:marLeft w:val="0"/>
          <w:marRight w:val="0"/>
          <w:marTop w:val="0"/>
          <w:marBottom w:val="0"/>
          <w:divBdr>
            <w:top w:val="none" w:sz="0" w:space="0" w:color="auto"/>
            <w:left w:val="none" w:sz="0" w:space="0" w:color="auto"/>
            <w:bottom w:val="none" w:sz="0" w:space="0" w:color="auto"/>
            <w:right w:val="none" w:sz="0" w:space="0" w:color="auto"/>
          </w:divBdr>
        </w:div>
        <w:div w:id="351880907">
          <w:marLeft w:val="0"/>
          <w:marRight w:val="0"/>
          <w:marTop w:val="0"/>
          <w:marBottom w:val="0"/>
          <w:divBdr>
            <w:top w:val="none" w:sz="0" w:space="0" w:color="auto"/>
            <w:left w:val="none" w:sz="0" w:space="0" w:color="auto"/>
            <w:bottom w:val="none" w:sz="0" w:space="0" w:color="auto"/>
            <w:right w:val="none" w:sz="0" w:space="0" w:color="auto"/>
          </w:divBdr>
        </w:div>
        <w:div w:id="1981766405">
          <w:marLeft w:val="0"/>
          <w:marRight w:val="0"/>
          <w:marTop w:val="0"/>
          <w:marBottom w:val="0"/>
          <w:divBdr>
            <w:top w:val="none" w:sz="0" w:space="0" w:color="auto"/>
            <w:left w:val="none" w:sz="0" w:space="0" w:color="auto"/>
            <w:bottom w:val="none" w:sz="0" w:space="0" w:color="auto"/>
            <w:right w:val="none" w:sz="0" w:space="0" w:color="auto"/>
          </w:divBdr>
        </w:div>
        <w:div w:id="1989630967">
          <w:marLeft w:val="0"/>
          <w:marRight w:val="0"/>
          <w:marTop w:val="0"/>
          <w:marBottom w:val="0"/>
          <w:divBdr>
            <w:top w:val="none" w:sz="0" w:space="0" w:color="auto"/>
            <w:left w:val="none" w:sz="0" w:space="0" w:color="auto"/>
            <w:bottom w:val="none" w:sz="0" w:space="0" w:color="auto"/>
            <w:right w:val="none" w:sz="0" w:space="0" w:color="auto"/>
          </w:divBdr>
        </w:div>
        <w:div w:id="1137458032">
          <w:marLeft w:val="0"/>
          <w:marRight w:val="0"/>
          <w:marTop w:val="0"/>
          <w:marBottom w:val="0"/>
          <w:divBdr>
            <w:top w:val="none" w:sz="0" w:space="0" w:color="auto"/>
            <w:left w:val="none" w:sz="0" w:space="0" w:color="auto"/>
            <w:bottom w:val="none" w:sz="0" w:space="0" w:color="auto"/>
            <w:right w:val="none" w:sz="0" w:space="0" w:color="auto"/>
          </w:divBdr>
        </w:div>
        <w:div w:id="1655984962">
          <w:marLeft w:val="0"/>
          <w:marRight w:val="0"/>
          <w:marTop w:val="0"/>
          <w:marBottom w:val="0"/>
          <w:divBdr>
            <w:top w:val="none" w:sz="0" w:space="0" w:color="auto"/>
            <w:left w:val="none" w:sz="0" w:space="0" w:color="auto"/>
            <w:bottom w:val="none" w:sz="0" w:space="0" w:color="auto"/>
            <w:right w:val="none" w:sz="0" w:space="0" w:color="auto"/>
          </w:divBdr>
        </w:div>
        <w:div w:id="1000691592">
          <w:marLeft w:val="0"/>
          <w:marRight w:val="0"/>
          <w:marTop w:val="0"/>
          <w:marBottom w:val="0"/>
          <w:divBdr>
            <w:top w:val="none" w:sz="0" w:space="0" w:color="auto"/>
            <w:left w:val="none" w:sz="0" w:space="0" w:color="auto"/>
            <w:bottom w:val="none" w:sz="0" w:space="0" w:color="auto"/>
            <w:right w:val="none" w:sz="0" w:space="0" w:color="auto"/>
          </w:divBdr>
        </w:div>
        <w:div w:id="763965004">
          <w:marLeft w:val="0"/>
          <w:marRight w:val="0"/>
          <w:marTop w:val="0"/>
          <w:marBottom w:val="0"/>
          <w:divBdr>
            <w:top w:val="none" w:sz="0" w:space="0" w:color="auto"/>
            <w:left w:val="none" w:sz="0" w:space="0" w:color="auto"/>
            <w:bottom w:val="none" w:sz="0" w:space="0" w:color="auto"/>
            <w:right w:val="none" w:sz="0" w:space="0" w:color="auto"/>
          </w:divBdr>
        </w:div>
        <w:div w:id="1054887404">
          <w:marLeft w:val="0"/>
          <w:marRight w:val="0"/>
          <w:marTop w:val="0"/>
          <w:marBottom w:val="0"/>
          <w:divBdr>
            <w:top w:val="none" w:sz="0" w:space="0" w:color="auto"/>
            <w:left w:val="none" w:sz="0" w:space="0" w:color="auto"/>
            <w:bottom w:val="none" w:sz="0" w:space="0" w:color="auto"/>
            <w:right w:val="none" w:sz="0" w:space="0" w:color="auto"/>
          </w:divBdr>
        </w:div>
        <w:div w:id="1843350149">
          <w:marLeft w:val="0"/>
          <w:marRight w:val="0"/>
          <w:marTop w:val="0"/>
          <w:marBottom w:val="0"/>
          <w:divBdr>
            <w:top w:val="none" w:sz="0" w:space="0" w:color="auto"/>
            <w:left w:val="none" w:sz="0" w:space="0" w:color="auto"/>
            <w:bottom w:val="none" w:sz="0" w:space="0" w:color="auto"/>
            <w:right w:val="none" w:sz="0" w:space="0" w:color="auto"/>
          </w:divBdr>
        </w:div>
        <w:div w:id="1707949980">
          <w:marLeft w:val="0"/>
          <w:marRight w:val="0"/>
          <w:marTop w:val="0"/>
          <w:marBottom w:val="0"/>
          <w:divBdr>
            <w:top w:val="none" w:sz="0" w:space="0" w:color="auto"/>
            <w:left w:val="none" w:sz="0" w:space="0" w:color="auto"/>
            <w:bottom w:val="none" w:sz="0" w:space="0" w:color="auto"/>
            <w:right w:val="none" w:sz="0" w:space="0" w:color="auto"/>
          </w:divBdr>
        </w:div>
        <w:div w:id="1587765640">
          <w:marLeft w:val="0"/>
          <w:marRight w:val="0"/>
          <w:marTop w:val="0"/>
          <w:marBottom w:val="0"/>
          <w:divBdr>
            <w:top w:val="none" w:sz="0" w:space="0" w:color="auto"/>
            <w:left w:val="none" w:sz="0" w:space="0" w:color="auto"/>
            <w:bottom w:val="none" w:sz="0" w:space="0" w:color="auto"/>
            <w:right w:val="none" w:sz="0" w:space="0" w:color="auto"/>
          </w:divBdr>
        </w:div>
        <w:div w:id="1303920240">
          <w:marLeft w:val="0"/>
          <w:marRight w:val="0"/>
          <w:marTop w:val="0"/>
          <w:marBottom w:val="0"/>
          <w:divBdr>
            <w:top w:val="none" w:sz="0" w:space="0" w:color="auto"/>
            <w:left w:val="none" w:sz="0" w:space="0" w:color="auto"/>
            <w:bottom w:val="none" w:sz="0" w:space="0" w:color="auto"/>
            <w:right w:val="none" w:sz="0" w:space="0" w:color="auto"/>
          </w:divBdr>
        </w:div>
        <w:div w:id="1655523215">
          <w:marLeft w:val="0"/>
          <w:marRight w:val="0"/>
          <w:marTop w:val="0"/>
          <w:marBottom w:val="0"/>
          <w:divBdr>
            <w:top w:val="none" w:sz="0" w:space="0" w:color="auto"/>
            <w:left w:val="none" w:sz="0" w:space="0" w:color="auto"/>
            <w:bottom w:val="none" w:sz="0" w:space="0" w:color="auto"/>
            <w:right w:val="none" w:sz="0" w:space="0" w:color="auto"/>
          </w:divBdr>
        </w:div>
        <w:div w:id="1581716237">
          <w:marLeft w:val="0"/>
          <w:marRight w:val="0"/>
          <w:marTop w:val="0"/>
          <w:marBottom w:val="0"/>
          <w:divBdr>
            <w:top w:val="none" w:sz="0" w:space="0" w:color="auto"/>
            <w:left w:val="none" w:sz="0" w:space="0" w:color="auto"/>
            <w:bottom w:val="none" w:sz="0" w:space="0" w:color="auto"/>
            <w:right w:val="none" w:sz="0" w:space="0" w:color="auto"/>
          </w:divBdr>
        </w:div>
        <w:div w:id="1920670649">
          <w:marLeft w:val="0"/>
          <w:marRight w:val="0"/>
          <w:marTop w:val="0"/>
          <w:marBottom w:val="0"/>
          <w:divBdr>
            <w:top w:val="none" w:sz="0" w:space="0" w:color="auto"/>
            <w:left w:val="none" w:sz="0" w:space="0" w:color="auto"/>
            <w:bottom w:val="none" w:sz="0" w:space="0" w:color="auto"/>
            <w:right w:val="none" w:sz="0" w:space="0" w:color="auto"/>
          </w:divBdr>
        </w:div>
        <w:div w:id="574318646">
          <w:marLeft w:val="0"/>
          <w:marRight w:val="0"/>
          <w:marTop w:val="0"/>
          <w:marBottom w:val="0"/>
          <w:divBdr>
            <w:top w:val="none" w:sz="0" w:space="0" w:color="auto"/>
            <w:left w:val="none" w:sz="0" w:space="0" w:color="auto"/>
            <w:bottom w:val="none" w:sz="0" w:space="0" w:color="auto"/>
            <w:right w:val="none" w:sz="0" w:space="0" w:color="auto"/>
          </w:divBdr>
          <w:divsChild>
            <w:div w:id="635306028">
              <w:marLeft w:val="0"/>
              <w:marRight w:val="0"/>
              <w:marTop w:val="0"/>
              <w:marBottom w:val="0"/>
              <w:divBdr>
                <w:top w:val="none" w:sz="0" w:space="0" w:color="auto"/>
                <w:left w:val="none" w:sz="0" w:space="0" w:color="auto"/>
                <w:bottom w:val="none" w:sz="0" w:space="0" w:color="auto"/>
                <w:right w:val="none" w:sz="0" w:space="0" w:color="auto"/>
              </w:divBdr>
              <w:divsChild>
                <w:div w:id="1913537405">
                  <w:marLeft w:val="540"/>
                  <w:marRight w:val="0"/>
                  <w:marTop w:val="0"/>
                  <w:marBottom w:val="0"/>
                  <w:divBdr>
                    <w:top w:val="none" w:sz="0" w:space="0" w:color="auto"/>
                    <w:left w:val="none" w:sz="0" w:space="0" w:color="auto"/>
                    <w:bottom w:val="none" w:sz="0" w:space="0" w:color="auto"/>
                    <w:right w:val="none" w:sz="0" w:space="0" w:color="auto"/>
                  </w:divBdr>
                  <w:divsChild>
                    <w:div w:id="691496249">
                      <w:marLeft w:val="0"/>
                      <w:marRight w:val="0"/>
                      <w:marTop w:val="0"/>
                      <w:marBottom w:val="0"/>
                      <w:divBdr>
                        <w:top w:val="none" w:sz="0" w:space="0" w:color="auto"/>
                        <w:left w:val="none" w:sz="0" w:space="0" w:color="auto"/>
                        <w:bottom w:val="none" w:sz="0" w:space="0" w:color="auto"/>
                        <w:right w:val="none" w:sz="0" w:space="0" w:color="auto"/>
                      </w:divBdr>
                      <w:divsChild>
                        <w:div w:id="1284382216">
                          <w:marLeft w:val="0"/>
                          <w:marRight w:val="0"/>
                          <w:marTop w:val="0"/>
                          <w:marBottom w:val="0"/>
                          <w:divBdr>
                            <w:top w:val="none" w:sz="0" w:space="0" w:color="auto"/>
                            <w:left w:val="none" w:sz="0" w:space="0" w:color="auto"/>
                            <w:bottom w:val="none" w:sz="0" w:space="0" w:color="auto"/>
                            <w:right w:val="none" w:sz="0" w:space="0" w:color="auto"/>
                          </w:divBdr>
                          <w:divsChild>
                            <w:div w:id="1699165239">
                              <w:marLeft w:val="0"/>
                              <w:marRight w:val="0"/>
                              <w:marTop w:val="0"/>
                              <w:marBottom w:val="0"/>
                              <w:divBdr>
                                <w:top w:val="none" w:sz="0" w:space="0" w:color="auto"/>
                                <w:left w:val="none" w:sz="0" w:space="0" w:color="auto"/>
                                <w:bottom w:val="none" w:sz="0" w:space="0" w:color="auto"/>
                                <w:right w:val="none" w:sz="0" w:space="0" w:color="auto"/>
                              </w:divBdr>
                              <w:divsChild>
                                <w:div w:id="943540739">
                                  <w:marLeft w:val="0"/>
                                  <w:marRight w:val="0"/>
                                  <w:marTop w:val="0"/>
                                  <w:marBottom w:val="0"/>
                                  <w:divBdr>
                                    <w:top w:val="none" w:sz="0" w:space="0" w:color="auto"/>
                                    <w:left w:val="none" w:sz="0" w:space="0" w:color="auto"/>
                                    <w:bottom w:val="none" w:sz="0" w:space="0" w:color="auto"/>
                                    <w:right w:val="none" w:sz="0" w:space="0" w:color="auto"/>
                                  </w:divBdr>
                                  <w:divsChild>
                                    <w:div w:id="91516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0564154">
          <w:marLeft w:val="0"/>
          <w:marRight w:val="0"/>
          <w:marTop w:val="0"/>
          <w:marBottom w:val="0"/>
          <w:divBdr>
            <w:top w:val="none" w:sz="0" w:space="0" w:color="auto"/>
            <w:left w:val="none" w:sz="0" w:space="0" w:color="auto"/>
            <w:bottom w:val="none" w:sz="0" w:space="0" w:color="auto"/>
            <w:right w:val="none" w:sz="0" w:space="0" w:color="auto"/>
          </w:divBdr>
        </w:div>
        <w:div w:id="375350597">
          <w:marLeft w:val="0"/>
          <w:marRight w:val="0"/>
          <w:marTop w:val="0"/>
          <w:marBottom w:val="0"/>
          <w:divBdr>
            <w:top w:val="none" w:sz="0" w:space="0" w:color="auto"/>
            <w:left w:val="none" w:sz="0" w:space="0" w:color="auto"/>
            <w:bottom w:val="none" w:sz="0" w:space="0" w:color="auto"/>
            <w:right w:val="none" w:sz="0" w:space="0" w:color="auto"/>
          </w:divBdr>
        </w:div>
        <w:div w:id="899485771">
          <w:marLeft w:val="0"/>
          <w:marRight w:val="0"/>
          <w:marTop w:val="0"/>
          <w:marBottom w:val="0"/>
          <w:divBdr>
            <w:top w:val="none" w:sz="0" w:space="0" w:color="auto"/>
            <w:left w:val="none" w:sz="0" w:space="0" w:color="auto"/>
            <w:bottom w:val="none" w:sz="0" w:space="0" w:color="auto"/>
            <w:right w:val="none" w:sz="0" w:space="0" w:color="auto"/>
          </w:divBdr>
        </w:div>
        <w:div w:id="509487623">
          <w:marLeft w:val="0"/>
          <w:marRight w:val="0"/>
          <w:marTop w:val="0"/>
          <w:marBottom w:val="0"/>
          <w:divBdr>
            <w:top w:val="none" w:sz="0" w:space="0" w:color="auto"/>
            <w:left w:val="none" w:sz="0" w:space="0" w:color="auto"/>
            <w:bottom w:val="none" w:sz="0" w:space="0" w:color="auto"/>
            <w:right w:val="none" w:sz="0" w:space="0" w:color="auto"/>
          </w:divBdr>
        </w:div>
        <w:div w:id="1607999038">
          <w:marLeft w:val="0"/>
          <w:marRight w:val="0"/>
          <w:marTop w:val="0"/>
          <w:marBottom w:val="0"/>
          <w:divBdr>
            <w:top w:val="none" w:sz="0" w:space="0" w:color="auto"/>
            <w:left w:val="none" w:sz="0" w:space="0" w:color="auto"/>
            <w:bottom w:val="none" w:sz="0" w:space="0" w:color="auto"/>
            <w:right w:val="none" w:sz="0" w:space="0" w:color="auto"/>
          </w:divBdr>
        </w:div>
        <w:div w:id="901062759">
          <w:marLeft w:val="0"/>
          <w:marRight w:val="0"/>
          <w:marTop w:val="0"/>
          <w:marBottom w:val="0"/>
          <w:divBdr>
            <w:top w:val="none" w:sz="0" w:space="0" w:color="auto"/>
            <w:left w:val="none" w:sz="0" w:space="0" w:color="auto"/>
            <w:bottom w:val="none" w:sz="0" w:space="0" w:color="auto"/>
            <w:right w:val="none" w:sz="0" w:space="0" w:color="auto"/>
          </w:divBdr>
        </w:div>
        <w:div w:id="769130989">
          <w:marLeft w:val="0"/>
          <w:marRight w:val="0"/>
          <w:marTop w:val="0"/>
          <w:marBottom w:val="0"/>
          <w:divBdr>
            <w:top w:val="none" w:sz="0" w:space="0" w:color="auto"/>
            <w:left w:val="none" w:sz="0" w:space="0" w:color="auto"/>
            <w:bottom w:val="none" w:sz="0" w:space="0" w:color="auto"/>
            <w:right w:val="none" w:sz="0" w:space="0" w:color="auto"/>
          </w:divBdr>
        </w:div>
        <w:div w:id="2063554528">
          <w:marLeft w:val="0"/>
          <w:marRight w:val="0"/>
          <w:marTop w:val="0"/>
          <w:marBottom w:val="0"/>
          <w:divBdr>
            <w:top w:val="none" w:sz="0" w:space="0" w:color="auto"/>
            <w:left w:val="none" w:sz="0" w:space="0" w:color="auto"/>
            <w:bottom w:val="none" w:sz="0" w:space="0" w:color="auto"/>
            <w:right w:val="none" w:sz="0" w:space="0" w:color="auto"/>
          </w:divBdr>
        </w:div>
        <w:div w:id="1155561774">
          <w:marLeft w:val="0"/>
          <w:marRight w:val="0"/>
          <w:marTop w:val="0"/>
          <w:marBottom w:val="0"/>
          <w:divBdr>
            <w:top w:val="none" w:sz="0" w:space="0" w:color="auto"/>
            <w:left w:val="none" w:sz="0" w:space="0" w:color="auto"/>
            <w:bottom w:val="none" w:sz="0" w:space="0" w:color="auto"/>
            <w:right w:val="none" w:sz="0" w:space="0" w:color="auto"/>
          </w:divBdr>
        </w:div>
        <w:div w:id="20016741">
          <w:marLeft w:val="0"/>
          <w:marRight w:val="0"/>
          <w:marTop w:val="0"/>
          <w:marBottom w:val="0"/>
          <w:divBdr>
            <w:top w:val="none" w:sz="0" w:space="0" w:color="auto"/>
            <w:left w:val="none" w:sz="0" w:space="0" w:color="auto"/>
            <w:bottom w:val="none" w:sz="0" w:space="0" w:color="auto"/>
            <w:right w:val="none" w:sz="0" w:space="0" w:color="auto"/>
          </w:divBdr>
        </w:div>
        <w:div w:id="1268270836">
          <w:marLeft w:val="0"/>
          <w:marRight w:val="0"/>
          <w:marTop w:val="0"/>
          <w:marBottom w:val="0"/>
          <w:divBdr>
            <w:top w:val="none" w:sz="0" w:space="0" w:color="auto"/>
            <w:left w:val="none" w:sz="0" w:space="0" w:color="auto"/>
            <w:bottom w:val="none" w:sz="0" w:space="0" w:color="auto"/>
            <w:right w:val="none" w:sz="0" w:space="0" w:color="auto"/>
          </w:divBdr>
        </w:div>
        <w:div w:id="212280563">
          <w:marLeft w:val="0"/>
          <w:marRight w:val="0"/>
          <w:marTop w:val="0"/>
          <w:marBottom w:val="0"/>
          <w:divBdr>
            <w:top w:val="none" w:sz="0" w:space="0" w:color="auto"/>
            <w:left w:val="none" w:sz="0" w:space="0" w:color="auto"/>
            <w:bottom w:val="none" w:sz="0" w:space="0" w:color="auto"/>
            <w:right w:val="none" w:sz="0" w:space="0" w:color="auto"/>
          </w:divBdr>
        </w:div>
        <w:div w:id="1008095479">
          <w:marLeft w:val="0"/>
          <w:marRight w:val="0"/>
          <w:marTop w:val="0"/>
          <w:marBottom w:val="0"/>
          <w:divBdr>
            <w:top w:val="none" w:sz="0" w:space="0" w:color="auto"/>
            <w:left w:val="none" w:sz="0" w:space="0" w:color="auto"/>
            <w:bottom w:val="none" w:sz="0" w:space="0" w:color="auto"/>
            <w:right w:val="none" w:sz="0" w:space="0" w:color="auto"/>
          </w:divBdr>
          <w:divsChild>
            <w:div w:id="376243255">
              <w:marLeft w:val="0"/>
              <w:marRight w:val="0"/>
              <w:marTop w:val="0"/>
              <w:marBottom w:val="0"/>
              <w:divBdr>
                <w:top w:val="none" w:sz="0" w:space="0" w:color="auto"/>
                <w:left w:val="none" w:sz="0" w:space="0" w:color="auto"/>
                <w:bottom w:val="none" w:sz="0" w:space="0" w:color="auto"/>
                <w:right w:val="none" w:sz="0" w:space="0" w:color="auto"/>
              </w:divBdr>
              <w:divsChild>
                <w:div w:id="518854088">
                  <w:marLeft w:val="540"/>
                  <w:marRight w:val="0"/>
                  <w:marTop w:val="0"/>
                  <w:marBottom w:val="0"/>
                  <w:divBdr>
                    <w:top w:val="none" w:sz="0" w:space="0" w:color="auto"/>
                    <w:left w:val="none" w:sz="0" w:space="0" w:color="auto"/>
                    <w:bottom w:val="none" w:sz="0" w:space="0" w:color="auto"/>
                    <w:right w:val="none" w:sz="0" w:space="0" w:color="auto"/>
                  </w:divBdr>
                  <w:divsChild>
                    <w:div w:id="795105987">
                      <w:marLeft w:val="0"/>
                      <w:marRight w:val="0"/>
                      <w:marTop w:val="0"/>
                      <w:marBottom w:val="0"/>
                      <w:divBdr>
                        <w:top w:val="none" w:sz="0" w:space="0" w:color="auto"/>
                        <w:left w:val="none" w:sz="0" w:space="0" w:color="auto"/>
                        <w:bottom w:val="none" w:sz="0" w:space="0" w:color="auto"/>
                        <w:right w:val="none" w:sz="0" w:space="0" w:color="auto"/>
                      </w:divBdr>
                      <w:divsChild>
                        <w:div w:id="1962032400">
                          <w:marLeft w:val="0"/>
                          <w:marRight w:val="0"/>
                          <w:marTop w:val="0"/>
                          <w:marBottom w:val="0"/>
                          <w:divBdr>
                            <w:top w:val="none" w:sz="0" w:space="0" w:color="auto"/>
                            <w:left w:val="none" w:sz="0" w:space="0" w:color="auto"/>
                            <w:bottom w:val="none" w:sz="0" w:space="0" w:color="auto"/>
                            <w:right w:val="none" w:sz="0" w:space="0" w:color="auto"/>
                          </w:divBdr>
                          <w:divsChild>
                            <w:div w:id="1128662770">
                              <w:marLeft w:val="0"/>
                              <w:marRight w:val="0"/>
                              <w:marTop w:val="0"/>
                              <w:marBottom w:val="0"/>
                              <w:divBdr>
                                <w:top w:val="none" w:sz="0" w:space="0" w:color="auto"/>
                                <w:left w:val="none" w:sz="0" w:space="0" w:color="auto"/>
                                <w:bottom w:val="none" w:sz="0" w:space="0" w:color="auto"/>
                                <w:right w:val="none" w:sz="0" w:space="0" w:color="auto"/>
                              </w:divBdr>
                              <w:divsChild>
                                <w:div w:id="1805586441">
                                  <w:marLeft w:val="0"/>
                                  <w:marRight w:val="0"/>
                                  <w:marTop w:val="0"/>
                                  <w:marBottom w:val="0"/>
                                  <w:divBdr>
                                    <w:top w:val="none" w:sz="0" w:space="0" w:color="auto"/>
                                    <w:left w:val="none" w:sz="0" w:space="0" w:color="auto"/>
                                    <w:bottom w:val="none" w:sz="0" w:space="0" w:color="auto"/>
                                    <w:right w:val="none" w:sz="0" w:space="0" w:color="auto"/>
                                  </w:divBdr>
                                  <w:divsChild>
                                    <w:div w:id="355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2151148">
          <w:marLeft w:val="0"/>
          <w:marRight w:val="0"/>
          <w:marTop w:val="0"/>
          <w:marBottom w:val="0"/>
          <w:divBdr>
            <w:top w:val="none" w:sz="0" w:space="0" w:color="auto"/>
            <w:left w:val="none" w:sz="0" w:space="0" w:color="auto"/>
            <w:bottom w:val="none" w:sz="0" w:space="0" w:color="auto"/>
            <w:right w:val="none" w:sz="0" w:space="0" w:color="auto"/>
          </w:divBdr>
        </w:div>
        <w:div w:id="619647698">
          <w:marLeft w:val="0"/>
          <w:marRight w:val="0"/>
          <w:marTop w:val="0"/>
          <w:marBottom w:val="0"/>
          <w:divBdr>
            <w:top w:val="none" w:sz="0" w:space="0" w:color="auto"/>
            <w:left w:val="none" w:sz="0" w:space="0" w:color="auto"/>
            <w:bottom w:val="none" w:sz="0" w:space="0" w:color="auto"/>
            <w:right w:val="none" w:sz="0" w:space="0" w:color="auto"/>
          </w:divBdr>
        </w:div>
        <w:div w:id="250286352">
          <w:marLeft w:val="0"/>
          <w:marRight w:val="0"/>
          <w:marTop w:val="0"/>
          <w:marBottom w:val="0"/>
          <w:divBdr>
            <w:top w:val="none" w:sz="0" w:space="0" w:color="auto"/>
            <w:left w:val="none" w:sz="0" w:space="0" w:color="auto"/>
            <w:bottom w:val="none" w:sz="0" w:space="0" w:color="auto"/>
            <w:right w:val="none" w:sz="0" w:space="0" w:color="auto"/>
          </w:divBdr>
        </w:div>
        <w:div w:id="228345180">
          <w:marLeft w:val="0"/>
          <w:marRight w:val="0"/>
          <w:marTop w:val="0"/>
          <w:marBottom w:val="0"/>
          <w:divBdr>
            <w:top w:val="none" w:sz="0" w:space="0" w:color="auto"/>
            <w:left w:val="none" w:sz="0" w:space="0" w:color="auto"/>
            <w:bottom w:val="none" w:sz="0" w:space="0" w:color="auto"/>
            <w:right w:val="none" w:sz="0" w:space="0" w:color="auto"/>
          </w:divBdr>
        </w:div>
        <w:div w:id="2072269641">
          <w:marLeft w:val="0"/>
          <w:marRight w:val="0"/>
          <w:marTop w:val="0"/>
          <w:marBottom w:val="0"/>
          <w:divBdr>
            <w:top w:val="none" w:sz="0" w:space="0" w:color="auto"/>
            <w:left w:val="none" w:sz="0" w:space="0" w:color="auto"/>
            <w:bottom w:val="none" w:sz="0" w:space="0" w:color="auto"/>
            <w:right w:val="none" w:sz="0" w:space="0" w:color="auto"/>
          </w:divBdr>
        </w:div>
        <w:div w:id="887687261">
          <w:marLeft w:val="0"/>
          <w:marRight w:val="0"/>
          <w:marTop w:val="0"/>
          <w:marBottom w:val="0"/>
          <w:divBdr>
            <w:top w:val="none" w:sz="0" w:space="0" w:color="auto"/>
            <w:left w:val="none" w:sz="0" w:space="0" w:color="auto"/>
            <w:bottom w:val="none" w:sz="0" w:space="0" w:color="auto"/>
            <w:right w:val="none" w:sz="0" w:space="0" w:color="auto"/>
          </w:divBdr>
        </w:div>
        <w:div w:id="1515924369">
          <w:marLeft w:val="0"/>
          <w:marRight w:val="0"/>
          <w:marTop w:val="0"/>
          <w:marBottom w:val="0"/>
          <w:divBdr>
            <w:top w:val="none" w:sz="0" w:space="0" w:color="auto"/>
            <w:left w:val="none" w:sz="0" w:space="0" w:color="auto"/>
            <w:bottom w:val="none" w:sz="0" w:space="0" w:color="auto"/>
            <w:right w:val="none" w:sz="0" w:space="0" w:color="auto"/>
          </w:divBdr>
        </w:div>
        <w:div w:id="1636836597">
          <w:marLeft w:val="0"/>
          <w:marRight w:val="0"/>
          <w:marTop w:val="0"/>
          <w:marBottom w:val="0"/>
          <w:divBdr>
            <w:top w:val="none" w:sz="0" w:space="0" w:color="auto"/>
            <w:left w:val="none" w:sz="0" w:space="0" w:color="auto"/>
            <w:bottom w:val="none" w:sz="0" w:space="0" w:color="auto"/>
            <w:right w:val="none" w:sz="0" w:space="0" w:color="auto"/>
          </w:divBdr>
        </w:div>
        <w:div w:id="1261522358">
          <w:marLeft w:val="0"/>
          <w:marRight w:val="0"/>
          <w:marTop w:val="0"/>
          <w:marBottom w:val="0"/>
          <w:divBdr>
            <w:top w:val="none" w:sz="0" w:space="0" w:color="auto"/>
            <w:left w:val="none" w:sz="0" w:space="0" w:color="auto"/>
            <w:bottom w:val="none" w:sz="0" w:space="0" w:color="auto"/>
            <w:right w:val="none" w:sz="0" w:space="0" w:color="auto"/>
          </w:divBdr>
        </w:div>
        <w:div w:id="1692413631">
          <w:marLeft w:val="0"/>
          <w:marRight w:val="0"/>
          <w:marTop w:val="0"/>
          <w:marBottom w:val="0"/>
          <w:divBdr>
            <w:top w:val="none" w:sz="0" w:space="0" w:color="auto"/>
            <w:left w:val="none" w:sz="0" w:space="0" w:color="auto"/>
            <w:bottom w:val="none" w:sz="0" w:space="0" w:color="auto"/>
            <w:right w:val="none" w:sz="0" w:space="0" w:color="auto"/>
          </w:divBdr>
        </w:div>
        <w:div w:id="1613318866">
          <w:marLeft w:val="0"/>
          <w:marRight w:val="0"/>
          <w:marTop w:val="0"/>
          <w:marBottom w:val="0"/>
          <w:divBdr>
            <w:top w:val="none" w:sz="0" w:space="0" w:color="auto"/>
            <w:left w:val="none" w:sz="0" w:space="0" w:color="auto"/>
            <w:bottom w:val="none" w:sz="0" w:space="0" w:color="auto"/>
            <w:right w:val="none" w:sz="0" w:space="0" w:color="auto"/>
          </w:divBdr>
        </w:div>
        <w:div w:id="1747454491">
          <w:marLeft w:val="0"/>
          <w:marRight w:val="0"/>
          <w:marTop w:val="0"/>
          <w:marBottom w:val="0"/>
          <w:divBdr>
            <w:top w:val="none" w:sz="0" w:space="0" w:color="auto"/>
            <w:left w:val="none" w:sz="0" w:space="0" w:color="auto"/>
            <w:bottom w:val="none" w:sz="0" w:space="0" w:color="auto"/>
            <w:right w:val="none" w:sz="0" w:space="0" w:color="auto"/>
          </w:divBdr>
        </w:div>
        <w:div w:id="915941852">
          <w:marLeft w:val="0"/>
          <w:marRight w:val="0"/>
          <w:marTop w:val="0"/>
          <w:marBottom w:val="0"/>
          <w:divBdr>
            <w:top w:val="none" w:sz="0" w:space="0" w:color="auto"/>
            <w:left w:val="none" w:sz="0" w:space="0" w:color="auto"/>
            <w:bottom w:val="none" w:sz="0" w:space="0" w:color="auto"/>
            <w:right w:val="none" w:sz="0" w:space="0" w:color="auto"/>
          </w:divBdr>
        </w:div>
        <w:div w:id="1849173380">
          <w:marLeft w:val="0"/>
          <w:marRight w:val="0"/>
          <w:marTop w:val="0"/>
          <w:marBottom w:val="0"/>
          <w:divBdr>
            <w:top w:val="none" w:sz="0" w:space="0" w:color="auto"/>
            <w:left w:val="none" w:sz="0" w:space="0" w:color="auto"/>
            <w:bottom w:val="none" w:sz="0" w:space="0" w:color="auto"/>
            <w:right w:val="none" w:sz="0" w:space="0" w:color="auto"/>
          </w:divBdr>
        </w:div>
        <w:div w:id="1575432749">
          <w:marLeft w:val="0"/>
          <w:marRight w:val="0"/>
          <w:marTop w:val="0"/>
          <w:marBottom w:val="0"/>
          <w:divBdr>
            <w:top w:val="none" w:sz="0" w:space="0" w:color="auto"/>
            <w:left w:val="none" w:sz="0" w:space="0" w:color="auto"/>
            <w:bottom w:val="none" w:sz="0" w:space="0" w:color="auto"/>
            <w:right w:val="none" w:sz="0" w:space="0" w:color="auto"/>
          </w:divBdr>
        </w:div>
        <w:div w:id="231935969">
          <w:marLeft w:val="0"/>
          <w:marRight w:val="0"/>
          <w:marTop w:val="0"/>
          <w:marBottom w:val="0"/>
          <w:divBdr>
            <w:top w:val="none" w:sz="0" w:space="0" w:color="auto"/>
            <w:left w:val="none" w:sz="0" w:space="0" w:color="auto"/>
            <w:bottom w:val="none" w:sz="0" w:space="0" w:color="auto"/>
            <w:right w:val="none" w:sz="0" w:space="0" w:color="auto"/>
          </w:divBdr>
        </w:div>
        <w:div w:id="1086345462">
          <w:marLeft w:val="0"/>
          <w:marRight w:val="0"/>
          <w:marTop w:val="0"/>
          <w:marBottom w:val="0"/>
          <w:divBdr>
            <w:top w:val="none" w:sz="0" w:space="0" w:color="auto"/>
            <w:left w:val="none" w:sz="0" w:space="0" w:color="auto"/>
            <w:bottom w:val="none" w:sz="0" w:space="0" w:color="auto"/>
            <w:right w:val="none" w:sz="0" w:space="0" w:color="auto"/>
          </w:divBdr>
        </w:div>
        <w:div w:id="128401147">
          <w:marLeft w:val="0"/>
          <w:marRight w:val="0"/>
          <w:marTop w:val="0"/>
          <w:marBottom w:val="0"/>
          <w:divBdr>
            <w:top w:val="none" w:sz="0" w:space="0" w:color="auto"/>
            <w:left w:val="none" w:sz="0" w:space="0" w:color="auto"/>
            <w:bottom w:val="none" w:sz="0" w:space="0" w:color="auto"/>
            <w:right w:val="none" w:sz="0" w:space="0" w:color="auto"/>
          </w:divBdr>
        </w:div>
        <w:div w:id="938759768">
          <w:marLeft w:val="0"/>
          <w:marRight w:val="0"/>
          <w:marTop w:val="0"/>
          <w:marBottom w:val="0"/>
          <w:divBdr>
            <w:top w:val="none" w:sz="0" w:space="0" w:color="auto"/>
            <w:left w:val="none" w:sz="0" w:space="0" w:color="auto"/>
            <w:bottom w:val="none" w:sz="0" w:space="0" w:color="auto"/>
            <w:right w:val="none" w:sz="0" w:space="0" w:color="auto"/>
          </w:divBdr>
        </w:div>
        <w:div w:id="389038517">
          <w:marLeft w:val="0"/>
          <w:marRight w:val="0"/>
          <w:marTop w:val="0"/>
          <w:marBottom w:val="0"/>
          <w:divBdr>
            <w:top w:val="none" w:sz="0" w:space="0" w:color="auto"/>
            <w:left w:val="none" w:sz="0" w:space="0" w:color="auto"/>
            <w:bottom w:val="none" w:sz="0" w:space="0" w:color="auto"/>
            <w:right w:val="none" w:sz="0" w:space="0" w:color="auto"/>
          </w:divBdr>
        </w:div>
        <w:div w:id="1793673916">
          <w:marLeft w:val="0"/>
          <w:marRight w:val="0"/>
          <w:marTop w:val="0"/>
          <w:marBottom w:val="0"/>
          <w:divBdr>
            <w:top w:val="none" w:sz="0" w:space="0" w:color="auto"/>
            <w:left w:val="none" w:sz="0" w:space="0" w:color="auto"/>
            <w:bottom w:val="none" w:sz="0" w:space="0" w:color="auto"/>
            <w:right w:val="none" w:sz="0" w:space="0" w:color="auto"/>
          </w:divBdr>
        </w:div>
        <w:div w:id="535124651">
          <w:marLeft w:val="0"/>
          <w:marRight w:val="0"/>
          <w:marTop w:val="0"/>
          <w:marBottom w:val="0"/>
          <w:divBdr>
            <w:top w:val="none" w:sz="0" w:space="0" w:color="auto"/>
            <w:left w:val="none" w:sz="0" w:space="0" w:color="auto"/>
            <w:bottom w:val="none" w:sz="0" w:space="0" w:color="auto"/>
            <w:right w:val="none" w:sz="0" w:space="0" w:color="auto"/>
          </w:divBdr>
        </w:div>
        <w:div w:id="1875120041">
          <w:marLeft w:val="0"/>
          <w:marRight w:val="0"/>
          <w:marTop w:val="0"/>
          <w:marBottom w:val="0"/>
          <w:divBdr>
            <w:top w:val="none" w:sz="0" w:space="0" w:color="auto"/>
            <w:left w:val="none" w:sz="0" w:space="0" w:color="auto"/>
            <w:bottom w:val="none" w:sz="0" w:space="0" w:color="auto"/>
            <w:right w:val="none" w:sz="0" w:space="0" w:color="auto"/>
          </w:divBdr>
        </w:div>
        <w:div w:id="1515337959">
          <w:marLeft w:val="0"/>
          <w:marRight w:val="0"/>
          <w:marTop w:val="0"/>
          <w:marBottom w:val="0"/>
          <w:divBdr>
            <w:top w:val="none" w:sz="0" w:space="0" w:color="auto"/>
            <w:left w:val="none" w:sz="0" w:space="0" w:color="auto"/>
            <w:bottom w:val="none" w:sz="0" w:space="0" w:color="auto"/>
            <w:right w:val="none" w:sz="0" w:space="0" w:color="auto"/>
          </w:divBdr>
        </w:div>
        <w:div w:id="475032659">
          <w:marLeft w:val="0"/>
          <w:marRight w:val="0"/>
          <w:marTop w:val="0"/>
          <w:marBottom w:val="0"/>
          <w:divBdr>
            <w:top w:val="none" w:sz="0" w:space="0" w:color="auto"/>
            <w:left w:val="none" w:sz="0" w:space="0" w:color="auto"/>
            <w:bottom w:val="none" w:sz="0" w:space="0" w:color="auto"/>
            <w:right w:val="none" w:sz="0" w:space="0" w:color="auto"/>
          </w:divBdr>
        </w:div>
        <w:div w:id="1364016554">
          <w:marLeft w:val="0"/>
          <w:marRight w:val="0"/>
          <w:marTop w:val="0"/>
          <w:marBottom w:val="0"/>
          <w:divBdr>
            <w:top w:val="none" w:sz="0" w:space="0" w:color="auto"/>
            <w:left w:val="none" w:sz="0" w:space="0" w:color="auto"/>
            <w:bottom w:val="none" w:sz="0" w:space="0" w:color="auto"/>
            <w:right w:val="none" w:sz="0" w:space="0" w:color="auto"/>
          </w:divBdr>
        </w:div>
        <w:div w:id="1327707045">
          <w:marLeft w:val="0"/>
          <w:marRight w:val="0"/>
          <w:marTop w:val="0"/>
          <w:marBottom w:val="0"/>
          <w:divBdr>
            <w:top w:val="none" w:sz="0" w:space="0" w:color="auto"/>
            <w:left w:val="none" w:sz="0" w:space="0" w:color="auto"/>
            <w:bottom w:val="none" w:sz="0" w:space="0" w:color="auto"/>
            <w:right w:val="none" w:sz="0" w:space="0" w:color="auto"/>
          </w:divBdr>
        </w:div>
        <w:div w:id="1526215592">
          <w:marLeft w:val="0"/>
          <w:marRight w:val="0"/>
          <w:marTop w:val="0"/>
          <w:marBottom w:val="0"/>
          <w:divBdr>
            <w:top w:val="none" w:sz="0" w:space="0" w:color="auto"/>
            <w:left w:val="none" w:sz="0" w:space="0" w:color="auto"/>
            <w:bottom w:val="none" w:sz="0" w:space="0" w:color="auto"/>
            <w:right w:val="none" w:sz="0" w:space="0" w:color="auto"/>
          </w:divBdr>
        </w:div>
        <w:div w:id="989671136">
          <w:marLeft w:val="0"/>
          <w:marRight w:val="0"/>
          <w:marTop w:val="0"/>
          <w:marBottom w:val="0"/>
          <w:divBdr>
            <w:top w:val="none" w:sz="0" w:space="0" w:color="auto"/>
            <w:left w:val="none" w:sz="0" w:space="0" w:color="auto"/>
            <w:bottom w:val="none" w:sz="0" w:space="0" w:color="auto"/>
            <w:right w:val="none" w:sz="0" w:space="0" w:color="auto"/>
          </w:divBdr>
        </w:div>
        <w:div w:id="1768304560">
          <w:marLeft w:val="0"/>
          <w:marRight w:val="0"/>
          <w:marTop w:val="0"/>
          <w:marBottom w:val="0"/>
          <w:divBdr>
            <w:top w:val="none" w:sz="0" w:space="0" w:color="auto"/>
            <w:left w:val="none" w:sz="0" w:space="0" w:color="auto"/>
            <w:bottom w:val="none" w:sz="0" w:space="0" w:color="auto"/>
            <w:right w:val="none" w:sz="0" w:space="0" w:color="auto"/>
          </w:divBdr>
        </w:div>
        <w:div w:id="138420880">
          <w:marLeft w:val="0"/>
          <w:marRight w:val="0"/>
          <w:marTop w:val="0"/>
          <w:marBottom w:val="0"/>
          <w:divBdr>
            <w:top w:val="none" w:sz="0" w:space="0" w:color="auto"/>
            <w:left w:val="none" w:sz="0" w:space="0" w:color="auto"/>
            <w:bottom w:val="none" w:sz="0" w:space="0" w:color="auto"/>
            <w:right w:val="none" w:sz="0" w:space="0" w:color="auto"/>
          </w:divBdr>
        </w:div>
        <w:div w:id="1888368884">
          <w:marLeft w:val="0"/>
          <w:marRight w:val="0"/>
          <w:marTop w:val="0"/>
          <w:marBottom w:val="0"/>
          <w:divBdr>
            <w:top w:val="none" w:sz="0" w:space="0" w:color="auto"/>
            <w:left w:val="none" w:sz="0" w:space="0" w:color="auto"/>
            <w:bottom w:val="none" w:sz="0" w:space="0" w:color="auto"/>
            <w:right w:val="none" w:sz="0" w:space="0" w:color="auto"/>
          </w:divBdr>
        </w:div>
        <w:div w:id="100689079">
          <w:marLeft w:val="0"/>
          <w:marRight w:val="0"/>
          <w:marTop w:val="0"/>
          <w:marBottom w:val="0"/>
          <w:divBdr>
            <w:top w:val="none" w:sz="0" w:space="0" w:color="auto"/>
            <w:left w:val="none" w:sz="0" w:space="0" w:color="auto"/>
            <w:bottom w:val="none" w:sz="0" w:space="0" w:color="auto"/>
            <w:right w:val="none" w:sz="0" w:space="0" w:color="auto"/>
          </w:divBdr>
        </w:div>
        <w:div w:id="1731880356">
          <w:marLeft w:val="0"/>
          <w:marRight w:val="0"/>
          <w:marTop w:val="0"/>
          <w:marBottom w:val="0"/>
          <w:divBdr>
            <w:top w:val="none" w:sz="0" w:space="0" w:color="auto"/>
            <w:left w:val="none" w:sz="0" w:space="0" w:color="auto"/>
            <w:bottom w:val="none" w:sz="0" w:space="0" w:color="auto"/>
            <w:right w:val="none" w:sz="0" w:space="0" w:color="auto"/>
          </w:divBdr>
        </w:div>
        <w:div w:id="2016178586">
          <w:marLeft w:val="0"/>
          <w:marRight w:val="0"/>
          <w:marTop w:val="0"/>
          <w:marBottom w:val="0"/>
          <w:divBdr>
            <w:top w:val="none" w:sz="0" w:space="0" w:color="auto"/>
            <w:left w:val="none" w:sz="0" w:space="0" w:color="auto"/>
            <w:bottom w:val="none" w:sz="0" w:space="0" w:color="auto"/>
            <w:right w:val="none" w:sz="0" w:space="0" w:color="auto"/>
          </w:divBdr>
        </w:div>
        <w:div w:id="973831235">
          <w:marLeft w:val="0"/>
          <w:marRight w:val="0"/>
          <w:marTop w:val="0"/>
          <w:marBottom w:val="0"/>
          <w:divBdr>
            <w:top w:val="none" w:sz="0" w:space="0" w:color="auto"/>
            <w:left w:val="none" w:sz="0" w:space="0" w:color="auto"/>
            <w:bottom w:val="none" w:sz="0" w:space="0" w:color="auto"/>
            <w:right w:val="none" w:sz="0" w:space="0" w:color="auto"/>
          </w:divBdr>
        </w:div>
        <w:div w:id="1315448500">
          <w:marLeft w:val="0"/>
          <w:marRight w:val="0"/>
          <w:marTop w:val="0"/>
          <w:marBottom w:val="0"/>
          <w:divBdr>
            <w:top w:val="none" w:sz="0" w:space="0" w:color="auto"/>
            <w:left w:val="none" w:sz="0" w:space="0" w:color="auto"/>
            <w:bottom w:val="none" w:sz="0" w:space="0" w:color="auto"/>
            <w:right w:val="none" w:sz="0" w:space="0" w:color="auto"/>
          </w:divBdr>
        </w:div>
        <w:div w:id="1401439620">
          <w:marLeft w:val="0"/>
          <w:marRight w:val="0"/>
          <w:marTop w:val="0"/>
          <w:marBottom w:val="0"/>
          <w:divBdr>
            <w:top w:val="none" w:sz="0" w:space="0" w:color="auto"/>
            <w:left w:val="none" w:sz="0" w:space="0" w:color="auto"/>
            <w:bottom w:val="none" w:sz="0" w:space="0" w:color="auto"/>
            <w:right w:val="none" w:sz="0" w:space="0" w:color="auto"/>
          </w:divBdr>
        </w:div>
        <w:div w:id="1836534435">
          <w:marLeft w:val="0"/>
          <w:marRight w:val="0"/>
          <w:marTop w:val="0"/>
          <w:marBottom w:val="0"/>
          <w:divBdr>
            <w:top w:val="none" w:sz="0" w:space="0" w:color="auto"/>
            <w:left w:val="none" w:sz="0" w:space="0" w:color="auto"/>
            <w:bottom w:val="none" w:sz="0" w:space="0" w:color="auto"/>
            <w:right w:val="none" w:sz="0" w:space="0" w:color="auto"/>
          </w:divBdr>
        </w:div>
        <w:div w:id="2016766869">
          <w:marLeft w:val="0"/>
          <w:marRight w:val="0"/>
          <w:marTop w:val="0"/>
          <w:marBottom w:val="0"/>
          <w:divBdr>
            <w:top w:val="none" w:sz="0" w:space="0" w:color="auto"/>
            <w:left w:val="none" w:sz="0" w:space="0" w:color="auto"/>
            <w:bottom w:val="none" w:sz="0" w:space="0" w:color="auto"/>
            <w:right w:val="none" w:sz="0" w:space="0" w:color="auto"/>
          </w:divBdr>
        </w:div>
        <w:div w:id="794719937">
          <w:marLeft w:val="0"/>
          <w:marRight w:val="0"/>
          <w:marTop w:val="0"/>
          <w:marBottom w:val="0"/>
          <w:divBdr>
            <w:top w:val="none" w:sz="0" w:space="0" w:color="auto"/>
            <w:left w:val="none" w:sz="0" w:space="0" w:color="auto"/>
            <w:bottom w:val="none" w:sz="0" w:space="0" w:color="auto"/>
            <w:right w:val="none" w:sz="0" w:space="0" w:color="auto"/>
          </w:divBdr>
          <w:divsChild>
            <w:div w:id="1575705441">
              <w:marLeft w:val="0"/>
              <w:marRight w:val="0"/>
              <w:marTop w:val="0"/>
              <w:marBottom w:val="0"/>
              <w:divBdr>
                <w:top w:val="none" w:sz="0" w:space="0" w:color="auto"/>
                <w:left w:val="none" w:sz="0" w:space="0" w:color="auto"/>
                <w:bottom w:val="none" w:sz="0" w:space="0" w:color="auto"/>
                <w:right w:val="none" w:sz="0" w:space="0" w:color="auto"/>
              </w:divBdr>
              <w:divsChild>
                <w:div w:id="723526444">
                  <w:marLeft w:val="540"/>
                  <w:marRight w:val="0"/>
                  <w:marTop w:val="0"/>
                  <w:marBottom w:val="0"/>
                  <w:divBdr>
                    <w:top w:val="none" w:sz="0" w:space="0" w:color="auto"/>
                    <w:left w:val="none" w:sz="0" w:space="0" w:color="auto"/>
                    <w:bottom w:val="none" w:sz="0" w:space="0" w:color="auto"/>
                    <w:right w:val="none" w:sz="0" w:space="0" w:color="auto"/>
                  </w:divBdr>
                  <w:divsChild>
                    <w:div w:id="700937429">
                      <w:marLeft w:val="0"/>
                      <w:marRight w:val="0"/>
                      <w:marTop w:val="0"/>
                      <w:marBottom w:val="0"/>
                      <w:divBdr>
                        <w:top w:val="none" w:sz="0" w:space="0" w:color="auto"/>
                        <w:left w:val="none" w:sz="0" w:space="0" w:color="auto"/>
                        <w:bottom w:val="none" w:sz="0" w:space="0" w:color="auto"/>
                        <w:right w:val="none" w:sz="0" w:space="0" w:color="auto"/>
                      </w:divBdr>
                      <w:divsChild>
                        <w:div w:id="382796815">
                          <w:marLeft w:val="0"/>
                          <w:marRight w:val="0"/>
                          <w:marTop w:val="0"/>
                          <w:marBottom w:val="0"/>
                          <w:divBdr>
                            <w:top w:val="none" w:sz="0" w:space="0" w:color="auto"/>
                            <w:left w:val="none" w:sz="0" w:space="0" w:color="auto"/>
                            <w:bottom w:val="none" w:sz="0" w:space="0" w:color="auto"/>
                            <w:right w:val="none" w:sz="0" w:space="0" w:color="auto"/>
                          </w:divBdr>
                          <w:divsChild>
                            <w:div w:id="1471363430">
                              <w:marLeft w:val="0"/>
                              <w:marRight w:val="0"/>
                              <w:marTop w:val="0"/>
                              <w:marBottom w:val="0"/>
                              <w:divBdr>
                                <w:top w:val="none" w:sz="0" w:space="0" w:color="auto"/>
                                <w:left w:val="none" w:sz="0" w:space="0" w:color="auto"/>
                                <w:bottom w:val="none" w:sz="0" w:space="0" w:color="auto"/>
                                <w:right w:val="none" w:sz="0" w:space="0" w:color="auto"/>
                              </w:divBdr>
                              <w:divsChild>
                                <w:div w:id="1478260733">
                                  <w:marLeft w:val="0"/>
                                  <w:marRight w:val="0"/>
                                  <w:marTop w:val="0"/>
                                  <w:marBottom w:val="0"/>
                                  <w:divBdr>
                                    <w:top w:val="none" w:sz="0" w:space="0" w:color="auto"/>
                                    <w:left w:val="none" w:sz="0" w:space="0" w:color="auto"/>
                                    <w:bottom w:val="none" w:sz="0" w:space="0" w:color="auto"/>
                                    <w:right w:val="none" w:sz="0" w:space="0" w:color="auto"/>
                                  </w:divBdr>
                                  <w:divsChild>
                                    <w:div w:id="152313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9696158">
          <w:marLeft w:val="0"/>
          <w:marRight w:val="0"/>
          <w:marTop w:val="0"/>
          <w:marBottom w:val="0"/>
          <w:divBdr>
            <w:top w:val="none" w:sz="0" w:space="0" w:color="auto"/>
            <w:left w:val="none" w:sz="0" w:space="0" w:color="auto"/>
            <w:bottom w:val="none" w:sz="0" w:space="0" w:color="auto"/>
            <w:right w:val="none" w:sz="0" w:space="0" w:color="auto"/>
          </w:divBdr>
        </w:div>
        <w:div w:id="838429047">
          <w:marLeft w:val="0"/>
          <w:marRight w:val="0"/>
          <w:marTop w:val="0"/>
          <w:marBottom w:val="0"/>
          <w:divBdr>
            <w:top w:val="none" w:sz="0" w:space="0" w:color="auto"/>
            <w:left w:val="none" w:sz="0" w:space="0" w:color="auto"/>
            <w:bottom w:val="none" w:sz="0" w:space="0" w:color="auto"/>
            <w:right w:val="none" w:sz="0" w:space="0" w:color="auto"/>
          </w:divBdr>
        </w:div>
        <w:div w:id="810362912">
          <w:marLeft w:val="0"/>
          <w:marRight w:val="0"/>
          <w:marTop w:val="0"/>
          <w:marBottom w:val="0"/>
          <w:divBdr>
            <w:top w:val="none" w:sz="0" w:space="0" w:color="auto"/>
            <w:left w:val="none" w:sz="0" w:space="0" w:color="auto"/>
            <w:bottom w:val="none" w:sz="0" w:space="0" w:color="auto"/>
            <w:right w:val="none" w:sz="0" w:space="0" w:color="auto"/>
          </w:divBdr>
        </w:div>
        <w:div w:id="1643726811">
          <w:marLeft w:val="0"/>
          <w:marRight w:val="0"/>
          <w:marTop w:val="0"/>
          <w:marBottom w:val="0"/>
          <w:divBdr>
            <w:top w:val="none" w:sz="0" w:space="0" w:color="auto"/>
            <w:left w:val="none" w:sz="0" w:space="0" w:color="auto"/>
            <w:bottom w:val="none" w:sz="0" w:space="0" w:color="auto"/>
            <w:right w:val="none" w:sz="0" w:space="0" w:color="auto"/>
          </w:divBdr>
        </w:div>
        <w:div w:id="1263878560">
          <w:marLeft w:val="0"/>
          <w:marRight w:val="0"/>
          <w:marTop w:val="0"/>
          <w:marBottom w:val="0"/>
          <w:divBdr>
            <w:top w:val="none" w:sz="0" w:space="0" w:color="auto"/>
            <w:left w:val="none" w:sz="0" w:space="0" w:color="auto"/>
            <w:bottom w:val="none" w:sz="0" w:space="0" w:color="auto"/>
            <w:right w:val="none" w:sz="0" w:space="0" w:color="auto"/>
          </w:divBdr>
        </w:div>
        <w:div w:id="1013342458">
          <w:marLeft w:val="0"/>
          <w:marRight w:val="0"/>
          <w:marTop w:val="0"/>
          <w:marBottom w:val="0"/>
          <w:divBdr>
            <w:top w:val="none" w:sz="0" w:space="0" w:color="auto"/>
            <w:left w:val="none" w:sz="0" w:space="0" w:color="auto"/>
            <w:bottom w:val="none" w:sz="0" w:space="0" w:color="auto"/>
            <w:right w:val="none" w:sz="0" w:space="0" w:color="auto"/>
          </w:divBdr>
        </w:div>
        <w:div w:id="2141678998">
          <w:marLeft w:val="0"/>
          <w:marRight w:val="0"/>
          <w:marTop w:val="0"/>
          <w:marBottom w:val="0"/>
          <w:divBdr>
            <w:top w:val="none" w:sz="0" w:space="0" w:color="auto"/>
            <w:left w:val="none" w:sz="0" w:space="0" w:color="auto"/>
            <w:bottom w:val="none" w:sz="0" w:space="0" w:color="auto"/>
            <w:right w:val="none" w:sz="0" w:space="0" w:color="auto"/>
          </w:divBdr>
        </w:div>
        <w:div w:id="837307620">
          <w:marLeft w:val="0"/>
          <w:marRight w:val="0"/>
          <w:marTop w:val="0"/>
          <w:marBottom w:val="0"/>
          <w:divBdr>
            <w:top w:val="none" w:sz="0" w:space="0" w:color="auto"/>
            <w:left w:val="none" w:sz="0" w:space="0" w:color="auto"/>
            <w:bottom w:val="none" w:sz="0" w:space="0" w:color="auto"/>
            <w:right w:val="none" w:sz="0" w:space="0" w:color="auto"/>
          </w:divBdr>
        </w:div>
        <w:div w:id="1845632236">
          <w:marLeft w:val="0"/>
          <w:marRight w:val="0"/>
          <w:marTop w:val="0"/>
          <w:marBottom w:val="0"/>
          <w:divBdr>
            <w:top w:val="none" w:sz="0" w:space="0" w:color="auto"/>
            <w:left w:val="none" w:sz="0" w:space="0" w:color="auto"/>
            <w:bottom w:val="none" w:sz="0" w:space="0" w:color="auto"/>
            <w:right w:val="none" w:sz="0" w:space="0" w:color="auto"/>
          </w:divBdr>
        </w:div>
        <w:div w:id="573048684">
          <w:marLeft w:val="0"/>
          <w:marRight w:val="0"/>
          <w:marTop w:val="0"/>
          <w:marBottom w:val="0"/>
          <w:divBdr>
            <w:top w:val="none" w:sz="0" w:space="0" w:color="auto"/>
            <w:left w:val="none" w:sz="0" w:space="0" w:color="auto"/>
            <w:bottom w:val="none" w:sz="0" w:space="0" w:color="auto"/>
            <w:right w:val="none" w:sz="0" w:space="0" w:color="auto"/>
          </w:divBdr>
        </w:div>
        <w:div w:id="990062321">
          <w:marLeft w:val="0"/>
          <w:marRight w:val="0"/>
          <w:marTop w:val="0"/>
          <w:marBottom w:val="0"/>
          <w:divBdr>
            <w:top w:val="none" w:sz="0" w:space="0" w:color="auto"/>
            <w:left w:val="none" w:sz="0" w:space="0" w:color="auto"/>
            <w:bottom w:val="none" w:sz="0" w:space="0" w:color="auto"/>
            <w:right w:val="none" w:sz="0" w:space="0" w:color="auto"/>
          </w:divBdr>
        </w:div>
        <w:div w:id="1953658903">
          <w:marLeft w:val="0"/>
          <w:marRight w:val="0"/>
          <w:marTop w:val="0"/>
          <w:marBottom w:val="0"/>
          <w:divBdr>
            <w:top w:val="none" w:sz="0" w:space="0" w:color="auto"/>
            <w:left w:val="none" w:sz="0" w:space="0" w:color="auto"/>
            <w:bottom w:val="none" w:sz="0" w:space="0" w:color="auto"/>
            <w:right w:val="none" w:sz="0" w:space="0" w:color="auto"/>
          </w:divBdr>
        </w:div>
        <w:div w:id="1230072724">
          <w:marLeft w:val="0"/>
          <w:marRight w:val="0"/>
          <w:marTop w:val="0"/>
          <w:marBottom w:val="0"/>
          <w:divBdr>
            <w:top w:val="none" w:sz="0" w:space="0" w:color="auto"/>
            <w:left w:val="none" w:sz="0" w:space="0" w:color="auto"/>
            <w:bottom w:val="none" w:sz="0" w:space="0" w:color="auto"/>
            <w:right w:val="none" w:sz="0" w:space="0" w:color="auto"/>
          </w:divBdr>
        </w:div>
        <w:div w:id="1140341248">
          <w:marLeft w:val="0"/>
          <w:marRight w:val="0"/>
          <w:marTop w:val="0"/>
          <w:marBottom w:val="0"/>
          <w:divBdr>
            <w:top w:val="none" w:sz="0" w:space="0" w:color="auto"/>
            <w:left w:val="none" w:sz="0" w:space="0" w:color="auto"/>
            <w:bottom w:val="none" w:sz="0" w:space="0" w:color="auto"/>
            <w:right w:val="none" w:sz="0" w:space="0" w:color="auto"/>
          </w:divBdr>
        </w:div>
        <w:div w:id="1665085763">
          <w:marLeft w:val="0"/>
          <w:marRight w:val="0"/>
          <w:marTop w:val="0"/>
          <w:marBottom w:val="0"/>
          <w:divBdr>
            <w:top w:val="none" w:sz="0" w:space="0" w:color="auto"/>
            <w:left w:val="none" w:sz="0" w:space="0" w:color="auto"/>
            <w:bottom w:val="none" w:sz="0" w:space="0" w:color="auto"/>
            <w:right w:val="none" w:sz="0" w:space="0" w:color="auto"/>
          </w:divBdr>
          <w:divsChild>
            <w:div w:id="1287659485">
              <w:marLeft w:val="0"/>
              <w:marRight w:val="0"/>
              <w:marTop w:val="0"/>
              <w:marBottom w:val="0"/>
              <w:divBdr>
                <w:top w:val="none" w:sz="0" w:space="0" w:color="auto"/>
                <w:left w:val="none" w:sz="0" w:space="0" w:color="auto"/>
                <w:bottom w:val="none" w:sz="0" w:space="0" w:color="auto"/>
                <w:right w:val="none" w:sz="0" w:space="0" w:color="auto"/>
              </w:divBdr>
              <w:divsChild>
                <w:div w:id="2091350353">
                  <w:marLeft w:val="540"/>
                  <w:marRight w:val="0"/>
                  <w:marTop w:val="0"/>
                  <w:marBottom w:val="0"/>
                  <w:divBdr>
                    <w:top w:val="none" w:sz="0" w:space="0" w:color="auto"/>
                    <w:left w:val="none" w:sz="0" w:space="0" w:color="auto"/>
                    <w:bottom w:val="none" w:sz="0" w:space="0" w:color="auto"/>
                    <w:right w:val="none" w:sz="0" w:space="0" w:color="auto"/>
                  </w:divBdr>
                  <w:divsChild>
                    <w:div w:id="2012220066">
                      <w:marLeft w:val="0"/>
                      <w:marRight w:val="0"/>
                      <w:marTop w:val="0"/>
                      <w:marBottom w:val="0"/>
                      <w:divBdr>
                        <w:top w:val="none" w:sz="0" w:space="0" w:color="auto"/>
                        <w:left w:val="none" w:sz="0" w:space="0" w:color="auto"/>
                        <w:bottom w:val="none" w:sz="0" w:space="0" w:color="auto"/>
                        <w:right w:val="none" w:sz="0" w:space="0" w:color="auto"/>
                      </w:divBdr>
                      <w:divsChild>
                        <w:div w:id="1302034453">
                          <w:marLeft w:val="0"/>
                          <w:marRight w:val="0"/>
                          <w:marTop w:val="0"/>
                          <w:marBottom w:val="0"/>
                          <w:divBdr>
                            <w:top w:val="none" w:sz="0" w:space="0" w:color="auto"/>
                            <w:left w:val="none" w:sz="0" w:space="0" w:color="auto"/>
                            <w:bottom w:val="none" w:sz="0" w:space="0" w:color="auto"/>
                            <w:right w:val="none" w:sz="0" w:space="0" w:color="auto"/>
                          </w:divBdr>
                          <w:divsChild>
                            <w:div w:id="1722748904">
                              <w:marLeft w:val="0"/>
                              <w:marRight w:val="0"/>
                              <w:marTop w:val="0"/>
                              <w:marBottom w:val="0"/>
                              <w:divBdr>
                                <w:top w:val="none" w:sz="0" w:space="0" w:color="auto"/>
                                <w:left w:val="none" w:sz="0" w:space="0" w:color="auto"/>
                                <w:bottom w:val="none" w:sz="0" w:space="0" w:color="auto"/>
                                <w:right w:val="none" w:sz="0" w:space="0" w:color="auto"/>
                              </w:divBdr>
                              <w:divsChild>
                                <w:div w:id="1199734625">
                                  <w:marLeft w:val="0"/>
                                  <w:marRight w:val="0"/>
                                  <w:marTop w:val="0"/>
                                  <w:marBottom w:val="0"/>
                                  <w:divBdr>
                                    <w:top w:val="none" w:sz="0" w:space="0" w:color="auto"/>
                                    <w:left w:val="none" w:sz="0" w:space="0" w:color="auto"/>
                                    <w:bottom w:val="none" w:sz="0" w:space="0" w:color="auto"/>
                                    <w:right w:val="none" w:sz="0" w:space="0" w:color="auto"/>
                                  </w:divBdr>
                                  <w:divsChild>
                                    <w:div w:id="85041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1707085">
          <w:marLeft w:val="0"/>
          <w:marRight w:val="0"/>
          <w:marTop w:val="0"/>
          <w:marBottom w:val="0"/>
          <w:divBdr>
            <w:top w:val="none" w:sz="0" w:space="0" w:color="auto"/>
            <w:left w:val="none" w:sz="0" w:space="0" w:color="auto"/>
            <w:bottom w:val="none" w:sz="0" w:space="0" w:color="auto"/>
            <w:right w:val="none" w:sz="0" w:space="0" w:color="auto"/>
          </w:divBdr>
        </w:div>
        <w:div w:id="1038967531">
          <w:marLeft w:val="0"/>
          <w:marRight w:val="0"/>
          <w:marTop w:val="0"/>
          <w:marBottom w:val="0"/>
          <w:divBdr>
            <w:top w:val="none" w:sz="0" w:space="0" w:color="auto"/>
            <w:left w:val="none" w:sz="0" w:space="0" w:color="auto"/>
            <w:bottom w:val="none" w:sz="0" w:space="0" w:color="auto"/>
            <w:right w:val="none" w:sz="0" w:space="0" w:color="auto"/>
          </w:divBdr>
        </w:div>
        <w:div w:id="1783451836">
          <w:marLeft w:val="0"/>
          <w:marRight w:val="0"/>
          <w:marTop w:val="0"/>
          <w:marBottom w:val="0"/>
          <w:divBdr>
            <w:top w:val="none" w:sz="0" w:space="0" w:color="auto"/>
            <w:left w:val="none" w:sz="0" w:space="0" w:color="auto"/>
            <w:bottom w:val="none" w:sz="0" w:space="0" w:color="auto"/>
            <w:right w:val="none" w:sz="0" w:space="0" w:color="auto"/>
          </w:divBdr>
        </w:div>
        <w:div w:id="1273440969">
          <w:marLeft w:val="0"/>
          <w:marRight w:val="0"/>
          <w:marTop w:val="0"/>
          <w:marBottom w:val="0"/>
          <w:divBdr>
            <w:top w:val="none" w:sz="0" w:space="0" w:color="auto"/>
            <w:left w:val="none" w:sz="0" w:space="0" w:color="auto"/>
            <w:bottom w:val="none" w:sz="0" w:space="0" w:color="auto"/>
            <w:right w:val="none" w:sz="0" w:space="0" w:color="auto"/>
          </w:divBdr>
        </w:div>
        <w:div w:id="2076927690">
          <w:marLeft w:val="0"/>
          <w:marRight w:val="0"/>
          <w:marTop w:val="0"/>
          <w:marBottom w:val="0"/>
          <w:divBdr>
            <w:top w:val="none" w:sz="0" w:space="0" w:color="auto"/>
            <w:left w:val="none" w:sz="0" w:space="0" w:color="auto"/>
            <w:bottom w:val="none" w:sz="0" w:space="0" w:color="auto"/>
            <w:right w:val="none" w:sz="0" w:space="0" w:color="auto"/>
          </w:divBdr>
        </w:div>
        <w:div w:id="1984195340">
          <w:marLeft w:val="0"/>
          <w:marRight w:val="0"/>
          <w:marTop w:val="0"/>
          <w:marBottom w:val="0"/>
          <w:divBdr>
            <w:top w:val="none" w:sz="0" w:space="0" w:color="auto"/>
            <w:left w:val="none" w:sz="0" w:space="0" w:color="auto"/>
            <w:bottom w:val="none" w:sz="0" w:space="0" w:color="auto"/>
            <w:right w:val="none" w:sz="0" w:space="0" w:color="auto"/>
          </w:divBdr>
        </w:div>
        <w:div w:id="1216430939">
          <w:marLeft w:val="0"/>
          <w:marRight w:val="0"/>
          <w:marTop w:val="0"/>
          <w:marBottom w:val="0"/>
          <w:divBdr>
            <w:top w:val="none" w:sz="0" w:space="0" w:color="auto"/>
            <w:left w:val="none" w:sz="0" w:space="0" w:color="auto"/>
            <w:bottom w:val="none" w:sz="0" w:space="0" w:color="auto"/>
            <w:right w:val="none" w:sz="0" w:space="0" w:color="auto"/>
          </w:divBdr>
        </w:div>
        <w:div w:id="370347956">
          <w:marLeft w:val="0"/>
          <w:marRight w:val="0"/>
          <w:marTop w:val="0"/>
          <w:marBottom w:val="0"/>
          <w:divBdr>
            <w:top w:val="none" w:sz="0" w:space="0" w:color="auto"/>
            <w:left w:val="none" w:sz="0" w:space="0" w:color="auto"/>
            <w:bottom w:val="none" w:sz="0" w:space="0" w:color="auto"/>
            <w:right w:val="none" w:sz="0" w:space="0" w:color="auto"/>
          </w:divBdr>
        </w:div>
        <w:div w:id="2001040994">
          <w:marLeft w:val="0"/>
          <w:marRight w:val="0"/>
          <w:marTop w:val="0"/>
          <w:marBottom w:val="0"/>
          <w:divBdr>
            <w:top w:val="none" w:sz="0" w:space="0" w:color="auto"/>
            <w:left w:val="none" w:sz="0" w:space="0" w:color="auto"/>
            <w:bottom w:val="none" w:sz="0" w:space="0" w:color="auto"/>
            <w:right w:val="none" w:sz="0" w:space="0" w:color="auto"/>
          </w:divBdr>
        </w:div>
        <w:div w:id="882907163">
          <w:marLeft w:val="0"/>
          <w:marRight w:val="0"/>
          <w:marTop w:val="0"/>
          <w:marBottom w:val="0"/>
          <w:divBdr>
            <w:top w:val="none" w:sz="0" w:space="0" w:color="auto"/>
            <w:left w:val="none" w:sz="0" w:space="0" w:color="auto"/>
            <w:bottom w:val="none" w:sz="0" w:space="0" w:color="auto"/>
            <w:right w:val="none" w:sz="0" w:space="0" w:color="auto"/>
          </w:divBdr>
        </w:div>
        <w:div w:id="1620993518">
          <w:marLeft w:val="0"/>
          <w:marRight w:val="0"/>
          <w:marTop w:val="0"/>
          <w:marBottom w:val="0"/>
          <w:divBdr>
            <w:top w:val="none" w:sz="0" w:space="0" w:color="auto"/>
            <w:left w:val="none" w:sz="0" w:space="0" w:color="auto"/>
            <w:bottom w:val="none" w:sz="0" w:space="0" w:color="auto"/>
            <w:right w:val="none" w:sz="0" w:space="0" w:color="auto"/>
          </w:divBdr>
        </w:div>
        <w:div w:id="1131023046">
          <w:marLeft w:val="0"/>
          <w:marRight w:val="0"/>
          <w:marTop w:val="0"/>
          <w:marBottom w:val="0"/>
          <w:divBdr>
            <w:top w:val="none" w:sz="0" w:space="0" w:color="auto"/>
            <w:left w:val="none" w:sz="0" w:space="0" w:color="auto"/>
            <w:bottom w:val="none" w:sz="0" w:space="0" w:color="auto"/>
            <w:right w:val="none" w:sz="0" w:space="0" w:color="auto"/>
          </w:divBdr>
          <w:divsChild>
            <w:div w:id="243102373">
              <w:marLeft w:val="0"/>
              <w:marRight w:val="0"/>
              <w:marTop w:val="0"/>
              <w:marBottom w:val="0"/>
              <w:divBdr>
                <w:top w:val="none" w:sz="0" w:space="0" w:color="auto"/>
                <w:left w:val="none" w:sz="0" w:space="0" w:color="auto"/>
                <w:bottom w:val="none" w:sz="0" w:space="0" w:color="auto"/>
                <w:right w:val="none" w:sz="0" w:space="0" w:color="auto"/>
              </w:divBdr>
              <w:divsChild>
                <w:div w:id="420570189">
                  <w:marLeft w:val="540"/>
                  <w:marRight w:val="0"/>
                  <w:marTop w:val="0"/>
                  <w:marBottom w:val="0"/>
                  <w:divBdr>
                    <w:top w:val="none" w:sz="0" w:space="0" w:color="auto"/>
                    <w:left w:val="none" w:sz="0" w:space="0" w:color="auto"/>
                    <w:bottom w:val="none" w:sz="0" w:space="0" w:color="auto"/>
                    <w:right w:val="none" w:sz="0" w:space="0" w:color="auto"/>
                  </w:divBdr>
                  <w:divsChild>
                    <w:div w:id="1220558373">
                      <w:marLeft w:val="0"/>
                      <w:marRight w:val="0"/>
                      <w:marTop w:val="0"/>
                      <w:marBottom w:val="0"/>
                      <w:divBdr>
                        <w:top w:val="none" w:sz="0" w:space="0" w:color="auto"/>
                        <w:left w:val="none" w:sz="0" w:space="0" w:color="auto"/>
                        <w:bottom w:val="none" w:sz="0" w:space="0" w:color="auto"/>
                        <w:right w:val="none" w:sz="0" w:space="0" w:color="auto"/>
                      </w:divBdr>
                      <w:divsChild>
                        <w:div w:id="379675033">
                          <w:marLeft w:val="0"/>
                          <w:marRight w:val="0"/>
                          <w:marTop w:val="0"/>
                          <w:marBottom w:val="0"/>
                          <w:divBdr>
                            <w:top w:val="none" w:sz="0" w:space="0" w:color="auto"/>
                            <w:left w:val="none" w:sz="0" w:space="0" w:color="auto"/>
                            <w:bottom w:val="none" w:sz="0" w:space="0" w:color="auto"/>
                            <w:right w:val="none" w:sz="0" w:space="0" w:color="auto"/>
                          </w:divBdr>
                          <w:divsChild>
                            <w:div w:id="731545383">
                              <w:marLeft w:val="0"/>
                              <w:marRight w:val="0"/>
                              <w:marTop w:val="0"/>
                              <w:marBottom w:val="0"/>
                              <w:divBdr>
                                <w:top w:val="none" w:sz="0" w:space="0" w:color="auto"/>
                                <w:left w:val="none" w:sz="0" w:space="0" w:color="auto"/>
                                <w:bottom w:val="none" w:sz="0" w:space="0" w:color="auto"/>
                                <w:right w:val="none" w:sz="0" w:space="0" w:color="auto"/>
                              </w:divBdr>
                              <w:divsChild>
                                <w:div w:id="309093397">
                                  <w:marLeft w:val="0"/>
                                  <w:marRight w:val="0"/>
                                  <w:marTop w:val="0"/>
                                  <w:marBottom w:val="0"/>
                                  <w:divBdr>
                                    <w:top w:val="none" w:sz="0" w:space="0" w:color="auto"/>
                                    <w:left w:val="none" w:sz="0" w:space="0" w:color="auto"/>
                                    <w:bottom w:val="none" w:sz="0" w:space="0" w:color="auto"/>
                                    <w:right w:val="none" w:sz="0" w:space="0" w:color="auto"/>
                                  </w:divBdr>
                                  <w:divsChild>
                                    <w:div w:id="17053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0599809">
          <w:marLeft w:val="0"/>
          <w:marRight w:val="0"/>
          <w:marTop w:val="0"/>
          <w:marBottom w:val="0"/>
          <w:divBdr>
            <w:top w:val="none" w:sz="0" w:space="0" w:color="auto"/>
            <w:left w:val="none" w:sz="0" w:space="0" w:color="auto"/>
            <w:bottom w:val="none" w:sz="0" w:space="0" w:color="auto"/>
            <w:right w:val="none" w:sz="0" w:space="0" w:color="auto"/>
          </w:divBdr>
        </w:div>
        <w:div w:id="1622494091">
          <w:marLeft w:val="0"/>
          <w:marRight w:val="0"/>
          <w:marTop w:val="0"/>
          <w:marBottom w:val="0"/>
          <w:divBdr>
            <w:top w:val="none" w:sz="0" w:space="0" w:color="auto"/>
            <w:left w:val="none" w:sz="0" w:space="0" w:color="auto"/>
            <w:bottom w:val="none" w:sz="0" w:space="0" w:color="auto"/>
            <w:right w:val="none" w:sz="0" w:space="0" w:color="auto"/>
          </w:divBdr>
        </w:div>
        <w:div w:id="930888965">
          <w:marLeft w:val="0"/>
          <w:marRight w:val="0"/>
          <w:marTop w:val="0"/>
          <w:marBottom w:val="0"/>
          <w:divBdr>
            <w:top w:val="none" w:sz="0" w:space="0" w:color="auto"/>
            <w:left w:val="none" w:sz="0" w:space="0" w:color="auto"/>
            <w:bottom w:val="none" w:sz="0" w:space="0" w:color="auto"/>
            <w:right w:val="none" w:sz="0" w:space="0" w:color="auto"/>
          </w:divBdr>
        </w:div>
        <w:div w:id="2118520410">
          <w:marLeft w:val="0"/>
          <w:marRight w:val="0"/>
          <w:marTop w:val="0"/>
          <w:marBottom w:val="0"/>
          <w:divBdr>
            <w:top w:val="none" w:sz="0" w:space="0" w:color="auto"/>
            <w:left w:val="none" w:sz="0" w:space="0" w:color="auto"/>
            <w:bottom w:val="none" w:sz="0" w:space="0" w:color="auto"/>
            <w:right w:val="none" w:sz="0" w:space="0" w:color="auto"/>
          </w:divBdr>
        </w:div>
        <w:div w:id="741367785">
          <w:marLeft w:val="0"/>
          <w:marRight w:val="0"/>
          <w:marTop w:val="0"/>
          <w:marBottom w:val="0"/>
          <w:divBdr>
            <w:top w:val="none" w:sz="0" w:space="0" w:color="auto"/>
            <w:left w:val="none" w:sz="0" w:space="0" w:color="auto"/>
            <w:bottom w:val="none" w:sz="0" w:space="0" w:color="auto"/>
            <w:right w:val="none" w:sz="0" w:space="0" w:color="auto"/>
          </w:divBdr>
        </w:div>
        <w:div w:id="616445883">
          <w:marLeft w:val="0"/>
          <w:marRight w:val="0"/>
          <w:marTop w:val="0"/>
          <w:marBottom w:val="0"/>
          <w:divBdr>
            <w:top w:val="none" w:sz="0" w:space="0" w:color="auto"/>
            <w:left w:val="none" w:sz="0" w:space="0" w:color="auto"/>
            <w:bottom w:val="none" w:sz="0" w:space="0" w:color="auto"/>
            <w:right w:val="none" w:sz="0" w:space="0" w:color="auto"/>
          </w:divBdr>
        </w:div>
        <w:div w:id="155536347">
          <w:marLeft w:val="0"/>
          <w:marRight w:val="0"/>
          <w:marTop w:val="0"/>
          <w:marBottom w:val="0"/>
          <w:divBdr>
            <w:top w:val="none" w:sz="0" w:space="0" w:color="auto"/>
            <w:left w:val="none" w:sz="0" w:space="0" w:color="auto"/>
            <w:bottom w:val="none" w:sz="0" w:space="0" w:color="auto"/>
            <w:right w:val="none" w:sz="0" w:space="0" w:color="auto"/>
          </w:divBdr>
        </w:div>
        <w:div w:id="682322911">
          <w:marLeft w:val="0"/>
          <w:marRight w:val="0"/>
          <w:marTop w:val="0"/>
          <w:marBottom w:val="0"/>
          <w:divBdr>
            <w:top w:val="none" w:sz="0" w:space="0" w:color="auto"/>
            <w:left w:val="none" w:sz="0" w:space="0" w:color="auto"/>
            <w:bottom w:val="none" w:sz="0" w:space="0" w:color="auto"/>
            <w:right w:val="none" w:sz="0" w:space="0" w:color="auto"/>
          </w:divBdr>
        </w:div>
        <w:div w:id="1828207150">
          <w:marLeft w:val="0"/>
          <w:marRight w:val="0"/>
          <w:marTop w:val="0"/>
          <w:marBottom w:val="0"/>
          <w:divBdr>
            <w:top w:val="none" w:sz="0" w:space="0" w:color="auto"/>
            <w:left w:val="none" w:sz="0" w:space="0" w:color="auto"/>
            <w:bottom w:val="none" w:sz="0" w:space="0" w:color="auto"/>
            <w:right w:val="none" w:sz="0" w:space="0" w:color="auto"/>
          </w:divBdr>
        </w:div>
        <w:div w:id="383263423">
          <w:marLeft w:val="0"/>
          <w:marRight w:val="0"/>
          <w:marTop w:val="0"/>
          <w:marBottom w:val="0"/>
          <w:divBdr>
            <w:top w:val="none" w:sz="0" w:space="0" w:color="auto"/>
            <w:left w:val="none" w:sz="0" w:space="0" w:color="auto"/>
            <w:bottom w:val="none" w:sz="0" w:space="0" w:color="auto"/>
            <w:right w:val="none" w:sz="0" w:space="0" w:color="auto"/>
          </w:divBdr>
        </w:div>
        <w:div w:id="116488460">
          <w:marLeft w:val="0"/>
          <w:marRight w:val="0"/>
          <w:marTop w:val="0"/>
          <w:marBottom w:val="0"/>
          <w:divBdr>
            <w:top w:val="none" w:sz="0" w:space="0" w:color="auto"/>
            <w:left w:val="none" w:sz="0" w:space="0" w:color="auto"/>
            <w:bottom w:val="none" w:sz="0" w:space="0" w:color="auto"/>
            <w:right w:val="none" w:sz="0" w:space="0" w:color="auto"/>
          </w:divBdr>
        </w:div>
        <w:div w:id="1773478538">
          <w:marLeft w:val="0"/>
          <w:marRight w:val="0"/>
          <w:marTop w:val="0"/>
          <w:marBottom w:val="0"/>
          <w:divBdr>
            <w:top w:val="none" w:sz="0" w:space="0" w:color="auto"/>
            <w:left w:val="none" w:sz="0" w:space="0" w:color="auto"/>
            <w:bottom w:val="none" w:sz="0" w:space="0" w:color="auto"/>
            <w:right w:val="none" w:sz="0" w:space="0" w:color="auto"/>
          </w:divBdr>
        </w:div>
        <w:div w:id="154417519">
          <w:marLeft w:val="0"/>
          <w:marRight w:val="0"/>
          <w:marTop w:val="0"/>
          <w:marBottom w:val="0"/>
          <w:divBdr>
            <w:top w:val="none" w:sz="0" w:space="0" w:color="auto"/>
            <w:left w:val="none" w:sz="0" w:space="0" w:color="auto"/>
            <w:bottom w:val="none" w:sz="0" w:space="0" w:color="auto"/>
            <w:right w:val="none" w:sz="0" w:space="0" w:color="auto"/>
          </w:divBdr>
        </w:div>
        <w:div w:id="1713379824">
          <w:marLeft w:val="0"/>
          <w:marRight w:val="0"/>
          <w:marTop w:val="0"/>
          <w:marBottom w:val="0"/>
          <w:divBdr>
            <w:top w:val="none" w:sz="0" w:space="0" w:color="auto"/>
            <w:left w:val="none" w:sz="0" w:space="0" w:color="auto"/>
            <w:bottom w:val="none" w:sz="0" w:space="0" w:color="auto"/>
            <w:right w:val="none" w:sz="0" w:space="0" w:color="auto"/>
          </w:divBdr>
        </w:div>
        <w:div w:id="357590330">
          <w:marLeft w:val="0"/>
          <w:marRight w:val="0"/>
          <w:marTop w:val="0"/>
          <w:marBottom w:val="0"/>
          <w:divBdr>
            <w:top w:val="none" w:sz="0" w:space="0" w:color="auto"/>
            <w:left w:val="none" w:sz="0" w:space="0" w:color="auto"/>
            <w:bottom w:val="none" w:sz="0" w:space="0" w:color="auto"/>
            <w:right w:val="none" w:sz="0" w:space="0" w:color="auto"/>
          </w:divBdr>
        </w:div>
        <w:div w:id="1999839120">
          <w:marLeft w:val="0"/>
          <w:marRight w:val="0"/>
          <w:marTop w:val="0"/>
          <w:marBottom w:val="0"/>
          <w:divBdr>
            <w:top w:val="none" w:sz="0" w:space="0" w:color="auto"/>
            <w:left w:val="none" w:sz="0" w:space="0" w:color="auto"/>
            <w:bottom w:val="none" w:sz="0" w:space="0" w:color="auto"/>
            <w:right w:val="none" w:sz="0" w:space="0" w:color="auto"/>
          </w:divBdr>
        </w:div>
        <w:div w:id="1875386486">
          <w:marLeft w:val="0"/>
          <w:marRight w:val="0"/>
          <w:marTop w:val="0"/>
          <w:marBottom w:val="0"/>
          <w:divBdr>
            <w:top w:val="none" w:sz="0" w:space="0" w:color="auto"/>
            <w:left w:val="none" w:sz="0" w:space="0" w:color="auto"/>
            <w:bottom w:val="none" w:sz="0" w:space="0" w:color="auto"/>
            <w:right w:val="none" w:sz="0" w:space="0" w:color="auto"/>
          </w:divBdr>
        </w:div>
        <w:div w:id="1710915400">
          <w:marLeft w:val="0"/>
          <w:marRight w:val="0"/>
          <w:marTop w:val="0"/>
          <w:marBottom w:val="0"/>
          <w:divBdr>
            <w:top w:val="none" w:sz="0" w:space="0" w:color="auto"/>
            <w:left w:val="none" w:sz="0" w:space="0" w:color="auto"/>
            <w:bottom w:val="none" w:sz="0" w:space="0" w:color="auto"/>
            <w:right w:val="none" w:sz="0" w:space="0" w:color="auto"/>
          </w:divBdr>
        </w:div>
        <w:div w:id="732462866">
          <w:marLeft w:val="0"/>
          <w:marRight w:val="0"/>
          <w:marTop w:val="0"/>
          <w:marBottom w:val="0"/>
          <w:divBdr>
            <w:top w:val="none" w:sz="0" w:space="0" w:color="auto"/>
            <w:left w:val="none" w:sz="0" w:space="0" w:color="auto"/>
            <w:bottom w:val="none" w:sz="0" w:space="0" w:color="auto"/>
            <w:right w:val="none" w:sz="0" w:space="0" w:color="auto"/>
          </w:divBdr>
        </w:div>
        <w:div w:id="2131122437">
          <w:marLeft w:val="0"/>
          <w:marRight w:val="0"/>
          <w:marTop w:val="0"/>
          <w:marBottom w:val="0"/>
          <w:divBdr>
            <w:top w:val="none" w:sz="0" w:space="0" w:color="auto"/>
            <w:left w:val="none" w:sz="0" w:space="0" w:color="auto"/>
            <w:bottom w:val="none" w:sz="0" w:space="0" w:color="auto"/>
            <w:right w:val="none" w:sz="0" w:space="0" w:color="auto"/>
          </w:divBdr>
        </w:div>
        <w:div w:id="841777124">
          <w:marLeft w:val="0"/>
          <w:marRight w:val="0"/>
          <w:marTop w:val="0"/>
          <w:marBottom w:val="0"/>
          <w:divBdr>
            <w:top w:val="none" w:sz="0" w:space="0" w:color="auto"/>
            <w:left w:val="none" w:sz="0" w:space="0" w:color="auto"/>
            <w:bottom w:val="none" w:sz="0" w:space="0" w:color="auto"/>
            <w:right w:val="none" w:sz="0" w:space="0" w:color="auto"/>
          </w:divBdr>
        </w:div>
        <w:div w:id="67315456">
          <w:marLeft w:val="0"/>
          <w:marRight w:val="0"/>
          <w:marTop w:val="0"/>
          <w:marBottom w:val="0"/>
          <w:divBdr>
            <w:top w:val="none" w:sz="0" w:space="0" w:color="auto"/>
            <w:left w:val="none" w:sz="0" w:space="0" w:color="auto"/>
            <w:bottom w:val="none" w:sz="0" w:space="0" w:color="auto"/>
            <w:right w:val="none" w:sz="0" w:space="0" w:color="auto"/>
          </w:divBdr>
        </w:div>
        <w:div w:id="1137458340">
          <w:marLeft w:val="0"/>
          <w:marRight w:val="0"/>
          <w:marTop w:val="0"/>
          <w:marBottom w:val="0"/>
          <w:divBdr>
            <w:top w:val="none" w:sz="0" w:space="0" w:color="auto"/>
            <w:left w:val="none" w:sz="0" w:space="0" w:color="auto"/>
            <w:bottom w:val="none" w:sz="0" w:space="0" w:color="auto"/>
            <w:right w:val="none" w:sz="0" w:space="0" w:color="auto"/>
          </w:divBdr>
        </w:div>
        <w:div w:id="1958220693">
          <w:marLeft w:val="0"/>
          <w:marRight w:val="0"/>
          <w:marTop w:val="0"/>
          <w:marBottom w:val="0"/>
          <w:divBdr>
            <w:top w:val="none" w:sz="0" w:space="0" w:color="auto"/>
            <w:left w:val="none" w:sz="0" w:space="0" w:color="auto"/>
            <w:bottom w:val="none" w:sz="0" w:space="0" w:color="auto"/>
            <w:right w:val="none" w:sz="0" w:space="0" w:color="auto"/>
          </w:divBdr>
        </w:div>
        <w:div w:id="1261379444">
          <w:marLeft w:val="0"/>
          <w:marRight w:val="0"/>
          <w:marTop w:val="0"/>
          <w:marBottom w:val="0"/>
          <w:divBdr>
            <w:top w:val="none" w:sz="0" w:space="0" w:color="auto"/>
            <w:left w:val="none" w:sz="0" w:space="0" w:color="auto"/>
            <w:bottom w:val="none" w:sz="0" w:space="0" w:color="auto"/>
            <w:right w:val="none" w:sz="0" w:space="0" w:color="auto"/>
          </w:divBdr>
        </w:div>
        <w:div w:id="1022514196">
          <w:marLeft w:val="0"/>
          <w:marRight w:val="0"/>
          <w:marTop w:val="0"/>
          <w:marBottom w:val="0"/>
          <w:divBdr>
            <w:top w:val="none" w:sz="0" w:space="0" w:color="auto"/>
            <w:left w:val="none" w:sz="0" w:space="0" w:color="auto"/>
            <w:bottom w:val="none" w:sz="0" w:space="0" w:color="auto"/>
            <w:right w:val="none" w:sz="0" w:space="0" w:color="auto"/>
          </w:divBdr>
        </w:div>
        <w:div w:id="550581320">
          <w:marLeft w:val="0"/>
          <w:marRight w:val="0"/>
          <w:marTop w:val="0"/>
          <w:marBottom w:val="0"/>
          <w:divBdr>
            <w:top w:val="none" w:sz="0" w:space="0" w:color="auto"/>
            <w:left w:val="none" w:sz="0" w:space="0" w:color="auto"/>
            <w:bottom w:val="none" w:sz="0" w:space="0" w:color="auto"/>
            <w:right w:val="none" w:sz="0" w:space="0" w:color="auto"/>
          </w:divBdr>
        </w:div>
        <w:div w:id="1200822147">
          <w:marLeft w:val="0"/>
          <w:marRight w:val="0"/>
          <w:marTop w:val="0"/>
          <w:marBottom w:val="0"/>
          <w:divBdr>
            <w:top w:val="none" w:sz="0" w:space="0" w:color="auto"/>
            <w:left w:val="none" w:sz="0" w:space="0" w:color="auto"/>
            <w:bottom w:val="none" w:sz="0" w:space="0" w:color="auto"/>
            <w:right w:val="none" w:sz="0" w:space="0" w:color="auto"/>
          </w:divBdr>
        </w:div>
        <w:div w:id="194969727">
          <w:marLeft w:val="0"/>
          <w:marRight w:val="0"/>
          <w:marTop w:val="0"/>
          <w:marBottom w:val="0"/>
          <w:divBdr>
            <w:top w:val="none" w:sz="0" w:space="0" w:color="auto"/>
            <w:left w:val="none" w:sz="0" w:space="0" w:color="auto"/>
            <w:bottom w:val="none" w:sz="0" w:space="0" w:color="auto"/>
            <w:right w:val="none" w:sz="0" w:space="0" w:color="auto"/>
          </w:divBdr>
        </w:div>
        <w:div w:id="532311028">
          <w:marLeft w:val="0"/>
          <w:marRight w:val="0"/>
          <w:marTop w:val="0"/>
          <w:marBottom w:val="0"/>
          <w:divBdr>
            <w:top w:val="none" w:sz="0" w:space="0" w:color="auto"/>
            <w:left w:val="none" w:sz="0" w:space="0" w:color="auto"/>
            <w:bottom w:val="none" w:sz="0" w:space="0" w:color="auto"/>
            <w:right w:val="none" w:sz="0" w:space="0" w:color="auto"/>
          </w:divBdr>
        </w:div>
        <w:div w:id="668561142">
          <w:marLeft w:val="0"/>
          <w:marRight w:val="0"/>
          <w:marTop w:val="0"/>
          <w:marBottom w:val="0"/>
          <w:divBdr>
            <w:top w:val="none" w:sz="0" w:space="0" w:color="auto"/>
            <w:left w:val="none" w:sz="0" w:space="0" w:color="auto"/>
            <w:bottom w:val="none" w:sz="0" w:space="0" w:color="auto"/>
            <w:right w:val="none" w:sz="0" w:space="0" w:color="auto"/>
          </w:divBdr>
        </w:div>
        <w:div w:id="1996301203">
          <w:marLeft w:val="0"/>
          <w:marRight w:val="0"/>
          <w:marTop w:val="0"/>
          <w:marBottom w:val="0"/>
          <w:divBdr>
            <w:top w:val="none" w:sz="0" w:space="0" w:color="auto"/>
            <w:left w:val="none" w:sz="0" w:space="0" w:color="auto"/>
            <w:bottom w:val="none" w:sz="0" w:space="0" w:color="auto"/>
            <w:right w:val="none" w:sz="0" w:space="0" w:color="auto"/>
          </w:divBdr>
        </w:div>
        <w:div w:id="1659766222">
          <w:marLeft w:val="0"/>
          <w:marRight w:val="0"/>
          <w:marTop w:val="0"/>
          <w:marBottom w:val="0"/>
          <w:divBdr>
            <w:top w:val="none" w:sz="0" w:space="0" w:color="auto"/>
            <w:left w:val="none" w:sz="0" w:space="0" w:color="auto"/>
            <w:bottom w:val="none" w:sz="0" w:space="0" w:color="auto"/>
            <w:right w:val="none" w:sz="0" w:space="0" w:color="auto"/>
          </w:divBdr>
        </w:div>
        <w:div w:id="1015305097">
          <w:marLeft w:val="0"/>
          <w:marRight w:val="0"/>
          <w:marTop w:val="0"/>
          <w:marBottom w:val="0"/>
          <w:divBdr>
            <w:top w:val="none" w:sz="0" w:space="0" w:color="auto"/>
            <w:left w:val="none" w:sz="0" w:space="0" w:color="auto"/>
            <w:bottom w:val="none" w:sz="0" w:space="0" w:color="auto"/>
            <w:right w:val="none" w:sz="0" w:space="0" w:color="auto"/>
          </w:divBdr>
        </w:div>
        <w:div w:id="1017121369">
          <w:marLeft w:val="0"/>
          <w:marRight w:val="0"/>
          <w:marTop w:val="0"/>
          <w:marBottom w:val="0"/>
          <w:divBdr>
            <w:top w:val="none" w:sz="0" w:space="0" w:color="auto"/>
            <w:left w:val="none" w:sz="0" w:space="0" w:color="auto"/>
            <w:bottom w:val="none" w:sz="0" w:space="0" w:color="auto"/>
            <w:right w:val="none" w:sz="0" w:space="0" w:color="auto"/>
          </w:divBdr>
        </w:div>
        <w:div w:id="114563594">
          <w:marLeft w:val="0"/>
          <w:marRight w:val="0"/>
          <w:marTop w:val="0"/>
          <w:marBottom w:val="0"/>
          <w:divBdr>
            <w:top w:val="none" w:sz="0" w:space="0" w:color="auto"/>
            <w:left w:val="none" w:sz="0" w:space="0" w:color="auto"/>
            <w:bottom w:val="none" w:sz="0" w:space="0" w:color="auto"/>
            <w:right w:val="none" w:sz="0" w:space="0" w:color="auto"/>
          </w:divBdr>
        </w:div>
        <w:div w:id="2443291">
          <w:marLeft w:val="0"/>
          <w:marRight w:val="0"/>
          <w:marTop w:val="0"/>
          <w:marBottom w:val="0"/>
          <w:divBdr>
            <w:top w:val="none" w:sz="0" w:space="0" w:color="auto"/>
            <w:left w:val="none" w:sz="0" w:space="0" w:color="auto"/>
            <w:bottom w:val="none" w:sz="0" w:space="0" w:color="auto"/>
            <w:right w:val="none" w:sz="0" w:space="0" w:color="auto"/>
          </w:divBdr>
        </w:div>
        <w:div w:id="1674065194">
          <w:marLeft w:val="0"/>
          <w:marRight w:val="0"/>
          <w:marTop w:val="0"/>
          <w:marBottom w:val="0"/>
          <w:divBdr>
            <w:top w:val="none" w:sz="0" w:space="0" w:color="auto"/>
            <w:left w:val="none" w:sz="0" w:space="0" w:color="auto"/>
            <w:bottom w:val="none" w:sz="0" w:space="0" w:color="auto"/>
            <w:right w:val="none" w:sz="0" w:space="0" w:color="auto"/>
          </w:divBdr>
        </w:div>
        <w:div w:id="709650282">
          <w:marLeft w:val="0"/>
          <w:marRight w:val="0"/>
          <w:marTop w:val="0"/>
          <w:marBottom w:val="0"/>
          <w:divBdr>
            <w:top w:val="none" w:sz="0" w:space="0" w:color="auto"/>
            <w:left w:val="none" w:sz="0" w:space="0" w:color="auto"/>
            <w:bottom w:val="none" w:sz="0" w:space="0" w:color="auto"/>
            <w:right w:val="none" w:sz="0" w:space="0" w:color="auto"/>
          </w:divBdr>
        </w:div>
        <w:div w:id="1743137385">
          <w:marLeft w:val="0"/>
          <w:marRight w:val="0"/>
          <w:marTop w:val="0"/>
          <w:marBottom w:val="0"/>
          <w:divBdr>
            <w:top w:val="none" w:sz="0" w:space="0" w:color="auto"/>
            <w:left w:val="none" w:sz="0" w:space="0" w:color="auto"/>
            <w:bottom w:val="none" w:sz="0" w:space="0" w:color="auto"/>
            <w:right w:val="none" w:sz="0" w:space="0" w:color="auto"/>
          </w:divBdr>
        </w:div>
        <w:div w:id="126893766">
          <w:marLeft w:val="0"/>
          <w:marRight w:val="0"/>
          <w:marTop w:val="0"/>
          <w:marBottom w:val="0"/>
          <w:divBdr>
            <w:top w:val="none" w:sz="0" w:space="0" w:color="auto"/>
            <w:left w:val="none" w:sz="0" w:space="0" w:color="auto"/>
            <w:bottom w:val="none" w:sz="0" w:space="0" w:color="auto"/>
            <w:right w:val="none" w:sz="0" w:space="0" w:color="auto"/>
          </w:divBdr>
        </w:div>
        <w:div w:id="1006597272">
          <w:marLeft w:val="0"/>
          <w:marRight w:val="0"/>
          <w:marTop w:val="0"/>
          <w:marBottom w:val="0"/>
          <w:divBdr>
            <w:top w:val="none" w:sz="0" w:space="0" w:color="auto"/>
            <w:left w:val="none" w:sz="0" w:space="0" w:color="auto"/>
            <w:bottom w:val="none" w:sz="0" w:space="0" w:color="auto"/>
            <w:right w:val="none" w:sz="0" w:space="0" w:color="auto"/>
          </w:divBdr>
        </w:div>
        <w:div w:id="526796544">
          <w:marLeft w:val="0"/>
          <w:marRight w:val="0"/>
          <w:marTop w:val="0"/>
          <w:marBottom w:val="0"/>
          <w:divBdr>
            <w:top w:val="none" w:sz="0" w:space="0" w:color="auto"/>
            <w:left w:val="none" w:sz="0" w:space="0" w:color="auto"/>
            <w:bottom w:val="none" w:sz="0" w:space="0" w:color="auto"/>
            <w:right w:val="none" w:sz="0" w:space="0" w:color="auto"/>
          </w:divBdr>
        </w:div>
        <w:div w:id="1937516366">
          <w:marLeft w:val="0"/>
          <w:marRight w:val="0"/>
          <w:marTop w:val="0"/>
          <w:marBottom w:val="0"/>
          <w:divBdr>
            <w:top w:val="none" w:sz="0" w:space="0" w:color="auto"/>
            <w:left w:val="none" w:sz="0" w:space="0" w:color="auto"/>
            <w:bottom w:val="none" w:sz="0" w:space="0" w:color="auto"/>
            <w:right w:val="none" w:sz="0" w:space="0" w:color="auto"/>
          </w:divBdr>
        </w:div>
        <w:div w:id="1581477750">
          <w:marLeft w:val="0"/>
          <w:marRight w:val="0"/>
          <w:marTop w:val="0"/>
          <w:marBottom w:val="0"/>
          <w:divBdr>
            <w:top w:val="none" w:sz="0" w:space="0" w:color="auto"/>
            <w:left w:val="none" w:sz="0" w:space="0" w:color="auto"/>
            <w:bottom w:val="none" w:sz="0" w:space="0" w:color="auto"/>
            <w:right w:val="none" w:sz="0" w:space="0" w:color="auto"/>
          </w:divBdr>
        </w:div>
        <w:div w:id="476844023">
          <w:marLeft w:val="0"/>
          <w:marRight w:val="0"/>
          <w:marTop w:val="0"/>
          <w:marBottom w:val="0"/>
          <w:divBdr>
            <w:top w:val="none" w:sz="0" w:space="0" w:color="auto"/>
            <w:left w:val="none" w:sz="0" w:space="0" w:color="auto"/>
            <w:bottom w:val="none" w:sz="0" w:space="0" w:color="auto"/>
            <w:right w:val="none" w:sz="0" w:space="0" w:color="auto"/>
          </w:divBdr>
        </w:div>
        <w:div w:id="78992759">
          <w:marLeft w:val="0"/>
          <w:marRight w:val="0"/>
          <w:marTop w:val="0"/>
          <w:marBottom w:val="0"/>
          <w:divBdr>
            <w:top w:val="none" w:sz="0" w:space="0" w:color="auto"/>
            <w:left w:val="none" w:sz="0" w:space="0" w:color="auto"/>
            <w:bottom w:val="none" w:sz="0" w:space="0" w:color="auto"/>
            <w:right w:val="none" w:sz="0" w:space="0" w:color="auto"/>
          </w:divBdr>
        </w:div>
        <w:div w:id="1302418740">
          <w:marLeft w:val="0"/>
          <w:marRight w:val="0"/>
          <w:marTop w:val="0"/>
          <w:marBottom w:val="0"/>
          <w:divBdr>
            <w:top w:val="none" w:sz="0" w:space="0" w:color="auto"/>
            <w:left w:val="none" w:sz="0" w:space="0" w:color="auto"/>
            <w:bottom w:val="none" w:sz="0" w:space="0" w:color="auto"/>
            <w:right w:val="none" w:sz="0" w:space="0" w:color="auto"/>
          </w:divBdr>
        </w:div>
        <w:div w:id="1851404399">
          <w:marLeft w:val="0"/>
          <w:marRight w:val="0"/>
          <w:marTop w:val="0"/>
          <w:marBottom w:val="0"/>
          <w:divBdr>
            <w:top w:val="none" w:sz="0" w:space="0" w:color="auto"/>
            <w:left w:val="none" w:sz="0" w:space="0" w:color="auto"/>
            <w:bottom w:val="none" w:sz="0" w:space="0" w:color="auto"/>
            <w:right w:val="none" w:sz="0" w:space="0" w:color="auto"/>
          </w:divBdr>
          <w:divsChild>
            <w:div w:id="1809273808">
              <w:marLeft w:val="0"/>
              <w:marRight w:val="0"/>
              <w:marTop w:val="0"/>
              <w:marBottom w:val="0"/>
              <w:divBdr>
                <w:top w:val="none" w:sz="0" w:space="0" w:color="auto"/>
                <w:left w:val="none" w:sz="0" w:space="0" w:color="auto"/>
                <w:bottom w:val="none" w:sz="0" w:space="0" w:color="auto"/>
                <w:right w:val="none" w:sz="0" w:space="0" w:color="auto"/>
              </w:divBdr>
              <w:divsChild>
                <w:div w:id="971978532">
                  <w:marLeft w:val="540"/>
                  <w:marRight w:val="0"/>
                  <w:marTop w:val="0"/>
                  <w:marBottom w:val="0"/>
                  <w:divBdr>
                    <w:top w:val="none" w:sz="0" w:space="0" w:color="auto"/>
                    <w:left w:val="none" w:sz="0" w:space="0" w:color="auto"/>
                    <w:bottom w:val="none" w:sz="0" w:space="0" w:color="auto"/>
                    <w:right w:val="none" w:sz="0" w:space="0" w:color="auto"/>
                  </w:divBdr>
                  <w:divsChild>
                    <w:div w:id="587152309">
                      <w:marLeft w:val="0"/>
                      <w:marRight w:val="0"/>
                      <w:marTop w:val="0"/>
                      <w:marBottom w:val="0"/>
                      <w:divBdr>
                        <w:top w:val="none" w:sz="0" w:space="0" w:color="auto"/>
                        <w:left w:val="none" w:sz="0" w:space="0" w:color="auto"/>
                        <w:bottom w:val="none" w:sz="0" w:space="0" w:color="auto"/>
                        <w:right w:val="none" w:sz="0" w:space="0" w:color="auto"/>
                      </w:divBdr>
                      <w:divsChild>
                        <w:div w:id="252015441">
                          <w:marLeft w:val="0"/>
                          <w:marRight w:val="0"/>
                          <w:marTop w:val="0"/>
                          <w:marBottom w:val="0"/>
                          <w:divBdr>
                            <w:top w:val="none" w:sz="0" w:space="0" w:color="auto"/>
                            <w:left w:val="none" w:sz="0" w:space="0" w:color="auto"/>
                            <w:bottom w:val="none" w:sz="0" w:space="0" w:color="auto"/>
                            <w:right w:val="none" w:sz="0" w:space="0" w:color="auto"/>
                          </w:divBdr>
                          <w:divsChild>
                            <w:div w:id="1395085271">
                              <w:marLeft w:val="0"/>
                              <w:marRight w:val="0"/>
                              <w:marTop w:val="0"/>
                              <w:marBottom w:val="0"/>
                              <w:divBdr>
                                <w:top w:val="none" w:sz="0" w:space="0" w:color="auto"/>
                                <w:left w:val="none" w:sz="0" w:space="0" w:color="auto"/>
                                <w:bottom w:val="none" w:sz="0" w:space="0" w:color="auto"/>
                                <w:right w:val="none" w:sz="0" w:space="0" w:color="auto"/>
                              </w:divBdr>
                              <w:divsChild>
                                <w:div w:id="2060351245">
                                  <w:marLeft w:val="0"/>
                                  <w:marRight w:val="0"/>
                                  <w:marTop w:val="0"/>
                                  <w:marBottom w:val="0"/>
                                  <w:divBdr>
                                    <w:top w:val="none" w:sz="0" w:space="0" w:color="auto"/>
                                    <w:left w:val="none" w:sz="0" w:space="0" w:color="auto"/>
                                    <w:bottom w:val="none" w:sz="0" w:space="0" w:color="auto"/>
                                    <w:right w:val="none" w:sz="0" w:space="0" w:color="auto"/>
                                  </w:divBdr>
                                  <w:divsChild>
                                    <w:div w:id="107682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4355644">
          <w:marLeft w:val="0"/>
          <w:marRight w:val="0"/>
          <w:marTop w:val="0"/>
          <w:marBottom w:val="0"/>
          <w:divBdr>
            <w:top w:val="none" w:sz="0" w:space="0" w:color="auto"/>
            <w:left w:val="none" w:sz="0" w:space="0" w:color="auto"/>
            <w:bottom w:val="none" w:sz="0" w:space="0" w:color="auto"/>
            <w:right w:val="none" w:sz="0" w:space="0" w:color="auto"/>
          </w:divBdr>
          <w:divsChild>
            <w:div w:id="1776318601">
              <w:marLeft w:val="0"/>
              <w:marRight w:val="0"/>
              <w:marTop w:val="0"/>
              <w:marBottom w:val="0"/>
              <w:divBdr>
                <w:top w:val="none" w:sz="0" w:space="0" w:color="auto"/>
                <w:left w:val="none" w:sz="0" w:space="0" w:color="auto"/>
                <w:bottom w:val="none" w:sz="0" w:space="0" w:color="auto"/>
                <w:right w:val="none" w:sz="0" w:space="0" w:color="auto"/>
              </w:divBdr>
              <w:divsChild>
                <w:div w:id="1382171969">
                  <w:marLeft w:val="405"/>
                  <w:marRight w:val="0"/>
                  <w:marTop w:val="0"/>
                  <w:marBottom w:val="0"/>
                  <w:divBdr>
                    <w:top w:val="none" w:sz="0" w:space="0" w:color="auto"/>
                    <w:left w:val="none" w:sz="0" w:space="0" w:color="auto"/>
                    <w:bottom w:val="none" w:sz="0" w:space="0" w:color="auto"/>
                    <w:right w:val="none" w:sz="0" w:space="0" w:color="auto"/>
                  </w:divBdr>
                  <w:divsChild>
                    <w:div w:id="493495554">
                      <w:marLeft w:val="0"/>
                      <w:marRight w:val="0"/>
                      <w:marTop w:val="0"/>
                      <w:marBottom w:val="0"/>
                      <w:divBdr>
                        <w:top w:val="none" w:sz="0" w:space="0" w:color="auto"/>
                        <w:left w:val="none" w:sz="0" w:space="0" w:color="auto"/>
                        <w:bottom w:val="none" w:sz="0" w:space="0" w:color="auto"/>
                        <w:right w:val="none" w:sz="0" w:space="0" w:color="auto"/>
                      </w:divBdr>
                      <w:divsChild>
                        <w:div w:id="963191958">
                          <w:marLeft w:val="0"/>
                          <w:marRight w:val="0"/>
                          <w:marTop w:val="0"/>
                          <w:marBottom w:val="0"/>
                          <w:divBdr>
                            <w:top w:val="none" w:sz="0" w:space="0" w:color="auto"/>
                            <w:left w:val="none" w:sz="0" w:space="0" w:color="auto"/>
                            <w:bottom w:val="none" w:sz="0" w:space="0" w:color="auto"/>
                            <w:right w:val="none" w:sz="0" w:space="0" w:color="auto"/>
                          </w:divBdr>
                          <w:divsChild>
                            <w:div w:id="609244124">
                              <w:marLeft w:val="0"/>
                              <w:marRight w:val="0"/>
                              <w:marTop w:val="0"/>
                              <w:marBottom w:val="0"/>
                              <w:divBdr>
                                <w:top w:val="none" w:sz="0" w:space="0" w:color="auto"/>
                                <w:left w:val="none" w:sz="0" w:space="0" w:color="auto"/>
                                <w:bottom w:val="none" w:sz="0" w:space="0" w:color="auto"/>
                                <w:right w:val="none" w:sz="0" w:space="0" w:color="auto"/>
                              </w:divBdr>
                              <w:divsChild>
                                <w:div w:id="488326150">
                                  <w:marLeft w:val="0"/>
                                  <w:marRight w:val="0"/>
                                  <w:marTop w:val="0"/>
                                  <w:marBottom w:val="0"/>
                                  <w:divBdr>
                                    <w:top w:val="none" w:sz="0" w:space="0" w:color="auto"/>
                                    <w:left w:val="none" w:sz="0" w:space="0" w:color="auto"/>
                                    <w:bottom w:val="none" w:sz="0" w:space="0" w:color="auto"/>
                                    <w:right w:val="none" w:sz="0" w:space="0" w:color="auto"/>
                                  </w:divBdr>
                                  <w:divsChild>
                                    <w:div w:id="112422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77842120">
          <w:marLeft w:val="0"/>
          <w:marRight w:val="0"/>
          <w:marTop w:val="0"/>
          <w:marBottom w:val="0"/>
          <w:divBdr>
            <w:top w:val="none" w:sz="0" w:space="0" w:color="auto"/>
            <w:left w:val="none" w:sz="0" w:space="0" w:color="auto"/>
            <w:bottom w:val="none" w:sz="0" w:space="0" w:color="auto"/>
            <w:right w:val="none" w:sz="0" w:space="0" w:color="auto"/>
          </w:divBdr>
        </w:div>
        <w:div w:id="1192185722">
          <w:marLeft w:val="0"/>
          <w:marRight w:val="0"/>
          <w:marTop w:val="0"/>
          <w:marBottom w:val="0"/>
          <w:divBdr>
            <w:top w:val="none" w:sz="0" w:space="0" w:color="auto"/>
            <w:left w:val="none" w:sz="0" w:space="0" w:color="auto"/>
            <w:bottom w:val="none" w:sz="0" w:space="0" w:color="auto"/>
            <w:right w:val="none" w:sz="0" w:space="0" w:color="auto"/>
          </w:divBdr>
        </w:div>
        <w:div w:id="883104058">
          <w:marLeft w:val="0"/>
          <w:marRight w:val="0"/>
          <w:marTop w:val="0"/>
          <w:marBottom w:val="0"/>
          <w:divBdr>
            <w:top w:val="none" w:sz="0" w:space="0" w:color="auto"/>
            <w:left w:val="none" w:sz="0" w:space="0" w:color="auto"/>
            <w:bottom w:val="none" w:sz="0" w:space="0" w:color="auto"/>
            <w:right w:val="none" w:sz="0" w:space="0" w:color="auto"/>
          </w:divBdr>
          <w:divsChild>
            <w:div w:id="273564371">
              <w:marLeft w:val="0"/>
              <w:marRight w:val="0"/>
              <w:marTop w:val="0"/>
              <w:marBottom w:val="0"/>
              <w:divBdr>
                <w:top w:val="none" w:sz="0" w:space="0" w:color="auto"/>
                <w:left w:val="none" w:sz="0" w:space="0" w:color="auto"/>
                <w:bottom w:val="none" w:sz="0" w:space="0" w:color="auto"/>
                <w:right w:val="none" w:sz="0" w:space="0" w:color="auto"/>
              </w:divBdr>
              <w:divsChild>
                <w:div w:id="1369376685">
                  <w:marLeft w:val="405"/>
                  <w:marRight w:val="0"/>
                  <w:marTop w:val="0"/>
                  <w:marBottom w:val="0"/>
                  <w:divBdr>
                    <w:top w:val="none" w:sz="0" w:space="0" w:color="auto"/>
                    <w:left w:val="none" w:sz="0" w:space="0" w:color="auto"/>
                    <w:bottom w:val="none" w:sz="0" w:space="0" w:color="auto"/>
                    <w:right w:val="none" w:sz="0" w:space="0" w:color="auto"/>
                  </w:divBdr>
                  <w:divsChild>
                    <w:div w:id="904071955">
                      <w:marLeft w:val="0"/>
                      <w:marRight w:val="0"/>
                      <w:marTop w:val="0"/>
                      <w:marBottom w:val="0"/>
                      <w:divBdr>
                        <w:top w:val="none" w:sz="0" w:space="0" w:color="auto"/>
                        <w:left w:val="none" w:sz="0" w:space="0" w:color="auto"/>
                        <w:bottom w:val="none" w:sz="0" w:space="0" w:color="auto"/>
                        <w:right w:val="none" w:sz="0" w:space="0" w:color="auto"/>
                      </w:divBdr>
                      <w:divsChild>
                        <w:div w:id="1011681532">
                          <w:marLeft w:val="0"/>
                          <w:marRight w:val="0"/>
                          <w:marTop w:val="0"/>
                          <w:marBottom w:val="0"/>
                          <w:divBdr>
                            <w:top w:val="none" w:sz="0" w:space="0" w:color="auto"/>
                            <w:left w:val="none" w:sz="0" w:space="0" w:color="auto"/>
                            <w:bottom w:val="none" w:sz="0" w:space="0" w:color="auto"/>
                            <w:right w:val="none" w:sz="0" w:space="0" w:color="auto"/>
                          </w:divBdr>
                          <w:divsChild>
                            <w:div w:id="1027172010">
                              <w:marLeft w:val="0"/>
                              <w:marRight w:val="0"/>
                              <w:marTop w:val="0"/>
                              <w:marBottom w:val="0"/>
                              <w:divBdr>
                                <w:top w:val="none" w:sz="0" w:space="0" w:color="auto"/>
                                <w:left w:val="none" w:sz="0" w:space="0" w:color="auto"/>
                                <w:bottom w:val="none" w:sz="0" w:space="0" w:color="auto"/>
                                <w:right w:val="none" w:sz="0" w:space="0" w:color="auto"/>
                              </w:divBdr>
                              <w:divsChild>
                                <w:div w:id="1499730373">
                                  <w:marLeft w:val="0"/>
                                  <w:marRight w:val="0"/>
                                  <w:marTop w:val="0"/>
                                  <w:marBottom w:val="0"/>
                                  <w:divBdr>
                                    <w:top w:val="none" w:sz="0" w:space="0" w:color="auto"/>
                                    <w:left w:val="none" w:sz="0" w:space="0" w:color="auto"/>
                                    <w:bottom w:val="none" w:sz="0" w:space="0" w:color="auto"/>
                                    <w:right w:val="none" w:sz="0" w:space="0" w:color="auto"/>
                                  </w:divBdr>
                                  <w:divsChild>
                                    <w:div w:id="24106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8562648">
          <w:marLeft w:val="0"/>
          <w:marRight w:val="0"/>
          <w:marTop w:val="0"/>
          <w:marBottom w:val="0"/>
          <w:divBdr>
            <w:top w:val="none" w:sz="0" w:space="0" w:color="auto"/>
            <w:left w:val="none" w:sz="0" w:space="0" w:color="auto"/>
            <w:bottom w:val="none" w:sz="0" w:space="0" w:color="auto"/>
            <w:right w:val="none" w:sz="0" w:space="0" w:color="auto"/>
          </w:divBdr>
        </w:div>
        <w:div w:id="957952431">
          <w:marLeft w:val="0"/>
          <w:marRight w:val="0"/>
          <w:marTop w:val="0"/>
          <w:marBottom w:val="0"/>
          <w:divBdr>
            <w:top w:val="none" w:sz="0" w:space="0" w:color="auto"/>
            <w:left w:val="none" w:sz="0" w:space="0" w:color="auto"/>
            <w:bottom w:val="none" w:sz="0" w:space="0" w:color="auto"/>
            <w:right w:val="none" w:sz="0" w:space="0" w:color="auto"/>
          </w:divBdr>
        </w:div>
        <w:div w:id="393898530">
          <w:marLeft w:val="0"/>
          <w:marRight w:val="0"/>
          <w:marTop w:val="0"/>
          <w:marBottom w:val="0"/>
          <w:divBdr>
            <w:top w:val="none" w:sz="0" w:space="0" w:color="auto"/>
            <w:left w:val="none" w:sz="0" w:space="0" w:color="auto"/>
            <w:bottom w:val="none" w:sz="0" w:space="0" w:color="auto"/>
            <w:right w:val="none" w:sz="0" w:space="0" w:color="auto"/>
          </w:divBdr>
        </w:div>
        <w:div w:id="1300066327">
          <w:marLeft w:val="0"/>
          <w:marRight w:val="0"/>
          <w:marTop w:val="0"/>
          <w:marBottom w:val="0"/>
          <w:divBdr>
            <w:top w:val="none" w:sz="0" w:space="0" w:color="auto"/>
            <w:left w:val="none" w:sz="0" w:space="0" w:color="auto"/>
            <w:bottom w:val="none" w:sz="0" w:space="0" w:color="auto"/>
            <w:right w:val="none" w:sz="0" w:space="0" w:color="auto"/>
          </w:divBdr>
          <w:divsChild>
            <w:div w:id="320424737">
              <w:marLeft w:val="0"/>
              <w:marRight w:val="0"/>
              <w:marTop w:val="0"/>
              <w:marBottom w:val="0"/>
              <w:divBdr>
                <w:top w:val="none" w:sz="0" w:space="0" w:color="auto"/>
                <w:left w:val="none" w:sz="0" w:space="0" w:color="auto"/>
                <w:bottom w:val="none" w:sz="0" w:space="0" w:color="auto"/>
                <w:right w:val="none" w:sz="0" w:space="0" w:color="auto"/>
              </w:divBdr>
              <w:divsChild>
                <w:div w:id="918175158">
                  <w:marLeft w:val="405"/>
                  <w:marRight w:val="0"/>
                  <w:marTop w:val="0"/>
                  <w:marBottom w:val="0"/>
                  <w:divBdr>
                    <w:top w:val="none" w:sz="0" w:space="0" w:color="auto"/>
                    <w:left w:val="none" w:sz="0" w:space="0" w:color="auto"/>
                    <w:bottom w:val="none" w:sz="0" w:space="0" w:color="auto"/>
                    <w:right w:val="none" w:sz="0" w:space="0" w:color="auto"/>
                  </w:divBdr>
                  <w:divsChild>
                    <w:div w:id="1958025366">
                      <w:marLeft w:val="0"/>
                      <w:marRight w:val="0"/>
                      <w:marTop w:val="0"/>
                      <w:marBottom w:val="0"/>
                      <w:divBdr>
                        <w:top w:val="none" w:sz="0" w:space="0" w:color="auto"/>
                        <w:left w:val="none" w:sz="0" w:space="0" w:color="auto"/>
                        <w:bottom w:val="none" w:sz="0" w:space="0" w:color="auto"/>
                        <w:right w:val="none" w:sz="0" w:space="0" w:color="auto"/>
                      </w:divBdr>
                      <w:divsChild>
                        <w:div w:id="548304904">
                          <w:marLeft w:val="0"/>
                          <w:marRight w:val="0"/>
                          <w:marTop w:val="0"/>
                          <w:marBottom w:val="0"/>
                          <w:divBdr>
                            <w:top w:val="none" w:sz="0" w:space="0" w:color="auto"/>
                            <w:left w:val="none" w:sz="0" w:space="0" w:color="auto"/>
                            <w:bottom w:val="none" w:sz="0" w:space="0" w:color="auto"/>
                            <w:right w:val="none" w:sz="0" w:space="0" w:color="auto"/>
                          </w:divBdr>
                          <w:divsChild>
                            <w:div w:id="1869487931">
                              <w:marLeft w:val="0"/>
                              <w:marRight w:val="0"/>
                              <w:marTop w:val="0"/>
                              <w:marBottom w:val="0"/>
                              <w:divBdr>
                                <w:top w:val="none" w:sz="0" w:space="0" w:color="auto"/>
                                <w:left w:val="none" w:sz="0" w:space="0" w:color="auto"/>
                                <w:bottom w:val="none" w:sz="0" w:space="0" w:color="auto"/>
                                <w:right w:val="none" w:sz="0" w:space="0" w:color="auto"/>
                              </w:divBdr>
                              <w:divsChild>
                                <w:div w:id="850535933">
                                  <w:marLeft w:val="0"/>
                                  <w:marRight w:val="0"/>
                                  <w:marTop w:val="0"/>
                                  <w:marBottom w:val="0"/>
                                  <w:divBdr>
                                    <w:top w:val="none" w:sz="0" w:space="0" w:color="auto"/>
                                    <w:left w:val="none" w:sz="0" w:space="0" w:color="auto"/>
                                    <w:bottom w:val="none" w:sz="0" w:space="0" w:color="auto"/>
                                    <w:right w:val="none" w:sz="0" w:space="0" w:color="auto"/>
                                  </w:divBdr>
                                  <w:divsChild>
                                    <w:div w:id="83468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7314798">
          <w:marLeft w:val="0"/>
          <w:marRight w:val="0"/>
          <w:marTop w:val="0"/>
          <w:marBottom w:val="0"/>
          <w:divBdr>
            <w:top w:val="none" w:sz="0" w:space="0" w:color="auto"/>
            <w:left w:val="none" w:sz="0" w:space="0" w:color="auto"/>
            <w:bottom w:val="none" w:sz="0" w:space="0" w:color="auto"/>
            <w:right w:val="none" w:sz="0" w:space="0" w:color="auto"/>
          </w:divBdr>
          <w:divsChild>
            <w:div w:id="470056135">
              <w:marLeft w:val="0"/>
              <w:marRight w:val="0"/>
              <w:marTop w:val="0"/>
              <w:marBottom w:val="0"/>
              <w:divBdr>
                <w:top w:val="none" w:sz="0" w:space="0" w:color="auto"/>
                <w:left w:val="none" w:sz="0" w:space="0" w:color="auto"/>
                <w:bottom w:val="none" w:sz="0" w:space="0" w:color="auto"/>
                <w:right w:val="none" w:sz="0" w:space="0" w:color="auto"/>
              </w:divBdr>
              <w:divsChild>
                <w:div w:id="655962837">
                  <w:marLeft w:val="405"/>
                  <w:marRight w:val="0"/>
                  <w:marTop w:val="0"/>
                  <w:marBottom w:val="0"/>
                  <w:divBdr>
                    <w:top w:val="none" w:sz="0" w:space="0" w:color="auto"/>
                    <w:left w:val="none" w:sz="0" w:space="0" w:color="auto"/>
                    <w:bottom w:val="none" w:sz="0" w:space="0" w:color="auto"/>
                    <w:right w:val="none" w:sz="0" w:space="0" w:color="auto"/>
                  </w:divBdr>
                  <w:divsChild>
                    <w:div w:id="2083067533">
                      <w:marLeft w:val="0"/>
                      <w:marRight w:val="0"/>
                      <w:marTop w:val="0"/>
                      <w:marBottom w:val="0"/>
                      <w:divBdr>
                        <w:top w:val="none" w:sz="0" w:space="0" w:color="auto"/>
                        <w:left w:val="none" w:sz="0" w:space="0" w:color="auto"/>
                        <w:bottom w:val="none" w:sz="0" w:space="0" w:color="auto"/>
                        <w:right w:val="none" w:sz="0" w:space="0" w:color="auto"/>
                      </w:divBdr>
                      <w:divsChild>
                        <w:div w:id="168715745">
                          <w:marLeft w:val="0"/>
                          <w:marRight w:val="0"/>
                          <w:marTop w:val="0"/>
                          <w:marBottom w:val="0"/>
                          <w:divBdr>
                            <w:top w:val="none" w:sz="0" w:space="0" w:color="auto"/>
                            <w:left w:val="none" w:sz="0" w:space="0" w:color="auto"/>
                            <w:bottom w:val="none" w:sz="0" w:space="0" w:color="auto"/>
                            <w:right w:val="none" w:sz="0" w:space="0" w:color="auto"/>
                          </w:divBdr>
                          <w:divsChild>
                            <w:div w:id="1428892882">
                              <w:marLeft w:val="0"/>
                              <w:marRight w:val="0"/>
                              <w:marTop w:val="0"/>
                              <w:marBottom w:val="0"/>
                              <w:divBdr>
                                <w:top w:val="none" w:sz="0" w:space="0" w:color="auto"/>
                                <w:left w:val="none" w:sz="0" w:space="0" w:color="auto"/>
                                <w:bottom w:val="none" w:sz="0" w:space="0" w:color="auto"/>
                                <w:right w:val="none" w:sz="0" w:space="0" w:color="auto"/>
                              </w:divBdr>
                              <w:divsChild>
                                <w:div w:id="887765278">
                                  <w:marLeft w:val="0"/>
                                  <w:marRight w:val="0"/>
                                  <w:marTop w:val="0"/>
                                  <w:marBottom w:val="0"/>
                                  <w:divBdr>
                                    <w:top w:val="none" w:sz="0" w:space="0" w:color="auto"/>
                                    <w:left w:val="none" w:sz="0" w:space="0" w:color="auto"/>
                                    <w:bottom w:val="none" w:sz="0" w:space="0" w:color="auto"/>
                                    <w:right w:val="none" w:sz="0" w:space="0" w:color="auto"/>
                                  </w:divBdr>
                                  <w:divsChild>
                                    <w:div w:id="106275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287440">
          <w:marLeft w:val="0"/>
          <w:marRight w:val="0"/>
          <w:marTop w:val="0"/>
          <w:marBottom w:val="0"/>
          <w:divBdr>
            <w:top w:val="none" w:sz="0" w:space="0" w:color="auto"/>
            <w:left w:val="none" w:sz="0" w:space="0" w:color="auto"/>
            <w:bottom w:val="none" w:sz="0" w:space="0" w:color="auto"/>
            <w:right w:val="none" w:sz="0" w:space="0" w:color="auto"/>
          </w:divBdr>
        </w:div>
        <w:div w:id="1866402822">
          <w:marLeft w:val="0"/>
          <w:marRight w:val="0"/>
          <w:marTop w:val="0"/>
          <w:marBottom w:val="0"/>
          <w:divBdr>
            <w:top w:val="none" w:sz="0" w:space="0" w:color="auto"/>
            <w:left w:val="none" w:sz="0" w:space="0" w:color="auto"/>
            <w:bottom w:val="none" w:sz="0" w:space="0" w:color="auto"/>
            <w:right w:val="none" w:sz="0" w:space="0" w:color="auto"/>
          </w:divBdr>
        </w:div>
        <w:div w:id="1531602886">
          <w:marLeft w:val="0"/>
          <w:marRight w:val="0"/>
          <w:marTop w:val="0"/>
          <w:marBottom w:val="0"/>
          <w:divBdr>
            <w:top w:val="none" w:sz="0" w:space="0" w:color="auto"/>
            <w:left w:val="none" w:sz="0" w:space="0" w:color="auto"/>
            <w:bottom w:val="none" w:sz="0" w:space="0" w:color="auto"/>
            <w:right w:val="none" w:sz="0" w:space="0" w:color="auto"/>
          </w:divBdr>
        </w:div>
        <w:div w:id="796725482">
          <w:marLeft w:val="0"/>
          <w:marRight w:val="0"/>
          <w:marTop w:val="0"/>
          <w:marBottom w:val="0"/>
          <w:divBdr>
            <w:top w:val="none" w:sz="0" w:space="0" w:color="auto"/>
            <w:left w:val="none" w:sz="0" w:space="0" w:color="auto"/>
            <w:bottom w:val="none" w:sz="0" w:space="0" w:color="auto"/>
            <w:right w:val="none" w:sz="0" w:space="0" w:color="auto"/>
          </w:divBdr>
        </w:div>
        <w:div w:id="2095976614">
          <w:marLeft w:val="0"/>
          <w:marRight w:val="0"/>
          <w:marTop w:val="0"/>
          <w:marBottom w:val="0"/>
          <w:divBdr>
            <w:top w:val="none" w:sz="0" w:space="0" w:color="auto"/>
            <w:left w:val="none" w:sz="0" w:space="0" w:color="auto"/>
            <w:bottom w:val="none" w:sz="0" w:space="0" w:color="auto"/>
            <w:right w:val="none" w:sz="0" w:space="0" w:color="auto"/>
          </w:divBdr>
        </w:div>
        <w:div w:id="1023097055">
          <w:marLeft w:val="0"/>
          <w:marRight w:val="0"/>
          <w:marTop w:val="0"/>
          <w:marBottom w:val="0"/>
          <w:divBdr>
            <w:top w:val="none" w:sz="0" w:space="0" w:color="auto"/>
            <w:left w:val="none" w:sz="0" w:space="0" w:color="auto"/>
            <w:bottom w:val="none" w:sz="0" w:space="0" w:color="auto"/>
            <w:right w:val="none" w:sz="0" w:space="0" w:color="auto"/>
          </w:divBdr>
        </w:div>
        <w:div w:id="1840268252">
          <w:marLeft w:val="0"/>
          <w:marRight w:val="0"/>
          <w:marTop w:val="0"/>
          <w:marBottom w:val="0"/>
          <w:divBdr>
            <w:top w:val="none" w:sz="0" w:space="0" w:color="auto"/>
            <w:left w:val="none" w:sz="0" w:space="0" w:color="auto"/>
            <w:bottom w:val="none" w:sz="0" w:space="0" w:color="auto"/>
            <w:right w:val="none" w:sz="0" w:space="0" w:color="auto"/>
          </w:divBdr>
        </w:div>
        <w:div w:id="1602756968">
          <w:marLeft w:val="0"/>
          <w:marRight w:val="0"/>
          <w:marTop w:val="0"/>
          <w:marBottom w:val="0"/>
          <w:divBdr>
            <w:top w:val="none" w:sz="0" w:space="0" w:color="auto"/>
            <w:left w:val="none" w:sz="0" w:space="0" w:color="auto"/>
            <w:bottom w:val="none" w:sz="0" w:space="0" w:color="auto"/>
            <w:right w:val="none" w:sz="0" w:space="0" w:color="auto"/>
          </w:divBdr>
        </w:div>
        <w:div w:id="557135511">
          <w:marLeft w:val="0"/>
          <w:marRight w:val="0"/>
          <w:marTop w:val="0"/>
          <w:marBottom w:val="0"/>
          <w:divBdr>
            <w:top w:val="none" w:sz="0" w:space="0" w:color="auto"/>
            <w:left w:val="none" w:sz="0" w:space="0" w:color="auto"/>
            <w:bottom w:val="none" w:sz="0" w:space="0" w:color="auto"/>
            <w:right w:val="none" w:sz="0" w:space="0" w:color="auto"/>
          </w:divBdr>
        </w:div>
        <w:div w:id="1342509065">
          <w:marLeft w:val="0"/>
          <w:marRight w:val="0"/>
          <w:marTop w:val="0"/>
          <w:marBottom w:val="0"/>
          <w:divBdr>
            <w:top w:val="none" w:sz="0" w:space="0" w:color="auto"/>
            <w:left w:val="none" w:sz="0" w:space="0" w:color="auto"/>
            <w:bottom w:val="none" w:sz="0" w:space="0" w:color="auto"/>
            <w:right w:val="none" w:sz="0" w:space="0" w:color="auto"/>
          </w:divBdr>
        </w:div>
        <w:div w:id="1104228488">
          <w:marLeft w:val="0"/>
          <w:marRight w:val="0"/>
          <w:marTop w:val="0"/>
          <w:marBottom w:val="0"/>
          <w:divBdr>
            <w:top w:val="none" w:sz="0" w:space="0" w:color="auto"/>
            <w:left w:val="none" w:sz="0" w:space="0" w:color="auto"/>
            <w:bottom w:val="none" w:sz="0" w:space="0" w:color="auto"/>
            <w:right w:val="none" w:sz="0" w:space="0" w:color="auto"/>
          </w:divBdr>
        </w:div>
        <w:div w:id="1492209404">
          <w:marLeft w:val="0"/>
          <w:marRight w:val="0"/>
          <w:marTop w:val="0"/>
          <w:marBottom w:val="0"/>
          <w:divBdr>
            <w:top w:val="none" w:sz="0" w:space="0" w:color="auto"/>
            <w:left w:val="none" w:sz="0" w:space="0" w:color="auto"/>
            <w:bottom w:val="none" w:sz="0" w:space="0" w:color="auto"/>
            <w:right w:val="none" w:sz="0" w:space="0" w:color="auto"/>
          </w:divBdr>
        </w:div>
        <w:div w:id="1087383811">
          <w:marLeft w:val="0"/>
          <w:marRight w:val="0"/>
          <w:marTop w:val="0"/>
          <w:marBottom w:val="0"/>
          <w:divBdr>
            <w:top w:val="none" w:sz="0" w:space="0" w:color="auto"/>
            <w:left w:val="none" w:sz="0" w:space="0" w:color="auto"/>
            <w:bottom w:val="none" w:sz="0" w:space="0" w:color="auto"/>
            <w:right w:val="none" w:sz="0" w:space="0" w:color="auto"/>
          </w:divBdr>
        </w:div>
        <w:div w:id="1692223351">
          <w:marLeft w:val="0"/>
          <w:marRight w:val="0"/>
          <w:marTop w:val="0"/>
          <w:marBottom w:val="0"/>
          <w:divBdr>
            <w:top w:val="none" w:sz="0" w:space="0" w:color="auto"/>
            <w:left w:val="none" w:sz="0" w:space="0" w:color="auto"/>
            <w:bottom w:val="none" w:sz="0" w:space="0" w:color="auto"/>
            <w:right w:val="none" w:sz="0" w:space="0" w:color="auto"/>
          </w:divBdr>
        </w:div>
        <w:div w:id="1001278122">
          <w:marLeft w:val="0"/>
          <w:marRight w:val="0"/>
          <w:marTop w:val="0"/>
          <w:marBottom w:val="0"/>
          <w:divBdr>
            <w:top w:val="none" w:sz="0" w:space="0" w:color="auto"/>
            <w:left w:val="none" w:sz="0" w:space="0" w:color="auto"/>
            <w:bottom w:val="none" w:sz="0" w:space="0" w:color="auto"/>
            <w:right w:val="none" w:sz="0" w:space="0" w:color="auto"/>
          </w:divBdr>
        </w:div>
        <w:div w:id="1844321680">
          <w:marLeft w:val="0"/>
          <w:marRight w:val="0"/>
          <w:marTop w:val="0"/>
          <w:marBottom w:val="0"/>
          <w:divBdr>
            <w:top w:val="none" w:sz="0" w:space="0" w:color="auto"/>
            <w:left w:val="none" w:sz="0" w:space="0" w:color="auto"/>
            <w:bottom w:val="none" w:sz="0" w:space="0" w:color="auto"/>
            <w:right w:val="none" w:sz="0" w:space="0" w:color="auto"/>
          </w:divBdr>
        </w:div>
        <w:div w:id="922107188">
          <w:marLeft w:val="0"/>
          <w:marRight w:val="0"/>
          <w:marTop w:val="0"/>
          <w:marBottom w:val="0"/>
          <w:divBdr>
            <w:top w:val="none" w:sz="0" w:space="0" w:color="auto"/>
            <w:left w:val="none" w:sz="0" w:space="0" w:color="auto"/>
            <w:bottom w:val="none" w:sz="0" w:space="0" w:color="auto"/>
            <w:right w:val="none" w:sz="0" w:space="0" w:color="auto"/>
          </w:divBdr>
        </w:div>
        <w:div w:id="250816509">
          <w:marLeft w:val="0"/>
          <w:marRight w:val="0"/>
          <w:marTop w:val="0"/>
          <w:marBottom w:val="0"/>
          <w:divBdr>
            <w:top w:val="none" w:sz="0" w:space="0" w:color="auto"/>
            <w:left w:val="none" w:sz="0" w:space="0" w:color="auto"/>
            <w:bottom w:val="none" w:sz="0" w:space="0" w:color="auto"/>
            <w:right w:val="none" w:sz="0" w:space="0" w:color="auto"/>
          </w:divBdr>
        </w:div>
        <w:div w:id="702482988">
          <w:marLeft w:val="0"/>
          <w:marRight w:val="0"/>
          <w:marTop w:val="0"/>
          <w:marBottom w:val="0"/>
          <w:divBdr>
            <w:top w:val="none" w:sz="0" w:space="0" w:color="auto"/>
            <w:left w:val="none" w:sz="0" w:space="0" w:color="auto"/>
            <w:bottom w:val="none" w:sz="0" w:space="0" w:color="auto"/>
            <w:right w:val="none" w:sz="0" w:space="0" w:color="auto"/>
          </w:divBdr>
        </w:div>
        <w:div w:id="1452286171">
          <w:marLeft w:val="0"/>
          <w:marRight w:val="0"/>
          <w:marTop w:val="0"/>
          <w:marBottom w:val="0"/>
          <w:divBdr>
            <w:top w:val="none" w:sz="0" w:space="0" w:color="auto"/>
            <w:left w:val="none" w:sz="0" w:space="0" w:color="auto"/>
            <w:bottom w:val="none" w:sz="0" w:space="0" w:color="auto"/>
            <w:right w:val="none" w:sz="0" w:space="0" w:color="auto"/>
          </w:divBdr>
        </w:div>
        <w:div w:id="328677903">
          <w:marLeft w:val="0"/>
          <w:marRight w:val="0"/>
          <w:marTop w:val="0"/>
          <w:marBottom w:val="0"/>
          <w:divBdr>
            <w:top w:val="none" w:sz="0" w:space="0" w:color="auto"/>
            <w:left w:val="none" w:sz="0" w:space="0" w:color="auto"/>
            <w:bottom w:val="none" w:sz="0" w:space="0" w:color="auto"/>
            <w:right w:val="none" w:sz="0" w:space="0" w:color="auto"/>
          </w:divBdr>
        </w:div>
        <w:div w:id="1638531533">
          <w:marLeft w:val="0"/>
          <w:marRight w:val="0"/>
          <w:marTop w:val="0"/>
          <w:marBottom w:val="0"/>
          <w:divBdr>
            <w:top w:val="none" w:sz="0" w:space="0" w:color="auto"/>
            <w:left w:val="none" w:sz="0" w:space="0" w:color="auto"/>
            <w:bottom w:val="none" w:sz="0" w:space="0" w:color="auto"/>
            <w:right w:val="none" w:sz="0" w:space="0" w:color="auto"/>
          </w:divBdr>
        </w:div>
        <w:div w:id="566109980">
          <w:marLeft w:val="0"/>
          <w:marRight w:val="0"/>
          <w:marTop w:val="0"/>
          <w:marBottom w:val="0"/>
          <w:divBdr>
            <w:top w:val="none" w:sz="0" w:space="0" w:color="auto"/>
            <w:left w:val="none" w:sz="0" w:space="0" w:color="auto"/>
            <w:bottom w:val="none" w:sz="0" w:space="0" w:color="auto"/>
            <w:right w:val="none" w:sz="0" w:space="0" w:color="auto"/>
          </w:divBdr>
        </w:div>
        <w:div w:id="1880391238">
          <w:marLeft w:val="0"/>
          <w:marRight w:val="0"/>
          <w:marTop w:val="0"/>
          <w:marBottom w:val="0"/>
          <w:divBdr>
            <w:top w:val="none" w:sz="0" w:space="0" w:color="auto"/>
            <w:left w:val="none" w:sz="0" w:space="0" w:color="auto"/>
            <w:bottom w:val="none" w:sz="0" w:space="0" w:color="auto"/>
            <w:right w:val="none" w:sz="0" w:space="0" w:color="auto"/>
          </w:divBdr>
        </w:div>
        <w:div w:id="1810661339">
          <w:marLeft w:val="0"/>
          <w:marRight w:val="0"/>
          <w:marTop w:val="0"/>
          <w:marBottom w:val="0"/>
          <w:divBdr>
            <w:top w:val="none" w:sz="0" w:space="0" w:color="auto"/>
            <w:left w:val="none" w:sz="0" w:space="0" w:color="auto"/>
            <w:bottom w:val="none" w:sz="0" w:space="0" w:color="auto"/>
            <w:right w:val="none" w:sz="0" w:space="0" w:color="auto"/>
          </w:divBdr>
        </w:div>
        <w:div w:id="686906360">
          <w:marLeft w:val="0"/>
          <w:marRight w:val="0"/>
          <w:marTop w:val="0"/>
          <w:marBottom w:val="0"/>
          <w:divBdr>
            <w:top w:val="none" w:sz="0" w:space="0" w:color="auto"/>
            <w:left w:val="none" w:sz="0" w:space="0" w:color="auto"/>
            <w:bottom w:val="none" w:sz="0" w:space="0" w:color="auto"/>
            <w:right w:val="none" w:sz="0" w:space="0" w:color="auto"/>
          </w:divBdr>
        </w:div>
        <w:div w:id="1606187774">
          <w:marLeft w:val="0"/>
          <w:marRight w:val="0"/>
          <w:marTop w:val="0"/>
          <w:marBottom w:val="0"/>
          <w:divBdr>
            <w:top w:val="none" w:sz="0" w:space="0" w:color="auto"/>
            <w:left w:val="none" w:sz="0" w:space="0" w:color="auto"/>
            <w:bottom w:val="none" w:sz="0" w:space="0" w:color="auto"/>
            <w:right w:val="none" w:sz="0" w:space="0" w:color="auto"/>
          </w:divBdr>
        </w:div>
        <w:div w:id="290550013">
          <w:marLeft w:val="0"/>
          <w:marRight w:val="0"/>
          <w:marTop w:val="0"/>
          <w:marBottom w:val="0"/>
          <w:divBdr>
            <w:top w:val="none" w:sz="0" w:space="0" w:color="auto"/>
            <w:left w:val="none" w:sz="0" w:space="0" w:color="auto"/>
            <w:bottom w:val="none" w:sz="0" w:space="0" w:color="auto"/>
            <w:right w:val="none" w:sz="0" w:space="0" w:color="auto"/>
          </w:divBdr>
        </w:div>
        <w:div w:id="1271935961">
          <w:marLeft w:val="0"/>
          <w:marRight w:val="0"/>
          <w:marTop w:val="0"/>
          <w:marBottom w:val="0"/>
          <w:divBdr>
            <w:top w:val="none" w:sz="0" w:space="0" w:color="auto"/>
            <w:left w:val="none" w:sz="0" w:space="0" w:color="auto"/>
            <w:bottom w:val="none" w:sz="0" w:space="0" w:color="auto"/>
            <w:right w:val="none" w:sz="0" w:space="0" w:color="auto"/>
          </w:divBdr>
        </w:div>
        <w:div w:id="707491909">
          <w:marLeft w:val="0"/>
          <w:marRight w:val="0"/>
          <w:marTop w:val="0"/>
          <w:marBottom w:val="0"/>
          <w:divBdr>
            <w:top w:val="none" w:sz="0" w:space="0" w:color="auto"/>
            <w:left w:val="none" w:sz="0" w:space="0" w:color="auto"/>
            <w:bottom w:val="none" w:sz="0" w:space="0" w:color="auto"/>
            <w:right w:val="none" w:sz="0" w:space="0" w:color="auto"/>
          </w:divBdr>
        </w:div>
        <w:div w:id="365562273">
          <w:marLeft w:val="0"/>
          <w:marRight w:val="0"/>
          <w:marTop w:val="0"/>
          <w:marBottom w:val="0"/>
          <w:divBdr>
            <w:top w:val="none" w:sz="0" w:space="0" w:color="auto"/>
            <w:left w:val="none" w:sz="0" w:space="0" w:color="auto"/>
            <w:bottom w:val="none" w:sz="0" w:space="0" w:color="auto"/>
            <w:right w:val="none" w:sz="0" w:space="0" w:color="auto"/>
          </w:divBdr>
        </w:div>
        <w:div w:id="2056812312">
          <w:marLeft w:val="0"/>
          <w:marRight w:val="0"/>
          <w:marTop w:val="0"/>
          <w:marBottom w:val="0"/>
          <w:divBdr>
            <w:top w:val="none" w:sz="0" w:space="0" w:color="auto"/>
            <w:left w:val="none" w:sz="0" w:space="0" w:color="auto"/>
            <w:bottom w:val="none" w:sz="0" w:space="0" w:color="auto"/>
            <w:right w:val="none" w:sz="0" w:space="0" w:color="auto"/>
          </w:divBdr>
        </w:div>
        <w:div w:id="1984654559">
          <w:marLeft w:val="0"/>
          <w:marRight w:val="0"/>
          <w:marTop w:val="0"/>
          <w:marBottom w:val="0"/>
          <w:divBdr>
            <w:top w:val="none" w:sz="0" w:space="0" w:color="auto"/>
            <w:left w:val="none" w:sz="0" w:space="0" w:color="auto"/>
            <w:bottom w:val="none" w:sz="0" w:space="0" w:color="auto"/>
            <w:right w:val="none" w:sz="0" w:space="0" w:color="auto"/>
          </w:divBdr>
        </w:div>
        <w:div w:id="1198933112">
          <w:marLeft w:val="0"/>
          <w:marRight w:val="0"/>
          <w:marTop w:val="0"/>
          <w:marBottom w:val="0"/>
          <w:divBdr>
            <w:top w:val="none" w:sz="0" w:space="0" w:color="auto"/>
            <w:left w:val="none" w:sz="0" w:space="0" w:color="auto"/>
            <w:bottom w:val="none" w:sz="0" w:space="0" w:color="auto"/>
            <w:right w:val="none" w:sz="0" w:space="0" w:color="auto"/>
          </w:divBdr>
        </w:div>
        <w:div w:id="1508594418">
          <w:marLeft w:val="0"/>
          <w:marRight w:val="0"/>
          <w:marTop w:val="0"/>
          <w:marBottom w:val="0"/>
          <w:divBdr>
            <w:top w:val="none" w:sz="0" w:space="0" w:color="auto"/>
            <w:left w:val="none" w:sz="0" w:space="0" w:color="auto"/>
            <w:bottom w:val="none" w:sz="0" w:space="0" w:color="auto"/>
            <w:right w:val="none" w:sz="0" w:space="0" w:color="auto"/>
          </w:divBdr>
        </w:div>
        <w:div w:id="936913500">
          <w:marLeft w:val="0"/>
          <w:marRight w:val="0"/>
          <w:marTop w:val="0"/>
          <w:marBottom w:val="0"/>
          <w:divBdr>
            <w:top w:val="none" w:sz="0" w:space="0" w:color="auto"/>
            <w:left w:val="none" w:sz="0" w:space="0" w:color="auto"/>
            <w:bottom w:val="none" w:sz="0" w:space="0" w:color="auto"/>
            <w:right w:val="none" w:sz="0" w:space="0" w:color="auto"/>
          </w:divBdr>
        </w:div>
        <w:div w:id="645084896">
          <w:marLeft w:val="0"/>
          <w:marRight w:val="0"/>
          <w:marTop w:val="0"/>
          <w:marBottom w:val="0"/>
          <w:divBdr>
            <w:top w:val="none" w:sz="0" w:space="0" w:color="auto"/>
            <w:left w:val="none" w:sz="0" w:space="0" w:color="auto"/>
            <w:bottom w:val="none" w:sz="0" w:space="0" w:color="auto"/>
            <w:right w:val="none" w:sz="0" w:space="0" w:color="auto"/>
          </w:divBdr>
        </w:div>
        <w:div w:id="1269124091">
          <w:marLeft w:val="0"/>
          <w:marRight w:val="0"/>
          <w:marTop w:val="0"/>
          <w:marBottom w:val="0"/>
          <w:divBdr>
            <w:top w:val="none" w:sz="0" w:space="0" w:color="auto"/>
            <w:left w:val="none" w:sz="0" w:space="0" w:color="auto"/>
            <w:bottom w:val="none" w:sz="0" w:space="0" w:color="auto"/>
            <w:right w:val="none" w:sz="0" w:space="0" w:color="auto"/>
          </w:divBdr>
        </w:div>
        <w:div w:id="2134473499">
          <w:marLeft w:val="0"/>
          <w:marRight w:val="0"/>
          <w:marTop w:val="0"/>
          <w:marBottom w:val="0"/>
          <w:divBdr>
            <w:top w:val="none" w:sz="0" w:space="0" w:color="auto"/>
            <w:left w:val="none" w:sz="0" w:space="0" w:color="auto"/>
            <w:bottom w:val="none" w:sz="0" w:space="0" w:color="auto"/>
            <w:right w:val="none" w:sz="0" w:space="0" w:color="auto"/>
          </w:divBdr>
        </w:div>
        <w:div w:id="1480465652">
          <w:marLeft w:val="0"/>
          <w:marRight w:val="0"/>
          <w:marTop w:val="0"/>
          <w:marBottom w:val="0"/>
          <w:divBdr>
            <w:top w:val="none" w:sz="0" w:space="0" w:color="auto"/>
            <w:left w:val="none" w:sz="0" w:space="0" w:color="auto"/>
            <w:bottom w:val="none" w:sz="0" w:space="0" w:color="auto"/>
            <w:right w:val="none" w:sz="0" w:space="0" w:color="auto"/>
          </w:divBdr>
        </w:div>
        <w:div w:id="1409765912">
          <w:marLeft w:val="0"/>
          <w:marRight w:val="0"/>
          <w:marTop w:val="0"/>
          <w:marBottom w:val="0"/>
          <w:divBdr>
            <w:top w:val="none" w:sz="0" w:space="0" w:color="auto"/>
            <w:left w:val="none" w:sz="0" w:space="0" w:color="auto"/>
            <w:bottom w:val="none" w:sz="0" w:space="0" w:color="auto"/>
            <w:right w:val="none" w:sz="0" w:space="0" w:color="auto"/>
          </w:divBdr>
        </w:div>
        <w:div w:id="2103140239">
          <w:marLeft w:val="0"/>
          <w:marRight w:val="0"/>
          <w:marTop w:val="0"/>
          <w:marBottom w:val="0"/>
          <w:divBdr>
            <w:top w:val="none" w:sz="0" w:space="0" w:color="auto"/>
            <w:left w:val="none" w:sz="0" w:space="0" w:color="auto"/>
            <w:bottom w:val="none" w:sz="0" w:space="0" w:color="auto"/>
            <w:right w:val="none" w:sz="0" w:space="0" w:color="auto"/>
          </w:divBdr>
        </w:div>
        <w:div w:id="139346826">
          <w:marLeft w:val="0"/>
          <w:marRight w:val="0"/>
          <w:marTop w:val="0"/>
          <w:marBottom w:val="0"/>
          <w:divBdr>
            <w:top w:val="none" w:sz="0" w:space="0" w:color="auto"/>
            <w:left w:val="none" w:sz="0" w:space="0" w:color="auto"/>
            <w:bottom w:val="none" w:sz="0" w:space="0" w:color="auto"/>
            <w:right w:val="none" w:sz="0" w:space="0" w:color="auto"/>
          </w:divBdr>
        </w:div>
        <w:div w:id="654333683">
          <w:marLeft w:val="0"/>
          <w:marRight w:val="0"/>
          <w:marTop w:val="0"/>
          <w:marBottom w:val="0"/>
          <w:divBdr>
            <w:top w:val="none" w:sz="0" w:space="0" w:color="auto"/>
            <w:left w:val="none" w:sz="0" w:space="0" w:color="auto"/>
            <w:bottom w:val="none" w:sz="0" w:space="0" w:color="auto"/>
            <w:right w:val="none" w:sz="0" w:space="0" w:color="auto"/>
          </w:divBdr>
        </w:div>
        <w:div w:id="1284463448">
          <w:marLeft w:val="0"/>
          <w:marRight w:val="0"/>
          <w:marTop w:val="0"/>
          <w:marBottom w:val="0"/>
          <w:divBdr>
            <w:top w:val="none" w:sz="0" w:space="0" w:color="auto"/>
            <w:left w:val="none" w:sz="0" w:space="0" w:color="auto"/>
            <w:bottom w:val="none" w:sz="0" w:space="0" w:color="auto"/>
            <w:right w:val="none" w:sz="0" w:space="0" w:color="auto"/>
          </w:divBdr>
        </w:div>
        <w:div w:id="1922712222">
          <w:marLeft w:val="0"/>
          <w:marRight w:val="0"/>
          <w:marTop w:val="0"/>
          <w:marBottom w:val="0"/>
          <w:divBdr>
            <w:top w:val="none" w:sz="0" w:space="0" w:color="auto"/>
            <w:left w:val="none" w:sz="0" w:space="0" w:color="auto"/>
            <w:bottom w:val="none" w:sz="0" w:space="0" w:color="auto"/>
            <w:right w:val="none" w:sz="0" w:space="0" w:color="auto"/>
          </w:divBdr>
        </w:div>
        <w:div w:id="987245599">
          <w:marLeft w:val="0"/>
          <w:marRight w:val="0"/>
          <w:marTop w:val="0"/>
          <w:marBottom w:val="0"/>
          <w:divBdr>
            <w:top w:val="none" w:sz="0" w:space="0" w:color="auto"/>
            <w:left w:val="none" w:sz="0" w:space="0" w:color="auto"/>
            <w:bottom w:val="none" w:sz="0" w:space="0" w:color="auto"/>
            <w:right w:val="none" w:sz="0" w:space="0" w:color="auto"/>
          </w:divBdr>
        </w:div>
        <w:div w:id="1114135797">
          <w:marLeft w:val="0"/>
          <w:marRight w:val="0"/>
          <w:marTop w:val="0"/>
          <w:marBottom w:val="0"/>
          <w:divBdr>
            <w:top w:val="none" w:sz="0" w:space="0" w:color="auto"/>
            <w:left w:val="none" w:sz="0" w:space="0" w:color="auto"/>
            <w:bottom w:val="none" w:sz="0" w:space="0" w:color="auto"/>
            <w:right w:val="none" w:sz="0" w:space="0" w:color="auto"/>
          </w:divBdr>
        </w:div>
        <w:div w:id="1076442742">
          <w:marLeft w:val="0"/>
          <w:marRight w:val="0"/>
          <w:marTop w:val="0"/>
          <w:marBottom w:val="0"/>
          <w:divBdr>
            <w:top w:val="none" w:sz="0" w:space="0" w:color="auto"/>
            <w:left w:val="none" w:sz="0" w:space="0" w:color="auto"/>
            <w:bottom w:val="none" w:sz="0" w:space="0" w:color="auto"/>
            <w:right w:val="none" w:sz="0" w:space="0" w:color="auto"/>
          </w:divBdr>
        </w:div>
        <w:div w:id="1646010647">
          <w:marLeft w:val="0"/>
          <w:marRight w:val="0"/>
          <w:marTop w:val="0"/>
          <w:marBottom w:val="0"/>
          <w:divBdr>
            <w:top w:val="none" w:sz="0" w:space="0" w:color="auto"/>
            <w:left w:val="none" w:sz="0" w:space="0" w:color="auto"/>
            <w:bottom w:val="none" w:sz="0" w:space="0" w:color="auto"/>
            <w:right w:val="none" w:sz="0" w:space="0" w:color="auto"/>
          </w:divBdr>
        </w:div>
        <w:div w:id="1880819667">
          <w:marLeft w:val="0"/>
          <w:marRight w:val="0"/>
          <w:marTop w:val="0"/>
          <w:marBottom w:val="0"/>
          <w:divBdr>
            <w:top w:val="none" w:sz="0" w:space="0" w:color="auto"/>
            <w:left w:val="none" w:sz="0" w:space="0" w:color="auto"/>
            <w:bottom w:val="none" w:sz="0" w:space="0" w:color="auto"/>
            <w:right w:val="none" w:sz="0" w:space="0" w:color="auto"/>
          </w:divBdr>
        </w:div>
        <w:div w:id="1175999636">
          <w:marLeft w:val="0"/>
          <w:marRight w:val="0"/>
          <w:marTop w:val="0"/>
          <w:marBottom w:val="0"/>
          <w:divBdr>
            <w:top w:val="none" w:sz="0" w:space="0" w:color="auto"/>
            <w:left w:val="none" w:sz="0" w:space="0" w:color="auto"/>
            <w:bottom w:val="none" w:sz="0" w:space="0" w:color="auto"/>
            <w:right w:val="none" w:sz="0" w:space="0" w:color="auto"/>
          </w:divBdr>
        </w:div>
        <w:div w:id="1206722883">
          <w:marLeft w:val="0"/>
          <w:marRight w:val="0"/>
          <w:marTop w:val="0"/>
          <w:marBottom w:val="0"/>
          <w:divBdr>
            <w:top w:val="none" w:sz="0" w:space="0" w:color="auto"/>
            <w:left w:val="none" w:sz="0" w:space="0" w:color="auto"/>
            <w:bottom w:val="none" w:sz="0" w:space="0" w:color="auto"/>
            <w:right w:val="none" w:sz="0" w:space="0" w:color="auto"/>
          </w:divBdr>
        </w:div>
        <w:div w:id="467171098">
          <w:marLeft w:val="0"/>
          <w:marRight w:val="0"/>
          <w:marTop w:val="0"/>
          <w:marBottom w:val="0"/>
          <w:divBdr>
            <w:top w:val="none" w:sz="0" w:space="0" w:color="auto"/>
            <w:left w:val="none" w:sz="0" w:space="0" w:color="auto"/>
            <w:bottom w:val="none" w:sz="0" w:space="0" w:color="auto"/>
            <w:right w:val="none" w:sz="0" w:space="0" w:color="auto"/>
          </w:divBdr>
        </w:div>
        <w:div w:id="1503467821">
          <w:marLeft w:val="0"/>
          <w:marRight w:val="0"/>
          <w:marTop w:val="0"/>
          <w:marBottom w:val="0"/>
          <w:divBdr>
            <w:top w:val="none" w:sz="0" w:space="0" w:color="auto"/>
            <w:left w:val="none" w:sz="0" w:space="0" w:color="auto"/>
            <w:bottom w:val="none" w:sz="0" w:space="0" w:color="auto"/>
            <w:right w:val="none" w:sz="0" w:space="0" w:color="auto"/>
          </w:divBdr>
        </w:div>
        <w:div w:id="1791321681">
          <w:marLeft w:val="0"/>
          <w:marRight w:val="0"/>
          <w:marTop w:val="0"/>
          <w:marBottom w:val="0"/>
          <w:divBdr>
            <w:top w:val="none" w:sz="0" w:space="0" w:color="auto"/>
            <w:left w:val="none" w:sz="0" w:space="0" w:color="auto"/>
            <w:bottom w:val="none" w:sz="0" w:space="0" w:color="auto"/>
            <w:right w:val="none" w:sz="0" w:space="0" w:color="auto"/>
          </w:divBdr>
        </w:div>
        <w:div w:id="1535074483">
          <w:marLeft w:val="0"/>
          <w:marRight w:val="0"/>
          <w:marTop w:val="0"/>
          <w:marBottom w:val="0"/>
          <w:divBdr>
            <w:top w:val="none" w:sz="0" w:space="0" w:color="auto"/>
            <w:left w:val="none" w:sz="0" w:space="0" w:color="auto"/>
            <w:bottom w:val="none" w:sz="0" w:space="0" w:color="auto"/>
            <w:right w:val="none" w:sz="0" w:space="0" w:color="auto"/>
          </w:divBdr>
        </w:div>
        <w:div w:id="1353871956">
          <w:marLeft w:val="0"/>
          <w:marRight w:val="0"/>
          <w:marTop w:val="0"/>
          <w:marBottom w:val="0"/>
          <w:divBdr>
            <w:top w:val="none" w:sz="0" w:space="0" w:color="auto"/>
            <w:left w:val="none" w:sz="0" w:space="0" w:color="auto"/>
            <w:bottom w:val="none" w:sz="0" w:space="0" w:color="auto"/>
            <w:right w:val="none" w:sz="0" w:space="0" w:color="auto"/>
          </w:divBdr>
        </w:div>
        <w:div w:id="768357248">
          <w:marLeft w:val="0"/>
          <w:marRight w:val="0"/>
          <w:marTop w:val="0"/>
          <w:marBottom w:val="0"/>
          <w:divBdr>
            <w:top w:val="none" w:sz="0" w:space="0" w:color="auto"/>
            <w:left w:val="none" w:sz="0" w:space="0" w:color="auto"/>
            <w:bottom w:val="none" w:sz="0" w:space="0" w:color="auto"/>
            <w:right w:val="none" w:sz="0" w:space="0" w:color="auto"/>
          </w:divBdr>
          <w:divsChild>
            <w:div w:id="674696721">
              <w:marLeft w:val="0"/>
              <w:marRight w:val="0"/>
              <w:marTop w:val="0"/>
              <w:marBottom w:val="0"/>
              <w:divBdr>
                <w:top w:val="none" w:sz="0" w:space="0" w:color="auto"/>
                <w:left w:val="none" w:sz="0" w:space="0" w:color="auto"/>
                <w:bottom w:val="none" w:sz="0" w:space="0" w:color="auto"/>
                <w:right w:val="none" w:sz="0" w:space="0" w:color="auto"/>
              </w:divBdr>
              <w:divsChild>
                <w:div w:id="1051661164">
                  <w:marLeft w:val="540"/>
                  <w:marRight w:val="0"/>
                  <w:marTop w:val="0"/>
                  <w:marBottom w:val="0"/>
                  <w:divBdr>
                    <w:top w:val="none" w:sz="0" w:space="0" w:color="auto"/>
                    <w:left w:val="none" w:sz="0" w:space="0" w:color="auto"/>
                    <w:bottom w:val="none" w:sz="0" w:space="0" w:color="auto"/>
                    <w:right w:val="none" w:sz="0" w:space="0" w:color="auto"/>
                  </w:divBdr>
                  <w:divsChild>
                    <w:div w:id="1965577190">
                      <w:marLeft w:val="0"/>
                      <w:marRight w:val="0"/>
                      <w:marTop w:val="0"/>
                      <w:marBottom w:val="0"/>
                      <w:divBdr>
                        <w:top w:val="none" w:sz="0" w:space="0" w:color="auto"/>
                        <w:left w:val="none" w:sz="0" w:space="0" w:color="auto"/>
                        <w:bottom w:val="none" w:sz="0" w:space="0" w:color="auto"/>
                        <w:right w:val="none" w:sz="0" w:space="0" w:color="auto"/>
                      </w:divBdr>
                      <w:divsChild>
                        <w:div w:id="1920164857">
                          <w:marLeft w:val="0"/>
                          <w:marRight w:val="0"/>
                          <w:marTop w:val="0"/>
                          <w:marBottom w:val="0"/>
                          <w:divBdr>
                            <w:top w:val="none" w:sz="0" w:space="0" w:color="auto"/>
                            <w:left w:val="none" w:sz="0" w:space="0" w:color="auto"/>
                            <w:bottom w:val="none" w:sz="0" w:space="0" w:color="auto"/>
                            <w:right w:val="none" w:sz="0" w:space="0" w:color="auto"/>
                          </w:divBdr>
                          <w:divsChild>
                            <w:div w:id="2108191124">
                              <w:marLeft w:val="0"/>
                              <w:marRight w:val="0"/>
                              <w:marTop w:val="0"/>
                              <w:marBottom w:val="0"/>
                              <w:divBdr>
                                <w:top w:val="none" w:sz="0" w:space="0" w:color="auto"/>
                                <w:left w:val="none" w:sz="0" w:space="0" w:color="auto"/>
                                <w:bottom w:val="none" w:sz="0" w:space="0" w:color="auto"/>
                                <w:right w:val="none" w:sz="0" w:space="0" w:color="auto"/>
                              </w:divBdr>
                              <w:divsChild>
                                <w:div w:id="385107609">
                                  <w:marLeft w:val="0"/>
                                  <w:marRight w:val="0"/>
                                  <w:marTop w:val="0"/>
                                  <w:marBottom w:val="0"/>
                                  <w:divBdr>
                                    <w:top w:val="none" w:sz="0" w:space="0" w:color="auto"/>
                                    <w:left w:val="none" w:sz="0" w:space="0" w:color="auto"/>
                                    <w:bottom w:val="none" w:sz="0" w:space="0" w:color="auto"/>
                                    <w:right w:val="none" w:sz="0" w:space="0" w:color="auto"/>
                                  </w:divBdr>
                                  <w:divsChild>
                                    <w:div w:id="94426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5147437">
          <w:marLeft w:val="0"/>
          <w:marRight w:val="0"/>
          <w:marTop w:val="0"/>
          <w:marBottom w:val="0"/>
          <w:divBdr>
            <w:top w:val="none" w:sz="0" w:space="0" w:color="auto"/>
            <w:left w:val="none" w:sz="0" w:space="0" w:color="auto"/>
            <w:bottom w:val="none" w:sz="0" w:space="0" w:color="auto"/>
            <w:right w:val="none" w:sz="0" w:space="0" w:color="auto"/>
          </w:divBdr>
        </w:div>
        <w:div w:id="275644420">
          <w:marLeft w:val="0"/>
          <w:marRight w:val="0"/>
          <w:marTop w:val="0"/>
          <w:marBottom w:val="0"/>
          <w:divBdr>
            <w:top w:val="none" w:sz="0" w:space="0" w:color="auto"/>
            <w:left w:val="none" w:sz="0" w:space="0" w:color="auto"/>
            <w:bottom w:val="none" w:sz="0" w:space="0" w:color="auto"/>
            <w:right w:val="none" w:sz="0" w:space="0" w:color="auto"/>
          </w:divBdr>
        </w:div>
        <w:div w:id="583340975">
          <w:marLeft w:val="0"/>
          <w:marRight w:val="0"/>
          <w:marTop w:val="0"/>
          <w:marBottom w:val="0"/>
          <w:divBdr>
            <w:top w:val="none" w:sz="0" w:space="0" w:color="auto"/>
            <w:left w:val="none" w:sz="0" w:space="0" w:color="auto"/>
            <w:bottom w:val="none" w:sz="0" w:space="0" w:color="auto"/>
            <w:right w:val="none" w:sz="0" w:space="0" w:color="auto"/>
          </w:divBdr>
          <w:divsChild>
            <w:div w:id="1802456881">
              <w:marLeft w:val="0"/>
              <w:marRight w:val="0"/>
              <w:marTop w:val="0"/>
              <w:marBottom w:val="0"/>
              <w:divBdr>
                <w:top w:val="none" w:sz="0" w:space="0" w:color="auto"/>
                <w:left w:val="none" w:sz="0" w:space="0" w:color="auto"/>
                <w:bottom w:val="none" w:sz="0" w:space="0" w:color="auto"/>
                <w:right w:val="none" w:sz="0" w:space="0" w:color="auto"/>
              </w:divBdr>
              <w:divsChild>
                <w:div w:id="1616711407">
                  <w:marLeft w:val="405"/>
                  <w:marRight w:val="0"/>
                  <w:marTop w:val="0"/>
                  <w:marBottom w:val="0"/>
                  <w:divBdr>
                    <w:top w:val="none" w:sz="0" w:space="0" w:color="auto"/>
                    <w:left w:val="none" w:sz="0" w:space="0" w:color="auto"/>
                    <w:bottom w:val="none" w:sz="0" w:space="0" w:color="auto"/>
                    <w:right w:val="none" w:sz="0" w:space="0" w:color="auto"/>
                  </w:divBdr>
                  <w:divsChild>
                    <w:div w:id="1500923975">
                      <w:marLeft w:val="0"/>
                      <w:marRight w:val="0"/>
                      <w:marTop w:val="0"/>
                      <w:marBottom w:val="0"/>
                      <w:divBdr>
                        <w:top w:val="none" w:sz="0" w:space="0" w:color="auto"/>
                        <w:left w:val="none" w:sz="0" w:space="0" w:color="auto"/>
                        <w:bottom w:val="none" w:sz="0" w:space="0" w:color="auto"/>
                        <w:right w:val="none" w:sz="0" w:space="0" w:color="auto"/>
                      </w:divBdr>
                      <w:divsChild>
                        <w:div w:id="113403143">
                          <w:marLeft w:val="0"/>
                          <w:marRight w:val="0"/>
                          <w:marTop w:val="0"/>
                          <w:marBottom w:val="0"/>
                          <w:divBdr>
                            <w:top w:val="none" w:sz="0" w:space="0" w:color="auto"/>
                            <w:left w:val="none" w:sz="0" w:space="0" w:color="auto"/>
                            <w:bottom w:val="none" w:sz="0" w:space="0" w:color="auto"/>
                            <w:right w:val="none" w:sz="0" w:space="0" w:color="auto"/>
                          </w:divBdr>
                          <w:divsChild>
                            <w:div w:id="1914118824">
                              <w:marLeft w:val="0"/>
                              <w:marRight w:val="0"/>
                              <w:marTop w:val="0"/>
                              <w:marBottom w:val="0"/>
                              <w:divBdr>
                                <w:top w:val="none" w:sz="0" w:space="0" w:color="auto"/>
                                <w:left w:val="none" w:sz="0" w:space="0" w:color="auto"/>
                                <w:bottom w:val="none" w:sz="0" w:space="0" w:color="auto"/>
                                <w:right w:val="none" w:sz="0" w:space="0" w:color="auto"/>
                              </w:divBdr>
                              <w:divsChild>
                                <w:div w:id="1774981428">
                                  <w:marLeft w:val="0"/>
                                  <w:marRight w:val="0"/>
                                  <w:marTop w:val="0"/>
                                  <w:marBottom w:val="0"/>
                                  <w:divBdr>
                                    <w:top w:val="none" w:sz="0" w:space="0" w:color="auto"/>
                                    <w:left w:val="none" w:sz="0" w:space="0" w:color="auto"/>
                                    <w:bottom w:val="none" w:sz="0" w:space="0" w:color="auto"/>
                                    <w:right w:val="none" w:sz="0" w:space="0" w:color="auto"/>
                                  </w:divBdr>
                                  <w:divsChild>
                                    <w:div w:id="29591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8614882">
          <w:marLeft w:val="0"/>
          <w:marRight w:val="0"/>
          <w:marTop w:val="0"/>
          <w:marBottom w:val="0"/>
          <w:divBdr>
            <w:top w:val="none" w:sz="0" w:space="0" w:color="auto"/>
            <w:left w:val="none" w:sz="0" w:space="0" w:color="auto"/>
            <w:bottom w:val="none" w:sz="0" w:space="0" w:color="auto"/>
            <w:right w:val="none" w:sz="0" w:space="0" w:color="auto"/>
          </w:divBdr>
        </w:div>
        <w:div w:id="686563130">
          <w:marLeft w:val="0"/>
          <w:marRight w:val="0"/>
          <w:marTop w:val="0"/>
          <w:marBottom w:val="0"/>
          <w:divBdr>
            <w:top w:val="none" w:sz="0" w:space="0" w:color="auto"/>
            <w:left w:val="none" w:sz="0" w:space="0" w:color="auto"/>
            <w:bottom w:val="none" w:sz="0" w:space="0" w:color="auto"/>
            <w:right w:val="none" w:sz="0" w:space="0" w:color="auto"/>
          </w:divBdr>
        </w:div>
        <w:div w:id="12417270">
          <w:marLeft w:val="0"/>
          <w:marRight w:val="0"/>
          <w:marTop w:val="0"/>
          <w:marBottom w:val="0"/>
          <w:divBdr>
            <w:top w:val="none" w:sz="0" w:space="0" w:color="auto"/>
            <w:left w:val="none" w:sz="0" w:space="0" w:color="auto"/>
            <w:bottom w:val="none" w:sz="0" w:space="0" w:color="auto"/>
            <w:right w:val="none" w:sz="0" w:space="0" w:color="auto"/>
          </w:divBdr>
        </w:div>
        <w:div w:id="659239420">
          <w:marLeft w:val="0"/>
          <w:marRight w:val="0"/>
          <w:marTop w:val="0"/>
          <w:marBottom w:val="0"/>
          <w:divBdr>
            <w:top w:val="none" w:sz="0" w:space="0" w:color="auto"/>
            <w:left w:val="none" w:sz="0" w:space="0" w:color="auto"/>
            <w:bottom w:val="none" w:sz="0" w:space="0" w:color="auto"/>
            <w:right w:val="none" w:sz="0" w:space="0" w:color="auto"/>
          </w:divBdr>
        </w:div>
        <w:div w:id="894779984">
          <w:marLeft w:val="0"/>
          <w:marRight w:val="0"/>
          <w:marTop w:val="0"/>
          <w:marBottom w:val="0"/>
          <w:divBdr>
            <w:top w:val="none" w:sz="0" w:space="0" w:color="auto"/>
            <w:left w:val="none" w:sz="0" w:space="0" w:color="auto"/>
            <w:bottom w:val="none" w:sz="0" w:space="0" w:color="auto"/>
            <w:right w:val="none" w:sz="0" w:space="0" w:color="auto"/>
          </w:divBdr>
        </w:div>
        <w:div w:id="314457687">
          <w:marLeft w:val="0"/>
          <w:marRight w:val="0"/>
          <w:marTop w:val="0"/>
          <w:marBottom w:val="0"/>
          <w:divBdr>
            <w:top w:val="none" w:sz="0" w:space="0" w:color="auto"/>
            <w:left w:val="none" w:sz="0" w:space="0" w:color="auto"/>
            <w:bottom w:val="none" w:sz="0" w:space="0" w:color="auto"/>
            <w:right w:val="none" w:sz="0" w:space="0" w:color="auto"/>
          </w:divBdr>
          <w:divsChild>
            <w:div w:id="677970341">
              <w:marLeft w:val="0"/>
              <w:marRight w:val="0"/>
              <w:marTop w:val="0"/>
              <w:marBottom w:val="0"/>
              <w:divBdr>
                <w:top w:val="none" w:sz="0" w:space="0" w:color="auto"/>
                <w:left w:val="none" w:sz="0" w:space="0" w:color="auto"/>
                <w:bottom w:val="none" w:sz="0" w:space="0" w:color="auto"/>
                <w:right w:val="none" w:sz="0" w:space="0" w:color="auto"/>
              </w:divBdr>
              <w:divsChild>
                <w:div w:id="1218856572">
                  <w:marLeft w:val="405"/>
                  <w:marRight w:val="0"/>
                  <w:marTop w:val="0"/>
                  <w:marBottom w:val="0"/>
                  <w:divBdr>
                    <w:top w:val="none" w:sz="0" w:space="0" w:color="auto"/>
                    <w:left w:val="none" w:sz="0" w:space="0" w:color="auto"/>
                    <w:bottom w:val="none" w:sz="0" w:space="0" w:color="auto"/>
                    <w:right w:val="none" w:sz="0" w:space="0" w:color="auto"/>
                  </w:divBdr>
                  <w:divsChild>
                    <w:div w:id="2041079523">
                      <w:marLeft w:val="0"/>
                      <w:marRight w:val="0"/>
                      <w:marTop w:val="0"/>
                      <w:marBottom w:val="0"/>
                      <w:divBdr>
                        <w:top w:val="none" w:sz="0" w:space="0" w:color="auto"/>
                        <w:left w:val="none" w:sz="0" w:space="0" w:color="auto"/>
                        <w:bottom w:val="none" w:sz="0" w:space="0" w:color="auto"/>
                        <w:right w:val="none" w:sz="0" w:space="0" w:color="auto"/>
                      </w:divBdr>
                      <w:divsChild>
                        <w:div w:id="2015182562">
                          <w:marLeft w:val="0"/>
                          <w:marRight w:val="0"/>
                          <w:marTop w:val="0"/>
                          <w:marBottom w:val="0"/>
                          <w:divBdr>
                            <w:top w:val="none" w:sz="0" w:space="0" w:color="auto"/>
                            <w:left w:val="none" w:sz="0" w:space="0" w:color="auto"/>
                            <w:bottom w:val="none" w:sz="0" w:space="0" w:color="auto"/>
                            <w:right w:val="none" w:sz="0" w:space="0" w:color="auto"/>
                          </w:divBdr>
                          <w:divsChild>
                            <w:div w:id="30111772">
                              <w:marLeft w:val="0"/>
                              <w:marRight w:val="0"/>
                              <w:marTop w:val="0"/>
                              <w:marBottom w:val="0"/>
                              <w:divBdr>
                                <w:top w:val="none" w:sz="0" w:space="0" w:color="auto"/>
                                <w:left w:val="none" w:sz="0" w:space="0" w:color="auto"/>
                                <w:bottom w:val="none" w:sz="0" w:space="0" w:color="auto"/>
                                <w:right w:val="none" w:sz="0" w:space="0" w:color="auto"/>
                              </w:divBdr>
                              <w:divsChild>
                                <w:div w:id="1252467898">
                                  <w:marLeft w:val="0"/>
                                  <w:marRight w:val="0"/>
                                  <w:marTop w:val="0"/>
                                  <w:marBottom w:val="0"/>
                                  <w:divBdr>
                                    <w:top w:val="none" w:sz="0" w:space="0" w:color="auto"/>
                                    <w:left w:val="none" w:sz="0" w:space="0" w:color="auto"/>
                                    <w:bottom w:val="none" w:sz="0" w:space="0" w:color="auto"/>
                                    <w:right w:val="none" w:sz="0" w:space="0" w:color="auto"/>
                                  </w:divBdr>
                                  <w:divsChild>
                                    <w:div w:id="42981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3525510">
          <w:marLeft w:val="0"/>
          <w:marRight w:val="0"/>
          <w:marTop w:val="0"/>
          <w:marBottom w:val="0"/>
          <w:divBdr>
            <w:top w:val="none" w:sz="0" w:space="0" w:color="auto"/>
            <w:left w:val="none" w:sz="0" w:space="0" w:color="auto"/>
            <w:bottom w:val="none" w:sz="0" w:space="0" w:color="auto"/>
            <w:right w:val="none" w:sz="0" w:space="0" w:color="auto"/>
          </w:divBdr>
        </w:div>
        <w:div w:id="762798894">
          <w:marLeft w:val="0"/>
          <w:marRight w:val="0"/>
          <w:marTop w:val="0"/>
          <w:marBottom w:val="0"/>
          <w:divBdr>
            <w:top w:val="none" w:sz="0" w:space="0" w:color="auto"/>
            <w:left w:val="none" w:sz="0" w:space="0" w:color="auto"/>
            <w:bottom w:val="none" w:sz="0" w:space="0" w:color="auto"/>
            <w:right w:val="none" w:sz="0" w:space="0" w:color="auto"/>
          </w:divBdr>
        </w:div>
        <w:div w:id="16196268">
          <w:marLeft w:val="0"/>
          <w:marRight w:val="0"/>
          <w:marTop w:val="0"/>
          <w:marBottom w:val="0"/>
          <w:divBdr>
            <w:top w:val="none" w:sz="0" w:space="0" w:color="auto"/>
            <w:left w:val="none" w:sz="0" w:space="0" w:color="auto"/>
            <w:bottom w:val="none" w:sz="0" w:space="0" w:color="auto"/>
            <w:right w:val="none" w:sz="0" w:space="0" w:color="auto"/>
          </w:divBdr>
          <w:divsChild>
            <w:div w:id="8529382">
              <w:marLeft w:val="0"/>
              <w:marRight w:val="0"/>
              <w:marTop w:val="0"/>
              <w:marBottom w:val="0"/>
              <w:divBdr>
                <w:top w:val="none" w:sz="0" w:space="0" w:color="auto"/>
                <w:left w:val="none" w:sz="0" w:space="0" w:color="auto"/>
                <w:bottom w:val="none" w:sz="0" w:space="0" w:color="auto"/>
                <w:right w:val="none" w:sz="0" w:space="0" w:color="auto"/>
              </w:divBdr>
              <w:divsChild>
                <w:div w:id="582570303">
                  <w:marLeft w:val="405"/>
                  <w:marRight w:val="0"/>
                  <w:marTop w:val="0"/>
                  <w:marBottom w:val="0"/>
                  <w:divBdr>
                    <w:top w:val="none" w:sz="0" w:space="0" w:color="auto"/>
                    <w:left w:val="none" w:sz="0" w:space="0" w:color="auto"/>
                    <w:bottom w:val="none" w:sz="0" w:space="0" w:color="auto"/>
                    <w:right w:val="none" w:sz="0" w:space="0" w:color="auto"/>
                  </w:divBdr>
                  <w:divsChild>
                    <w:div w:id="821241092">
                      <w:marLeft w:val="0"/>
                      <w:marRight w:val="0"/>
                      <w:marTop w:val="0"/>
                      <w:marBottom w:val="0"/>
                      <w:divBdr>
                        <w:top w:val="none" w:sz="0" w:space="0" w:color="auto"/>
                        <w:left w:val="none" w:sz="0" w:space="0" w:color="auto"/>
                        <w:bottom w:val="none" w:sz="0" w:space="0" w:color="auto"/>
                        <w:right w:val="none" w:sz="0" w:space="0" w:color="auto"/>
                      </w:divBdr>
                      <w:divsChild>
                        <w:div w:id="1995639933">
                          <w:marLeft w:val="0"/>
                          <w:marRight w:val="0"/>
                          <w:marTop w:val="0"/>
                          <w:marBottom w:val="0"/>
                          <w:divBdr>
                            <w:top w:val="none" w:sz="0" w:space="0" w:color="auto"/>
                            <w:left w:val="none" w:sz="0" w:space="0" w:color="auto"/>
                            <w:bottom w:val="none" w:sz="0" w:space="0" w:color="auto"/>
                            <w:right w:val="none" w:sz="0" w:space="0" w:color="auto"/>
                          </w:divBdr>
                          <w:divsChild>
                            <w:div w:id="241764325">
                              <w:marLeft w:val="0"/>
                              <w:marRight w:val="0"/>
                              <w:marTop w:val="0"/>
                              <w:marBottom w:val="0"/>
                              <w:divBdr>
                                <w:top w:val="none" w:sz="0" w:space="0" w:color="auto"/>
                                <w:left w:val="none" w:sz="0" w:space="0" w:color="auto"/>
                                <w:bottom w:val="none" w:sz="0" w:space="0" w:color="auto"/>
                                <w:right w:val="none" w:sz="0" w:space="0" w:color="auto"/>
                              </w:divBdr>
                              <w:divsChild>
                                <w:div w:id="209465634">
                                  <w:marLeft w:val="0"/>
                                  <w:marRight w:val="0"/>
                                  <w:marTop w:val="0"/>
                                  <w:marBottom w:val="0"/>
                                  <w:divBdr>
                                    <w:top w:val="none" w:sz="0" w:space="0" w:color="auto"/>
                                    <w:left w:val="none" w:sz="0" w:space="0" w:color="auto"/>
                                    <w:bottom w:val="none" w:sz="0" w:space="0" w:color="auto"/>
                                    <w:right w:val="none" w:sz="0" w:space="0" w:color="auto"/>
                                  </w:divBdr>
                                  <w:divsChild>
                                    <w:div w:id="208706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2395507">
          <w:marLeft w:val="0"/>
          <w:marRight w:val="0"/>
          <w:marTop w:val="0"/>
          <w:marBottom w:val="0"/>
          <w:divBdr>
            <w:top w:val="none" w:sz="0" w:space="0" w:color="auto"/>
            <w:left w:val="none" w:sz="0" w:space="0" w:color="auto"/>
            <w:bottom w:val="none" w:sz="0" w:space="0" w:color="auto"/>
            <w:right w:val="none" w:sz="0" w:space="0" w:color="auto"/>
          </w:divBdr>
        </w:div>
        <w:div w:id="1875192702">
          <w:marLeft w:val="0"/>
          <w:marRight w:val="0"/>
          <w:marTop w:val="0"/>
          <w:marBottom w:val="0"/>
          <w:divBdr>
            <w:top w:val="none" w:sz="0" w:space="0" w:color="auto"/>
            <w:left w:val="none" w:sz="0" w:space="0" w:color="auto"/>
            <w:bottom w:val="none" w:sz="0" w:space="0" w:color="auto"/>
            <w:right w:val="none" w:sz="0" w:space="0" w:color="auto"/>
          </w:divBdr>
        </w:div>
        <w:div w:id="1935239541">
          <w:marLeft w:val="0"/>
          <w:marRight w:val="0"/>
          <w:marTop w:val="0"/>
          <w:marBottom w:val="0"/>
          <w:divBdr>
            <w:top w:val="none" w:sz="0" w:space="0" w:color="auto"/>
            <w:left w:val="none" w:sz="0" w:space="0" w:color="auto"/>
            <w:bottom w:val="none" w:sz="0" w:space="0" w:color="auto"/>
            <w:right w:val="none" w:sz="0" w:space="0" w:color="auto"/>
          </w:divBdr>
          <w:divsChild>
            <w:div w:id="1499226088">
              <w:marLeft w:val="0"/>
              <w:marRight w:val="0"/>
              <w:marTop w:val="0"/>
              <w:marBottom w:val="0"/>
              <w:divBdr>
                <w:top w:val="none" w:sz="0" w:space="0" w:color="auto"/>
                <w:left w:val="none" w:sz="0" w:space="0" w:color="auto"/>
                <w:bottom w:val="none" w:sz="0" w:space="0" w:color="auto"/>
                <w:right w:val="none" w:sz="0" w:space="0" w:color="auto"/>
              </w:divBdr>
              <w:divsChild>
                <w:div w:id="707802328">
                  <w:marLeft w:val="405"/>
                  <w:marRight w:val="0"/>
                  <w:marTop w:val="0"/>
                  <w:marBottom w:val="0"/>
                  <w:divBdr>
                    <w:top w:val="none" w:sz="0" w:space="0" w:color="auto"/>
                    <w:left w:val="none" w:sz="0" w:space="0" w:color="auto"/>
                    <w:bottom w:val="none" w:sz="0" w:space="0" w:color="auto"/>
                    <w:right w:val="none" w:sz="0" w:space="0" w:color="auto"/>
                  </w:divBdr>
                  <w:divsChild>
                    <w:div w:id="875890109">
                      <w:marLeft w:val="0"/>
                      <w:marRight w:val="0"/>
                      <w:marTop w:val="0"/>
                      <w:marBottom w:val="0"/>
                      <w:divBdr>
                        <w:top w:val="none" w:sz="0" w:space="0" w:color="auto"/>
                        <w:left w:val="none" w:sz="0" w:space="0" w:color="auto"/>
                        <w:bottom w:val="none" w:sz="0" w:space="0" w:color="auto"/>
                        <w:right w:val="none" w:sz="0" w:space="0" w:color="auto"/>
                      </w:divBdr>
                      <w:divsChild>
                        <w:div w:id="1490831737">
                          <w:marLeft w:val="0"/>
                          <w:marRight w:val="0"/>
                          <w:marTop w:val="0"/>
                          <w:marBottom w:val="0"/>
                          <w:divBdr>
                            <w:top w:val="none" w:sz="0" w:space="0" w:color="auto"/>
                            <w:left w:val="none" w:sz="0" w:space="0" w:color="auto"/>
                            <w:bottom w:val="none" w:sz="0" w:space="0" w:color="auto"/>
                            <w:right w:val="none" w:sz="0" w:space="0" w:color="auto"/>
                          </w:divBdr>
                          <w:divsChild>
                            <w:div w:id="1716812420">
                              <w:marLeft w:val="0"/>
                              <w:marRight w:val="0"/>
                              <w:marTop w:val="0"/>
                              <w:marBottom w:val="0"/>
                              <w:divBdr>
                                <w:top w:val="none" w:sz="0" w:space="0" w:color="auto"/>
                                <w:left w:val="none" w:sz="0" w:space="0" w:color="auto"/>
                                <w:bottom w:val="none" w:sz="0" w:space="0" w:color="auto"/>
                                <w:right w:val="none" w:sz="0" w:space="0" w:color="auto"/>
                              </w:divBdr>
                              <w:divsChild>
                                <w:div w:id="941885410">
                                  <w:marLeft w:val="0"/>
                                  <w:marRight w:val="0"/>
                                  <w:marTop w:val="0"/>
                                  <w:marBottom w:val="0"/>
                                  <w:divBdr>
                                    <w:top w:val="none" w:sz="0" w:space="0" w:color="auto"/>
                                    <w:left w:val="none" w:sz="0" w:space="0" w:color="auto"/>
                                    <w:bottom w:val="none" w:sz="0" w:space="0" w:color="auto"/>
                                    <w:right w:val="none" w:sz="0" w:space="0" w:color="auto"/>
                                  </w:divBdr>
                                  <w:divsChild>
                                    <w:div w:id="19235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7982261">
          <w:marLeft w:val="0"/>
          <w:marRight w:val="0"/>
          <w:marTop w:val="0"/>
          <w:marBottom w:val="0"/>
          <w:divBdr>
            <w:top w:val="none" w:sz="0" w:space="0" w:color="auto"/>
            <w:left w:val="none" w:sz="0" w:space="0" w:color="auto"/>
            <w:bottom w:val="none" w:sz="0" w:space="0" w:color="auto"/>
            <w:right w:val="none" w:sz="0" w:space="0" w:color="auto"/>
          </w:divBdr>
        </w:div>
        <w:div w:id="1995060677">
          <w:marLeft w:val="0"/>
          <w:marRight w:val="0"/>
          <w:marTop w:val="0"/>
          <w:marBottom w:val="0"/>
          <w:divBdr>
            <w:top w:val="none" w:sz="0" w:space="0" w:color="auto"/>
            <w:left w:val="none" w:sz="0" w:space="0" w:color="auto"/>
            <w:bottom w:val="none" w:sz="0" w:space="0" w:color="auto"/>
            <w:right w:val="none" w:sz="0" w:space="0" w:color="auto"/>
          </w:divBdr>
        </w:div>
        <w:div w:id="1994869594">
          <w:marLeft w:val="0"/>
          <w:marRight w:val="0"/>
          <w:marTop w:val="0"/>
          <w:marBottom w:val="0"/>
          <w:divBdr>
            <w:top w:val="none" w:sz="0" w:space="0" w:color="auto"/>
            <w:left w:val="none" w:sz="0" w:space="0" w:color="auto"/>
            <w:bottom w:val="none" w:sz="0" w:space="0" w:color="auto"/>
            <w:right w:val="none" w:sz="0" w:space="0" w:color="auto"/>
          </w:divBdr>
          <w:divsChild>
            <w:div w:id="1314720014">
              <w:marLeft w:val="0"/>
              <w:marRight w:val="0"/>
              <w:marTop w:val="0"/>
              <w:marBottom w:val="0"/>
              <w:divBdr>
                <w:top w:val="none" w:sz="0" w:space="0" w:color="auto"/>
                <w:left w:val="none" w:sz="0" w:space="0" w:color="auto"/>
                <w:bottom w:val="none" w:sz="0" w:space="0" w:color="auto"/>
                <w:right w:val="none" w:sz="0" w:space="0" w:color="auto"/>
              </w:divBdr>
              <w:divsChild>
                <w:div w:id="1145664962">
                  <w:marLeft w:val="405"/>
                  <w:marRight w:val="0"/>
                  <w:marTop w:val="0"/>
                  <w:marBottom w:val="0"/>
                  <w:divBdr>
                    <w:top w:val="none" w:sz="0" w:space="0" w:color="auto"/>
                    <w:left w:val="none" w:sz="0" w:space="0" w:color="auto"/>
                    <w:bottom w:val="none" w:sz="0" w:space="0" w:color="auto"/>
                    <w:right w:val="none" w:sz="0" w:space="0" w:color="auto"/>
                  </w:divBdr>
                  <w:divsChild>
                    <w:div w:id="1738161094">
                      <w:marLeft w:val="0"/>
                      <w:marRight w:val="0"/>
                      <w:marTop w:val="0"/>
                      <w:marBottom w:val="0"/>
                      <w:divBdr>
                        <w:top w:val="none" w:sz="0" w:space="0" w:color="auto"/>
                        <w:left w:val="none" w:sz="0" w:space="0" w:color="auto"/>
                        <w:bottom w:val="none" w:sz="0" w:space="0" w:color="auto"/>
                        <w:right w:val="none" w:sz="0" w:space="0" w:color="auto"/>
                      </w:divBdr>
                      <w:divsChild>
                        <w:div w:id="2127382272">
                          <w:marLeft w:val="0"/>
                          <w:marRight w:val="0"/>
                          <w:marTop w:val="0"/>
                          <w:marBottom w:val="0"/>
                          <w:divBdr>
                            <w:top w:val="none" w:sz="0" w:space="0" w:color="auto"/>
                            <w:left w:val="none" w:sz="0" w:space="0" w:color="auto"/>
                            <w:bottom w:val="none" w:sz="0" w:space="0" w:color="auto"/>
                            <w:right w:val="none" w:sz="0" w:space="0" w:color="auto"/>
                          </w:divBdr>
                          <w:divsChild>
                            <w:div w:id="398526087">
                              <w:marLeft w:val="0"/>
                              <w:marRight w:val="0"/>
                              <w:marTop w:val="0"/>
                              <w:marBottom w:val="0"/>
                              <w:divBdr>
                                <w:top w:val="none" w:sz="0" w:space="0" w:color="auto"/>
                                <w:left w:val="none" w:sz="0" w:space="0" w:color="auto"/>
                                <w:bottom w:val="none" w:sz="0" w:space="0" w:color="auto"/>
                                <w:right w:val="none" w:sz="0" w:space="0" w:color="auto"/>
                              </w:divBdr>
                              <w:divsChild>
                                <w:div w:id="1963149368">
                                  <w:marLeft w:val="0"/>
                                  <w:marRight w:val="0"/>
                                  <w:marTop w:val="0"/>
                                  <w:marBottom w:val="0"/>
                                  <w:divBdr>
                                    <w:top w:val="none" w:sz="0" w:space="0" w:color="auto"/>
                                    <w:left w:val="none" w:sz="0" w:space="0" w:color="auto"/>
                                    <w:bottom w:val="none" w:sz="0" w:space="0" w:color="auto"/>
                                    <w:right w:val="none" w:sz="0" w:space="0" w:color="auto"/>
                                  </w:divBdr>
                                  <w:divsChild>
                                    <w:div w:id="140194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0382243">
          <w:marLeft w:val="0"/>
          <w:marRight w:val="0"/>
          <w:marTop w:val="0"/>
          <w:marBottom w:val="0"/>
          <w:divBdr>
            <w:top w:val="none" w:sz="0" w:space="0" w:color="auto"/>
            <w:left w:val="none" w:sz="0" w:space="0" w:color="auto"/>
            <w:bottom w:val="none" w:sz="0" w:space="0" w:color="auto"/>
            <w:right w:val="none" w:sz="0" w:space="0" w:color="auto"/>
          </w:divBdr>
        </w:div>
        <w:div w:id="605887553">
          <w:marLeft w:val="0"/>
          <w:marRight w:val="0"/>
          <w:marTop w:val="0"/>
          <w:marBottom w:val="0"/>
          <w:divBdr>
            <w:top w:val="none" w:sz="0" w:space="0" w:color="auto"/>
            <w:left w:val="none" w:sz="0" w:space="0" w:color="auto"/>
            <w:bottom w:val="none" w:sz="0" w:space="0" w:color="auto"/>
            <w:right w:val="none" w:sz="0" w:space="0" w:color="auto"/>
          </w:divBdr>
        </w:div>
        <w:div w:id="2005888426">
          <w:marLeft w:val="0"/>
          <w:marRight w:val="0"/>
          <w:marTop w:val="0"/>
          <w:marBottom w:val="0"/>
          <w:divBdr>
            <w:top w:val="none" w:sz="0" w:space="0" w:color="auto"/>
            <w:left w:val="none" w:sz="0" w:space="0" w:color="auto"/>
            <w:bottom w:val="none" w:sz="0" w:space="0" w:color="auto"/>
            <w:right w:val="none" w:sz="0" w:space="0" w:color="auto"/>
          </w:divBdr>
        </w:div>
        <w:div w:id="1220703378">
          <w:marLeft w:val="0"/>
          <w:marRight w:val="0"/>
          <w:marTop w:val="0"/>
          <w:marBottom w:val="0"/>
          <w:divBdr>
            <w:top w:val="none" w:sz="0" w:space="0" w:color="auto"/>
            <w:left w:val="none" w:sz="0" w:space="0" w:color="auto"/>
            <w:bottom w:val="none" w:sz="0" w:space="0" w:color="auto"/>
            <w:right w:val="none" w:sz="0" w:space="0" w:color="auto"/>
          </w:divBdr>
        </w:div>
        <w:div w:id="908267563">
          <w:marLeft w:val="0"/>
          <w:marRight w:val="0"/>
          <w:marTop w:val="0"/>
          <w:marBottom w:val="0"/>
          <w:divBdr>
            <w:top w:val="none" w:sz="0" w:space="0" w:color="auto"/>
            <w:left w:val="none" w:sz="0" w:space="0" w:color="auto"/>
            <w:bottom w:val="none" w:sz="0" w:space="0" w:color="auto"/>
            <w:right w:val="none" w:sz="0" w:space="0" w:color="auto"/>
          </w:divBdr>
        </w:div>
        <w:div w:id="1633900676">
          <w:marLeft w:val="0"/>
          <w:marRight w:val="0"/>
          <w:marTop w:val="0"/>
          <w:marBottom w:val="0"/>
          <w:divBdr>
            <w:top w:val="none" w:sz="0" w:space="0" w:color="auto"/>
            <w:left w:val="none" w:sz="0" w:space="0" w:color="auto"/>
            <w:bottom w:val="none" w:sz="0" w:space="0" w:color="auto"/>
            <w:right w:val="none" w:sz="0" w:space="0" w:color="auto"/>
          </w:divBdr>
        </w:div>
        <w:div w:id="1558515664">
          <w:marLeft w:val="0"/>
          <w:marRight w:val="0"/>
          <w:marTop w:val="0"/>
          <w:marBottom w:val="0"/>
          <w:divBdr>
            <w:top w:val="none" w:sz="0" w:space="0" w:color="auto"/>
            <w:left w:val="none" w:sz="0" w:space="0" w:color="auto"/>
            <w:bottom w:val="none" w:sz="0" w:space="0" w:color="auto"/>
            <w:right w:val="none" w:sz="0" w:space="0" w:color="auto"/>
          </w:divBdr>
        </w:div>
        <w:div w:id="1034769463">
          <w:marLeft w:val="0"/>
          <w:marRight w:val="0"/>
          <w:marTop w:val="0"/>
          <w:marBottom w:val="0"/>
          <w:divBdr>
            <w:top w:val="none" w:sz="0" w:space="0" w:color="auto"/>
            <w:left w:val="none" w:sz="0" w:space="0" w:color="auto"/>
            <w:bottom w:val="none" w:sz="0" w:space="0" w:color="auto"/>
            <w:right w:val="none" w:sz="0" w:space="0" w:color="auto"/>
          </w:divBdr>
        </w:div>
        <w:div w:id="1634017001">
          <w:marLeft w:val="0"/>
          <w:marRight w:val="0"/>
          <w:marTop w:val="0"/>
          <w:marBottom w:val="0"/>
          <w:divBdr>
            <w:top w:val="none" w:sz="0" w:space="0" w:color="auto"/>
            <w:left w:val="none" w:sz="0" w:space="0" w:color="auto"/>
            <w:bottom w:val="none" w:sz="0" w:space="0" w:color="auto"/>
            <w:right w:val="none" w:sz="0" w:space="0" w:color="auto"/>
          </w:divBdr>
        </w:div>
        <w:div w:id="2114276863">
          <w:marLeft w:val="0"/>
          <w:marRight w:val="0"/>
          <w:marTop w:val="0"/>
          <w:marBottom w:val="0"/>
          <w:divBdr>
            <w:top w:val="none" w:sz="0" w:space="0" w:color="auto"/>
            <w:left w:val="none" w:sz="0" w:space="0" w:color="auto"/>
            <w:bottom w:val="none" w:sz="0" w:space="0" w:color="auto"/>
            <w:right w:val="none" w:sz="0" w:space="0" w:color="auto"/>
          </w:divBdr>
          <w:divsChild>
            <w:div w:id="1667784360">
              <w:marLeft w:val="0"/>
              <w:marRight w:val="0"/>
              <w:marTop w:val="0"/>
              <w:marBottom w:val="0"/>
              <w:divBdr>
                <w:top w:val="none" w:sz="0" w:space="0" w:color="auto"/>
                <w:left w:val="none" w:sz="0" w:space="0" w:color="auto"/>
                <w:bottom w:val="none" w:sz="0" w:space="0" w:color="auto"/>
                <w:right w:val="none" w:sz="0" w:space="0" w:color="auto"/>
              </w:divBdr>
              <w:divsChild>
                <w:div w:id="82991616">
                  <w:marLeft w:val="540"/>
                  <w:marRight w:val="0"/>
                  <w:marTop w:val="0"/>
                  <w:marBottom w:val="0"/>
                  <w:divBdr>
                    <w:top w:val="none" w:sz="0" w:space="0" w:color="auto"/>
                    <w:left w:val="none" w:sz="0" w:space="0" w:color="auto"/>
                    <w:bottom w:val="none" w:sz="0" w:space="0" w:color="auto"/>
                    <w:right w:val="none" w:sz="0" w:space="0" w:color="auto"/>
                  </w:divBdr>
                  <w:divsChild>
                    <w:div w:id="1251541646">
                      <w:marLeft w:val="0"/>
                      <w:marRight w:val="0"/>
                      <w:marTop w:val="0"/>
                      <w:marBottom w:val="0"/>
                      <w:divBdr>
                        <w:top w:val="none" w:sz="0" w:space="0" w:color="auto"/>
                        <w:left w:val="none" w:sz="0" w:space="0" w:color="auto"/>
                        <w:bottom w:val="none" w:sz="0" w:space="0" w:color="auto"/>
                        <w:right w:val="none" w:sz="0" w:space="0" w:color="auto"/>
                      </w:divBdr>
                      <w:divsChild>
                        <w:div w:id="639269802">
                          <w:marLeft w:val="0"/>
                          <w:marRight w:val="0"/>
                          <w:marTop w:val="0"/>
                          <w:marBottom w:val="0"/>
                          <w:divBdr>
                            <w:top w:val="none" w:sz="0" w:space="0" w:color="auto"/>
                            <w:left w:val="none" w:sz="0" w:space="0" w:color="auto"/>
                            <w:bottom w:val="none" w:sz="0" w:space="0" w:color="auto"/>
                            <w:right w:val="none" w:sz="0" w:space="0" w:color="auto"/>
                          </w:divBdr>
                          <w:divsChild>
                            <w:div w:id="1645968727">
                              <w:marLeft w:val="0"/>
                              <w:marRight w:val="0"/>
                              <w:marTop w:val="0"/>
                              <w:marBottom w:val="0"/>
                              <w:divBdr>
                                <w:top w:val="none" w:sz="0" w:space="0" w:color="auto"/>
                                <w:left w:val="none" w:sz="0" w:space="0" w:color="auto"/>
                                <w:bottom w:val="none" w:sz="0" w:space="0" w:color="auto"/>
                                <w:right w:val="none" w:sz="0" w:space="0" w:color="auto"/>
                              </w:divBdr>
                              <w:divsChild>
                                <w:div w:id="1680619783">
                                  <w:marLeft w:val="0"/>
                                  <w:marRight w:val="0"/>
                                  <w:marTop w:val="0"/>
                                  <w:marBottom w:val="0"/>
                                  <w:divBdr>
                                    <w:top w:val="none" w:sz="0" w:space="0" w:color="auto"/>
                                    <w:left w:val="none" w:sz="0" w:space="0" w:color="auto"/>
                                    <w:bottom w:val="none" w:sz="0" w:space="0" w:color="auto"/>
                                    <w:right w:val="none" w:sz="0" w:space="0" w:color="auto"/>
                                  </w:divBdr>
                                  <w:divsChild>
                                    <w:div w:id="175775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7770244">
          <w:marLeft w:val="0"/>
          <w:marRight w:val="0"/>
          <w:marTop w:val="0"/>
          <w:marBottom w:val="0"/>
          <w:divBdr>
            <w:top w:val="none" w:sz="0" w:space="0" w:color="auto"/>
            <w:left w:val="none" w:sz="0" w:space="0" w:color="auto"/>
            <w:bottom w:val="none" w:sz="0" w:space="0" w:color="auto"/>
            <w:right w:val="none" w:sz="0" w:space="0" w:color="auto"/>
          </w:divBdr>
        </w:div>
        <w:div w:id="1463301355">
          <w:marLeft w:val="0"/>
          <w:marRight w:val="0"/>
          <w:marTop w:val="0"/>
          <w:marBottom w:val="0"/>
          <w:divBdr>
            <w:top w:val="none" w:sz="0" w:space="0" w:color="auto"/>
            <w:left w:val="none" w:sz="0" w:space="0" w:color="auto"/>
            <w:bottom w:val="none" w:sz="0" w:space="0" w:color="auto"/>
            <w:right w:val="none" w:sz="0" w:space="0" w:color="auto"/>
          </w:divBdr>
        </w:div>
        <w:div w:id="452022550">
          <w:marLeft w:val="0"/>
          <w:marRight w:val="0"/>
          <w:marTop w:val="0"/>
          <w:marBottom w:val="0"/>
          <w:divBdr>
            <w:top w:val="none" w:sz="0" w:space="0" w:color="auto"/>
            <w:left w:val="none" w:sz="0" w:space="0" w:color="auto"/>
            <w:bottom w:val="none" w:sz="0" w:space="0" w:color="auto"/>
            <w:right w:val="none" w:sz="0" w:space="0" w:color="auto"/>
          </w:divBdr>
          <w:divsChild>
            <w:div w:id="192885360">
              <w:marLeft w:val="0"/>
              <w:marRight w:val="0"/>
              <w:marTop w:val="0"/>
              <w:marBottom w:val="0"/>
              <w:divBdr>
                <w:top w:val="none" w:sz="0" w:space="0" w:color="auto"/>
                <w:left w:val="none" w:sz="0" w:space="0" w:color="auto"/>
                <w:bottom w:val="none" w:sz="0" w:space="0" w:color="auto"/>
                <w:right w:val="none" w:sz="0" w:space="0" w:color="auto"/>
              </w:divBdr>
              <w:divsChild>
                <w:div w:id="1810391407">
                  <w:marLeft w:val="405"/>
                  <w:marRight w:val="0"/>
                  <w:marTop w:val="0"/>
                  <w:marBottom w:val="0"/>
                  <w:divBdr>
                    <w:top w:val="none" w:sz="0" w:space="0" w:color="auto"/>
                    <w:left w:val="none" w:sz="0" w:space="0" w:color="auto"/>
                    <w:bottom w:val="none" w:sz="0" w:space="0" w:color="auto"/>
                    <w:right w:val="none" w:sz="0" w:space="0" w:color="auto"/>
                  </w:divBdr>
                  <w:divsChild>
                    <w:div w:id="2011056670">
                      <w:marLeft w:val="0"/>
                      <w:marRight w:val="0"/>
                      <w:marTop w:val="0"/>
                      <w:marBottom w:val="0"/>
                      <w:divBdr>
                        <w:top w:val="none" w:sz="0" w:space="0" w:color="auto"/>
                        <w:left w:val="none" w:sz="0" w:space="0" w:color="auto"/>
                        <w:bottom w:val="none" w:sz="0" w:space="0" w:color="auto"/>
                        <w:right w:val="none" w:sz="0" w:space="0" w:color="auto"/>
                      </w:divBdr>
                      <w:divsChild>
                        <w:div w:id="97531187">
                          <w:marLeft w:val="0"/>
                          <w:marRight w:val="0"/>
                          <w:marTop w:val="0"/>
                          <w:marBottom w:val="0"/>
                          <w:divBdr>
                            <w:top w:val="none" w:sz="0" w:space="0" w:color="auto"/>
                            <w:left w:val="none" w:sz="0" w:space="0" w:color="auto"/>
                            <w:bottom w:val="none" w:sz="0" w:space="0" w:color="auto"/>
                            <w:right w:val="none" w:sz="0" w:space="0" w:color="auto"/>
                          </w:divBdr>
                          <w:divsChild>
                            <w:div w:id="1146355849">
                              <w:marLeft w:val="0"/>
                              <w:marRight w:val="0"/>
                              <w:marTop w:val="0"/>
                              <w:marBottom w:val="0"/>
                              <w:divBdr>
                                <w:top w:val="none" w:sz="0" w:space="0" w:color="auto"/>
                                <w:left w:val="none" w:sz="0" w:space="0" w:color="auto"/>
                                <w:bottom w:val="none" w:sz="0" w:space="0" w:color="auto"/>
                                <w:right w:val="none" w:sz="0" w:space="0" w:color="auto"/>
                              </w:divBdr>
                              <w:divsChild>
                                <w:div w:id="1175654870">
                                  <w:marLeft w:val="0"/>
                                  <w:marRight w:val="0"/>
                                  <w:marTop w:val="0"/>
                                  <w:marBottom w:val="0"/>
                                  <w:divBdr>
                                    <w:top w:val="none" w:sz="0" w:space="0" w:color="auto"/>
                                    <w:left w:val="none" w:sz="0" w:space="0" w:color="auto"/>
                                    <w:bottom w:val="none" w:sz="0" w:space="0" w:color="auto"/>
                                    <w:right w:val="none" w:sz="0" w:space="0" w:color="auto"/>
                                  </w:divBdr>
                                  <w:divsChild>
                                    <w:div w:id="100481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1912647">
          <w:marLeft w:val="0"/>
          <w:marRight w:val="0"/>
          <w:marTop w:val="0"/>
          <w:marBottom w:val="0"/>
          <w:divBdr>
            <w:top w:val="none" w:sz="0" w:space="0" w:color="auto"/>
            <w:left w:val="none" w:sz="0" w:space="0" w:color="auto"/>
            <w:bottom w:val="none" w:sz="0" w:space="0" w:color="auto"/>
            <w:right w:val="none" w:sz="0" w:space="0" w:color="auto"/>
          </w:divBdr>
        </w:div>
        <w:div w:id="1030454846">
          <w:marLeft w:val="0"/>
          <w:marRight w:val="0"/>
          <w:marTop w:val="0"/>
          <w:marBottom w:val="0"/>
          <w:divBdr>
            <w:top w:val="none" w:sz="0" w:space="0" w:color="auto"/>
            <w:left w:val="none" w:sz="0" w:space="0" w:color="auto"/>
            <w:bottom w:val="none" w:sz="0" w:space="0" w:color="auto"/>
            <w:right w:val="none" w:sz="0" w:space="0" w:color="auto"/>
          </w:divBdr>
        </w:div>
        <w:div w:id="1249391893">
          <w:marLeft w:val="0"/>
          <w:marRight w:val="0"/>
          <w:marTop w:val="0"/>
          <w:marBottom w:val="0"/>
          <w:divBdr>
            <w:top w:val="none" w:sz="0" w:space="0" w:color="auto"/>
            <w:left w:val="none" w:sz="0" w:space="0" w:color="auto"/>
            <w:bottom w:val="none" w:sz="0" w:space="0" w:color="auto"/>
            <w:right w:val="none" w:sz="0" w:space="0" w:color="auto"/>
          </w:divBdr>
          <w:divsChild>
            <w:div w:id="330452772">
              <w:marLeft w:val="0"/>
              <w:marRight w:val="0"/>
              <w:marTop w:val="0"/>
              <w:marBottom w:val="0"/>
              <w:divBdr>
                <w:top w:val="none" w:sz="0" w:space="0" w:color="auto"/>
                <w:left w:val="none" w:sz="0" w:space="0" w:color="auto"/>
                <w:bottom w:val="none" w:sz="0" w:space="0" w:color="auto"/>
                <w:right w:val="none" w:sz="0" w:space="0" w:color="auto"/>
              </w:divBdr>
              <w:divsChild>
                <w:div w:id="1782414111">
                  <w:marLeft w:val="405"/>
                  <w:marRight w:val="0"/>
                  <w:marTop w:val="0"/>
                  <w:marBottom w:val="0"/>
                  <w:divBdr>
                    <w:top w:val="none" w:sz="0" w:space="0" w:color="auto"/>
                    <w:left w:val="none" w:sz="0" w:space="0" w:color="auto"/>
                    <w:bottom w:val="none" w:sz="0" w:space="0" w:color="auto"/>
                    <w:right w:val="none" w:sz="0" w:space="0" w:color="auto"/>
                  </w:divBdr>
                  <w:divsChild>
                    <w:div w:id="1302729185">
                      <w:marLeft w:val="0"/>
                      <w:marRight w:val="0"/>
                      <w:marTop w:val="0"/>
                      <w:marBottom w:val="0"/>
                      <w:divBdr>
                        <w:top w:val="none" w:sz="0" w:space="0" w:color="auto"/>
                        <w:left w:val="none" w:sz="0" w:space="0" w:color="auto"/>
                        <w:bottom w:val="none" w:sz="0" w:space="0" w:color="auto"/>
                        <w:right w:val="none" w:sz="0" w:space="0" w:color="auto"/>
                      </w:divBdr>
                      <w:divsChild>
                        <w:div w:id="564143105">
                          <w:marLeft w:val="0"/>
                          <w:marRight w:val="0"/>
                          <w:marTop w:val="0"/>
                          <w:marBottom w:val="0"/>
                          <w:divBdr>
                            <w:top w:val="none" w:sz="0" w:space="0" w:color="auto"/>
                            <w:left w:val="none" w:sz="0" w:space="0" w:color="auto"/>
                            <w:bottom w:val="none" w:sz="0" w:space="0" w:color="auto"/>
                            <w:right w:val="none" w:sz="0" w:space="0" w:color="auto"/>
                          </w:divBdr>
                          <w:divsChild>
                            <w:div w:id="1629432389">
                              <w:marLeft w:val="0"/>
                              <w:marRight w:val="0"/>
                              <w:marTop w:val="0"/>
                              <w:marBottom w:val="0"/>
                              <w:divBdr>
                                <w:top w:val="none" w:sz="0" w:space="0" w:color="auto"/>
                                <w:left w:val="none" w:sz="0" w:space="0" w:color="auto"/>
                                <w:bottom w:val="none" w:sz="0" w:space="0" w:color="auto"/>
                                <w:right w:val="none" w:sz="0" w:space="0" w:color="auto"/>
                              </w:divBdr>
                              <w:divsChild>
                                <w:div w:id="359355063">
                                  <w:marLeft w:val="0"/>
                                  <w:marRight w:val="0"/>
                                  <w:marTop w:val="0"/>
                                  <w:marBottom w:val="0"/>
                                  <w:divBdr>
                                    <w:top w:val="none" w:sz="0" w:space="0" w:color="auto"/>
                                    <w:left w:val="none" w:sz="0" w:space="0" w:color="auto"/>
                                    <w:bottom w:val="none" w:sz="0" w:space="0" w:color="auto"/>
                                    <w:right w:val="none" w:sz="0" w:space="0" w:color="auto"/>
                                  </w:divBdr>
                                  <w:divsChild>
                                    <w:div w:id="116871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734131">
          <w:marLeft w:val="0"/>
          <w:marRight w:val="0"/>
          <w:marTop w:val="0"/>
          <w:marBottom w:val="0"/>
          <w:divBdr>
            <w:top w:val="none" w:sz="0" w:space="0" w:color="auto"/>
            <w:left w:val="none" w:sz="0" w:space="0" w:color="auto"/>
            <w:bottom w:val="none" w:sz="0" w:space="0" w:color="auto"/>
            <w:right w:val="none" w:sz="0" w:space="0" w:color="auto"/>
          </w:divBdr>
        </w:div>
        <w:div w:id="1433361970">
          <w:marLeft w:val="0"/>
          <w:marRight w:val="0"/>
          <w:marTop w:val="0"/>
          <w:marBottom w:val="0"/>
          <w:divBdr>
            <w:top w:val="none" w:sz="0" w:space="0" w:color="auto"/>
            <w:left w:val="none" w:sz="0" w:space="0" w:color="auto"/>
            <w:bottom w:val="none" w:sz="0" w:space="0" w:color="auto"/>
            <w:right w:val="none" w:sz="0" w:space="0" w:color="auto"/>
          </w:divBdr>
        </w:div>
        <w:div w:id="1207521209">
          <w:marLeft w:val="0"/>
          <w:marRight w:val="0"/>
          <w:marTop w:val="0"/>
          <w:marBottom w:val="0"/>
          <w:divBdr>
            <w:top w:val="none" w:sz="0" w:space="0" w:color="auto"/>
            <w:left w:val="none" w:sz="0" w:space="0" w:color="auto"/>
            <w:bottom w:val="none" w:sz="0" w:space="0" w:color="auto"/>
            <w:right w:val="none" w:sz="0" w:space="0" w:color="auto"/>
          </w:divBdr>
        </w:div>
        <w:div w:id="232395535">
          <w:marLeft w:val="0"/>
          <w:marRight w:val="0"/>
          <w:marTop w:val="0"/>
          <w:marBottom w:val="0"/>
          <w:divBdr>
            <w:top w:val="none" w:sz="0" w:space="0" w:color="auto"/>
            <w:left w:val="none" w:sz="0" w:space="0" w:color="auto"/>
            <w:bottom w:val="none" w:sz="0" w:space="0" w:color="auto"/>
            <w:right w:val="none" w:sz="0" w:space="0" w:color="auto"/>
          </w:divBdr>
        </w:div>
        <w:div w:id="691149153">
          <w:marLeft w:val="0"/>
          <w:marRight w:val="0"/>
          <w:marTop w:val="0"/>
          <w:marBottom w:val="0"/>
          <w:divBdr>
            <w:top w:val="none" w:sz="0" w:space="0" w:color="auto"/>
            <w:left w:val="none" w:sz="0" w:space="0" w:color="auto"/>
            <w:bottom w:val="none" w:sz="0" w:space="0" w:color="auto"/>
            <w:right w:val="none" w:sz="0" w:space="0" w:color="auto"/>
          </w:divBdr>
        </w:div>
        <w:div w:id="292060096">
          <w:marLeft w:val="0"/>
          <w:marRight w:val="0"/>
          <w:marTop w:val="0"/>
          <w:marBottom w:val="0"/>
          <w:divBdr>
            <w:top w:val="none" w:sz="0" w:space="0" w:color="auto"/>
            <w:left w:val="none" w:sz="0" w:space="0" w:color="auto"/>
            <w:bottom w:val="none" w:sz="0" w:space="0" w:color="auto"/>
            <w:right w:val="none" w:sz="0" w:space="0" w:color="auto"/>
          </w:divBdr>
          <w:divsChild>
            <w:div w:id="682974472">
              <w:marLeft w:val="0"/>
              <w:marRight w:val="0"/>
              <w:marTop w:val="0"/>
              <w:marBottom w:val="0"/>
              <w:divBdr>
                <w:top w:val="none" w:sz="0" w:space="0" w:color="auto"/>
                <w:left w:val="none" w:sz="0" w:space="0" w:color="auto"/>
                <w:bottom w:val="none" w:sz="0" w:space="0" w:color="auto"/>
                <w:right w:val="none" w:sz="0" w:space="0" w:color="auto"/>
              </w:divBdr>
              <w:divsChild>
                <w:div w:id="1594514002">
                  <w:marLeft w:val="405"/>
                  <w:marRight w:val="0"/>
                  <w:marTop w:val="0"/>
                  <w:marBottom w:val="0"/>
                  <w:divBdr>
                    <w:top w:val="none" w:sz="0" w:space="0" w:color="auto"/>
                    <w:left w:val="none" w:sz="0" w:space="0" w:color="auto"/>
                    <w:bottom w:val="none" w:sz="0" w:space="0" w:color="auto"/>
                    <w:right w:val="none" w:sz="0" w:space="0" w:color="auto"/>
                  </w:divBdr>
                  <w:divsChild>
                    <w:div w:id="1981777">
                      <w:marLeft w:val="0"/>
                      <w:marRight w:val="0"/>
                      <w:marTop w:val="0"/>
                      <w:marBottom w:val="0"/>
                      <w:divBdr>
                        <w:top w:val="none" w:sz="0" w:space="0" w:color="auto"/>
                        <w:left w:val="none" w:sz="0" w:space="0" w:color="auto"/>
                        <w:bottom w:val="none" w:sz="0" w:space="0" w:color="auto"/>
                        <w:right w:val="none" w:sz="0" w:space="0" w:color="auto"/>
                      </w:divBdr>
                      <w:divsChild>
                        <w:div w:id="1297877243">
                          <w:marLeft w:val="0"/>
                          <w:marRight w:val="0"/>
                          <w:marTop w:val="0"/>
                          <w:marBottom w:val="0"/>
                          <w:divBdr>
                            <w:top w:val="none" w:sz="0" w:space="0" w:color="auto"/>
                            <w:left w:val="none" w:sz="0" w:space="0" w:color="auto"/>
                            <w:bottom w:val="none" w:sz="0" w:space="0" w:color="auto"/>
                            <w:right w:val="none" w:sz="0" w:space="0" w:color="auto"/>
                          </w:divBdr>
                          <w:divsChild>
                            <w:div w:id="1168255968">
                              <w:marLeft w:val="0"/>
                              <w:marRight w:val="0"/>
                              <w:marTop w:val="0"/>
                              <w:marBottom w:val="0"/>
                              <w:divBdr>
                                <w:top w:val="none" w:sz="0" w:space="0" w:color="auto"/>
                                <w:left w:val="none" w:sz="0" w:space="0" w:color="auto"/>
                                <w:bottom w:val="none" w:sz="0" w:space="0" w:color="auto"/>
                                <w:right w:val="none" w:sz="0" w:space="0" w:color="auto"/>
                              </w:divBdr>
                              <w:divsChild>
                                <w:div w:id="975723465">
                                  <w:marLeft w:val="0"/>
                                  <w:marRight w:val="0"/>
                                  <w:marTop w:val="0"/>
                                  <w:marBottom w:val="0"/>
                                  <w:divBdr>
                                    <w:top w:val="none" w:sz="0" w:space="0" w:color="auto"/>
                                    <w:left w:val="none" w:sz="0" w:space="0" w:color="auto"/>
                                    <w:bottom w:val="none" w:sz="0" w:space="0" w:color="auto"/>
                                    <w:right w:val="none" w:sz="0" w:space="0" w:color="auto"/>
                                  </w:divBdr>
                                  <w:divsChild>
                                    <w:div w:id="58053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7774243">
          <w:marLeft w:val="0"/>
          <w:marRight w:val="0"/>
          <w:marTop w:val="0"/>
          <w:marBottom w:val="0"/>
          <w:divBdr>
            <w:top w:val="none" w:sz="0" w:space="0" w:color="auto"/>
            <w:left w:val="none" w:sz="0" w:space="0" w:color="auto"/>
            <w:bottom w:val="none" w:sz="0" w:space="0" w:color="auto"/>
            <w:right w:val="none" w:sz="0" w:space="0" w:color="auto"/>
          </w:divBdr>
        </w:div>
        <w:div w:id="1032144739">
          <w:marLeft w:val="0"/>
          <w:marRight w:val="0"/>
          <w:marTop w:val="0"/>
          <w:marBottom w:val="0"/>
          <w:divBdr>
            <w:top w:val="none" w:sz="0" w:space="0" w:color="auto"/>
            <w:left w:val="none" w:sz="0" w:space="0" w:color="auto"/>
            <w:bottom w:val="none" w:sz="0" w:space="0" w:color="auto"/>
            <w:right w:val="none" w:sz="0" w:space="0" w:color="auto"/>
          </w:divBdr>
        </w:div>
        <w:div w:id="725419516">
          <w:marLeft w:val="0"/>
          <w:marRight w:val="0"/>
          <w:marTop w:val="0"/>
          <w:marBottom w:val="0"/>
          <w:divBdr>
            <w:top w:val="none" w:sz="0" w:space="0" w:color="auto"/>
            <w:left w:val="none" w:sz="0" w:space="0" w:color="auto"/>
            <w:bottom w:val="none" w:sz="0" w:space="0" w:color="auto"/>
            <w:right w:val="none" w:sz="0" w:space="0" w:color="auto"/>
          </w:divBdr>
        </w:div>
        <w:div w:id="894202253">
          <w:marLeft w:val="0"/>
          <w:marRight w:val="0"/>
          <w:marTop w:val="0"/>
          <w:marBottom w:val="0"/>
          <w:divBdr>
            <w:top w:val="none" w:sz="0" w:space="0" w:color="auto"/>
            <w:left w:val="none" w:sz="0" w:space="0" w:color="auto"/>
            <w:bottom w:val="none" w:sz="0" w:space="0" w:color="auto"/>
            <w:right w:val="none" w:sz="0" w:space="0" w:color="auto"/>
          </w:divBdr>
          <w:divsChild>
            <w:div w:id="125588420">
              <w:marLeft w:val="0"/>
              <w:marRight w:val="0"/>
              <w:marTop w:val="0"/>
              <w:marBottom w:val="0"/>
              <w:divBdr>
                <w:top w:val="none" w:sz="0" w:space="0" w:color="auto"/>
                <w:left w:val="none" w:sz="0" w:space="0" w:color="auto"/>
                <w:bottom w:val="none" w:sz="0" w:space="0" w:color="auto"/>
                <w:right w:val="none" w:sz="0" w:space="0" w:color="auto"/>
              </w:divBdr>
              <w:divsChild>
                <w:div w:id="1189368518">
                  <w:marLeft w:val="405"/>
                  <w:marRight w:val="0"/>
                  <w:marTop w:val="0"/>
                  <w:marBottom w:val="0"/>
                  <w:divBdr>
                    <w:top w:val="none" w:sz="0" w:space="0" w:color="auto"/>
                    <w:left w:val="none" w:sz="0" w:space="0" w:color="auto"/>
                    <w:bottom w:val="none" w:sz="0" w:space="0" w:color="auto"/>
                    <w:right w:val="none" w:sz="0" w:space="0" w:color="auto"/>
                  </w:divBdr>
                  <w:divsChild>
                    <w:div w:id="156655261">
                      <w:marLeft w:val="0"/>
                      <w:marRight w:val="0"/>
                      <w:marTop w:val="0"/>
                      <w:marBottom w:val="0"/>
                      <w:divBdr>
                        <w:top w:val="none" w:sz="0" w:space="0" w:color="auto"/>
                        <w:left w:val="none" w:sz="0" w:space="0" w:color="auto"/>
                        <w:bottom w:val="none" w:sz="0" w:space="0" w:color="auto"/>
                        <w:right w:val="none" w:sz="0" w:space="0" w:color="auto"/>
                      </w:divBdr>
                      <w:divsChild>
                        <w:div w:id="1622347547">
                          <w:marLeft w:val="0"/>
                          <w:marRight w:val="0"/>
                          <w:marTop w:val="0"/>
                          <w:marBottom w:val="0"/>
                          <w:divBdr>
                            <w:top w:val="none" w:sz="0" w:space="0" w:color="auto"/>
                            <w:left w:val="none" w:sz="0" w:space="0" w:color="auto"/>
                            <w:bottom w:val="none" w:sz="0" w:space="0" w:color="auto"/>
                            <w:right w:val="none" w:sz="0" w:space="0" w:color="auto"/>
                          </w:divBdr>
                          <w:divsChild>
                            <w:div w:id="1711763026">
                              <w:marLeft w:val="0"/>
                              <w:marRight w:val="0"/>
                              <w:marTop w:val="0"/>
                              <w:marBottom w:val="0"/>
                              <w:divBdr>
                                <w:top w:val="none" w:sz="0" w:space="0" w:color="auto"/>
                                <w:left w:val="none" w:sz="0" w:space="0" w:color="auto"/>
                                <w:bottom w:val="none" w:sz="0" w:space="0" w:color="auto"/>
                                <w:right w:val="none" w:sz="0" w:space="0" w:color="auto"/>
                              </w:divBdr>
                              <w:divsChild>
                                <w:div w:id="901330553">
                                  <w:marLeft w:val="0"/>
                                  <w:marRight w:val="0"/>
                                  <w:marTop w:val="0"/>
                                  <w:marBottom w:val="0"/>
                                  <w:divBdr>
                                    <w:top w:val="none" w:sz="0" w:space="0" w:color="auto"/>
                                    <w:left w:val="none" w:sz="0" w:space="0" w:color="auto"/>
                                    <w:bottom w:val="none" w:sz="0" w:space="0" w:color="auto"/>
                                    <w:right w:val="none" w:sz="0" w:space="0" w:color="auto"/>
                                  </w:divBdr>
                                  <w:divsChild>
                                    <w:div w:id="70093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3098992">
          <w:marLeft w:val="0"/>
          <w:marRight w:val="0"/>
          <w:marTop w:val="0"/>
          <w:marBottom w:val="0"/>
          <w:divBdr>
            <w:top w:val="none" w:sz="0" w:space="0" w:color="auto"/>
            <w:left w:val="none" w:sz="0" w:space="0" w:color="auto"/>
            <w:bottom w:val="none" w:sz="0" w:space="0" w:color="auto"/>
            <w:right w:val="none" w:sz="0" w:space="0" w:color="auto"/>
          </w:divBdr>
        </w:div>
        <w:div w:id="376274076">
          <w:marLeft w:val="0"/>
          <w:marRight w:val="0"/>
          <w:marTop w:val="0"/>
          <w:marBottom w:val="0"/>
          <w:divBdr>
            <w:top w:val="none" w:sz="0" w:space="0" w:color="auto"/>
            <w:left w:val="none" w:sz="0" w:space="0" w:color="auto"/>
            <w:bottom w:val="none" w:sz="0" w:space="0" w:color="auto"/>
            <w:right w:val="none" w:sz="0" w:space="0" w:color="auto"/>
          </w:divBdr>
        </w:div>
        <w:div w:id="788933487">
          <w:marLeft w:val="0"/>
          <w:marRight w:val="0"/>
          <w:marTop w:val="0"/>
          <w:marBottom w:val="0"/>
          <w:divBdr>
            <w:top w:val="none" w:sz="0" w:space="0" w:color="auto"/>
            <w:left w:val="none" w:sz="0" w:space="0" w:color="auto"/>
            <w:bottom w:val="none" w:sz="0" w:space="0" w:color="auto"/>
            <w:right w:val="none" w:sz="0" w:space="0" w:color="auto"/>
          </w:divBdr>
          <w:divsChild>
            <w:div w:id="439109405">
              <w:marLeft w:val="0"/>
              <w:marRight w:val="0"/>
              <w:marTop w:val="0"/>
              <w:marBottom w:val="0"/>
              <w:divBdr>
                <w:top w:val="none" w:sz="0" w:space="0" w:color="auto"/>
                <w:left w:val="none" w:sz="0" w:space="0" w:color="auto"/>
                <w:bottom w:val="none" w:sz="0" w:space="0" w:color="auto"/>
                <w:right w:val="none" w:sz="0" w:space="0" w:color="auto"/>
              </w:divBdr>
              <w:divsChild>
                <w:div w:id="1148478895">
                  <w:marLeft w:val="0"/>
                  <w:marRight w:val="0"/>
                  <w:marTop w:val="0"/>
                  <w:marBottom w:val="0"/>
                  <w:divBdr>
                    <w:top w:val="none" w:sz="0" w:space="0" w:color="auto"/>
                    <w:left w:val="none" w:sz="0" w:space="0" w:color="auto"/>
                    <w:bottom w:val="none" w:sz="0" w:space="0" w:color="auto"/>
                    <w:right w:val="none" w:sz="0" w:space="0" w:color="auto"/>
                  </w:divBdr>
                  <w:divsChild>
                    <w:div w:id="1944798585">
                      <w:marLeft w:val="0"/>
                      <w:marRight w:val="0"/>
                      <w:marTop w:val="0"/>
                      <w:marBottom w:val="0"/>
                      <w:divBdr>
                        <w:top w:val="none" w:sz="0" w:space="0" w:color="auto"/>
                        <w:left w:val="none" w:sz="0" w:space="0" w:color="auto"/>
                        <w:bottom w:val="none" w:sz="0" w:space="0" w:color="auto"/>
                        <w:right w:val="none" w:sz="0" w:space="0" w:color="auto"/>
                      </w:divBdr>
                      <w:divsChild>
                        <w:div w:id="1097481033">
                          <w:marLeft w:val="405"/>
                          <w:marRight w:val="0"/>
                          <w:marTop w:val="0"/>
                          <w:marBottom w:val="0"/>
                          <w:divBdr>
                            <w:top w:val="none" w:sz="0" w:space="0" w:color="auto"/>
                            <w:left w:val="none" w:sz="0" w:space="0" w:color="auto"/>
                            <w:bottom w:val="none" w:sz="0" w:space="0" w:color="auto"/>
                            <w:right w:val="none" w:sz="0" w:space="0" w:color="auto"/>
                          </w:divBdr>
                          <w:divsChild>
                            <w:div w:id="1620263008">
                              <w:marLeft w:val="0"/>
                              <w:marRight w:val="0"/>
                              <w:marTop w:val="0"/>
                              <w:marBottom w:val="0"/>
                              <w:divBdr>
                                <w:top w:val="none" w:sz="0" w:space="0" w:color="auto"/>
                                <w:left w:val="none" w:sz="0" w:space="0" w:color="auto"/>
                                <w:bottom w:val="none" w:sz="0" w:space="0" w:color="auto"/>
                                <w:right w:val="none" w:sz="0" w:space="0" w:color="auto"/>
                              </w:divBdr>
                              <w:divsChild>
                                <w:div w:id="412163333">
                                  <w:marLeft w:val="0"/>
                                  <w:marRight w:val="0"/>
                                  <w:marTop w:val="0"/>
                                  <w:marBottom w:val="0"/>
                                  <w:divBdr>
                                    <w:top w:val="none" w:sz="0" w:space="0" w:color="auto"/>
                                    <w:left w:val="none" w:sz="0" w:space="0" w:color="auto"/>
                                    <w:bottom w:val="none" w:sz="0" w:space="0" w:color="auto"/>
                                    <w:right w:val="none" w:sz="0" w:space="0" w:color="auto"/>
                                  </w:divBdr>
                                  <w:divsChild>
                                    <w:div w:id="701444640">
                                      <w:marLeft w:val="0"/>
                                      <w:marRight w:val="0"/>
                                      <w:marTop w:val="0"/>
                                      <w:marBottom w:val="0"/>
                                      <w:divBdr>
                                        <w:top w:val="none" w:sz="0" w:space="0" w:color="auto"/>
                                        <w:left w:val="none" w:sz="0" w:space="0" w:color="auto"/>
                                        <w:bottom w:val="none" w:sz="0" w:space="0" w:color="auto"/>
                                        <w:right w:val="none" w:sz="0" w:space="0" w:color="auto"/>
                                      </w:divBdr>
                                      <w:divsChild>
                                        <w:div w:id="2042512470">
                                          <w:marLeft w:val="0"/>
                                          <w:marRight w:val="0"/>
                                          <w:marTop w:val="0"/>
                                          <w:marBottom w:val="0"/>
                                          <w:divBdr>
                                            <w:top w:val="none" w:sz="0" w:space="0" w:color="auto"/>
                                            <w:left w:val="none" w:sz="0" w:space="0" w:color="auto"/>
                                            <w:bottom w:val="none" w:sz="0" w:space="0" w:color="auto"/>
                                            <w:right w:val="none" w:sz="0" w:space="0" w:color="auto"/>
                                          </w:divBdr>
                                          <w:divsChild>
                                            <w:div w:id="413019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file:///D:\users\download\%E8%B5%B5%E9%AA%B0%E6%8F%92%E4%BB%B6%E9%80%9F%E6%88%90.%E4%BB%8E%E5%85%A5%E9%97%A8%E5%88%B0%E5%85%A5%E5%9C%9F(2022-3-26).html" TargetMode="External"/><Relationship Id="rId21" Type="http://schemas.openxmlformats.org/officeDocument/2006/relationships/hyperlink" Target="file:///D:\users\download\%E8%B5%B5%E9%AA%B0%E6%8F%92%E4%BB%B6%E9%80%9F%E6%88%90.%E4%BB%8E%E5%85%A5%E9%97%A8%E5%88%B0%E5%85%A5%E5%9C%9F(2022-3-26).html" TargetMode="External"/><Relationship Id="rId42" Type="http://schemas.openxmlformats.org/officeDocument/2006/relationships/hyperlink" Target="file:///D:\users\download\%E8%B5%B5%E9%AA%B0%E6%8F%92%E4%BB%B6%E9%80%9F%E6%88%90.%E4%BB%8E%E5%85%A5%E9%97%A8%E5%88%B0%E5%85%A5%E5%9C%9F(2022-3-26).html" TargetMode="External"/><Relationship Id="rId63" Type="http://schemas.openxmlformats.org/officeDocument/2006/relationships/hyperlink" Target="file:///D:\users\download\%E8%B5%B5%E9%AA%B0%E6%8F%92%E4%BB%B6%E9%80%9F%E6%88%90.%E4%BB%8E%E5%85%A5%E9%97%A8%E5%88%B0%E5%85%A5%E5%9C%9F(2022-3-26).html" TargetMode="External"/><Relationship Id="rId84" Type="http://schemas.openxmlformats.org/officeDocument/2006/relationships/hyperlink" Target="file:///D:\users\download\%E8%B5%B5%E9%AA%B0%E6%8F%92%E4%BB%B6%E9%80%9F%E6%88%90.%E4%BB%8E%E5%85%A5%E9%97%A8%E5%88%B0%E5%85%A5%E5%9C%9F(2022-3-26).html" TargetMode="External"/><Relationship Id="rId138" Type="http://schemas.openxmlformats.org/officeDocument/2006/relationships/hyperlink" Target="https://cron.qqe2.com/" TargetMode="External"/><Relationship Id="rId159" Type="http://schemas.openxmlformats.org/officeDocument/2006/relationships/image" Target="media/image2.png"/><Relationship Id="rId170" Type="http://schemas.openxmlformats.org/officeDocument/2006/relationships/hyperlink" Target="file:///D:\users\download\%E8%B5%B5%E9%AA%B0%E6%8F%92%E4%BB%B6%E9%80%9F%E6%88%90.%E4%BB%8E%E5%85%A5%E9%97%A8%E5%88%B0%E5%85%A5%E5%9C%9F(2022-3-26).html" TargetMode="External"/><Relationship Id="rId107" Type="http://schemas.openxmlformats.org/officeDocument/2006/relationships/hyperlink" Target="file:///D:\users\download\%E8%B5%B5%E9%AA%B0%E6%8F%92%E4%BB%B6%E9%80%9F%E6%88%90.%E4%BB%8E%E5%85%A5%E9%97%A8%E5%88%B0%E5%85%A5%E5%9C%9F(2022-3-26).html" TargetMode="External"/><Relationship Id="rId11" Type="http://schemas.openxmlformats.org/officeDocument/2006/relationships/hyperlink" Target="file:///D:\users\download\%E8%B5%B5%E9%AA%B0%E6%8F%92%E4%BB%B6%E9%80%9F%E6%88%90.%E4%BB%8E%E5%85%A5%E9%97%A8%E5%88%B0%E5%85%A5%E5%9C%9F(2022-3-26).html" TargetMode="External"/><Relationship Id="rId32" Type="http://schemas.openxmlformats.org/officeDocument/2006/relationships/hyperlink" Target="file:///D:\users\download\%E8%B5%B5%E9%AA%B0%E6%8F%92%E4%BB%B6%E9%80%9F%E6%88%90.%E4%BB%8E%E5%85%A5%E9%97%A8%E5%88%B0%E5%85%A5%E5%9C%9F(2022-3-26).html" TargetMode="External"/><Relationship Id="rId53" Type="http://schemas.openxmlformats.org/officeDocument/2006/relationships/hyperlink" Target="file:///D:\users\download\%E8%B5%B5%E9%AA%B0%E6%8F%92%E4%BB%B6%E9%80%9F%E6%88%90.%E4%BB%8E%E5%85%A5%E9%97%A8%E5%88%B0%E5%85%A5%E5%9C%9F(2022-3-26).html" TargetMode="External"/><Relationship Id="rId74" Type="http://schemas.openxmlformats.org/officeDocument/2006/relationships/hyperlink" Target="file:///D:\users\download\%E8%B5%B5%E9%AA%B0%E6%8F%92%E4%BB%B6%E9%80%9F%E6%88%90.%E4%BB%8E%E5%85%A5%E9%97%A8%E5%88%B0%E5%85%A5%E5%9C%9F(2022-3-26).html" TargetMode="External"/><Relationship Id="rId128" Type="http://schemas.openxmlformats.org/officeDocument/2006/relationships/hyperlink" Target="file:///D:\users\download\%E8%B5%B5%E9%AA%B0%E6%8F%92%E4%BB%B6%E9%80%9F%E6%88%90.%E4%BB%8E%E5%85%A5%E9%97%A8%E5%88%B0%E5%85%A5%E5%9C%9F(2022-3-26).html" TargetMode="External"/><Relationship Id="rId149" Type="http://schemas.openxmlformats.org/officeDocument/2006/relationships/hyperlink" Target="https://www.runoob.com/js/js-obj-intro.html" TargetMode="External"/><Relationship Id="rId5" Type="http://schemas.openxmlformats.org/officeDocument/2006/relationships/hyperlink" Target="file:///D:\users\download\%E8%B5%B5%E9%AA%B0%E6%8F%92%E4%BB%B6%E9%80%9F%E6%88%90.%E4%BB%8E%E5%85%A5%E9%97%A8%E5%88%B0%E5%85%A5%E5%9C%9F(2022-3-26).html" TargetMode="External"/><Relationship Id="rId95" Type="http://schemas.openxmlformats.org/officeDocument/2006/relationships/hyperlink" Target="file:///D:\users\download\%E8%B5%B5%E9%AA%B0%E6%8F%92%E4%BB%B6%E9%80%9F%E6%88%90.%E4%BB%8E%E5%85%A5%E9%97%A8%E5%88%B0%E5%85%A5%E5%9C%9F(2022-3-26).html" TargetMode="External"/><Relationship Id="rId160" Type="http://schemas.openxmlformats.org/officeDocument/2006/relationships/hyperlink" Target="https://www.geogebra.org/calculator" TargetMode="External"/><Relationship Id="rId22" Type="http://schemas.openxmlformats.org/officeDocument/2006/relationships/hyperlink" Target="file:///D:\users\download\%E8%B5%B5%E9%AA%B0%E6%8F%92%E4%BB%B6%E9%80%9F%E6%88%90.%E4%BB%8E%E5%85%A5%E9%97%A8%E5%88%B0%E5%85%A5%E5%9C%9F(2022-3-26).html" TargetMode="External"/><Relationship Id="rId43" Type="http://schemas.openxmlformats.org/officeDocument/2006/relationships/hyperlink" Target="file:///D:\users\download\%E8%B5%B5%E9%AA%B0%E6%8F%92%E4%BB%B6%E9%80%9F%E6%88%90.%E4%BB%8E%E5%85%A5%E9%97%A8%E5%88%B0%E5%85%A5%E5%9C%9F(2022-3-26).html" TargetMode="External"/><Relationship Id="rId64" Type="http://schemas.openxmlformats.org/officeDocument/2006/relationships/hyperlink" Target="file:///D:\users\download\%E8%B5%B5%E9%AA%B0%E6%8F%92%E4%BB%B6%E9%80%9F%E6%88%90.%E4%BB%8E%E5%85%A5%E9%97%A8%E5%88%B0%E5%85%A5%E5%9C%9F(2022-3-26).html" TargetMode="External"/><Relationship Id="rId118" Type="http://schemas.openxmlformats.org/officeDocument/2006/relationships/hyperlink" Target="file:///D:\users\download\%E8%B5%B5%E9%AA%B0%E6%8F%92%E4%BB%B6%E9%80%9F%E6%88%90.%E4%BB%8E%E5%85%A5%E9%97%A8%E5%88%B0%E5%85%A5%E5%9C%9F(2022-3-26).html" TargetMode="External"/><Relationship Id="rId139" Type="http://schemas.openxmlformats.org/officeDocument/2006/relationships/hyperlink" Target="https://www.runoob.com/lua/lua-tutorial.html" TargetMode="External"/><Relationship Id="rId85" Type="http://schemas.openxmlformats.org/officeDocument/2006/relationships/hyperlink" Target="file:///D:\users\download\%E8%B5%B5%E9%AA%B0%E6%8F%92%E4%BB%B6%E9%80%9F%E6%88%90.%E4%BB%8E%E5%85%A5%E9%97%A8%E5%88%B0%E5%85%A5%E5%9C%9F(2022-3-26).html" TargetMode="External"/><Relationship Id="rId150" Type="http://schemas.openxmlformats.org/officeDocument/2006/relationships/hyperlink" Target="https://www.runoob.com/js/js-regexp.html" TargetMode="External"/><Relationship Id="rId171" Type="http://schemas.openxmlformats.org/officeDocument/2006/relationships/fontTable" Target="fontTable.xml"/><Relationship Id="rId12" Type="http://schemas.openxmlformats.org/officeDocument/2006/relationships/hyperlink" Target="file:///D:\users\download\%E8%B5%B5%E9%AA%B0%E6%8F%92%E4%BB%B6%E9%80%9F%E6%88%90.%E4%BB%8E%E5%85%A5%E9%97%A8%E5%88%B0%E5%85%A5%E5%9C%9F(2022-3-26).html" TargetMode="External"/><Relationship Id="rId33" Type="http://schemas.openxmlformats.org/officeDocument/2006/relationships/hyperlink" Target="file:///D:\users\download\%E8%B5%B5%E9%AA%B0%E6%8F%92%E4%BB%B6%E9%80%9F%E6%88%90.%E4%BB%8E%E5%85%A5%E9%97%A8%E5%88%B0%E5%85%A5%E5%9C%9F(2022-3-26).html" TargetMode="External"/><Relationship Id="rId108" Type="http://schemas.openxmlformats.org/officeDocument/2006/relationships/hyperlink" Target="file:///D:\users\download\%E8%B5%B5%E9%AA%B0%E6%8F%92%E4%BB%B6%E9%80%9F%E6%88%90.%E4%BB%8E%E5%85%A5%E9%97%A8%E5%88%B0%E5%85%A5%E5%9C%9F(2022-3-26).html" TargetMode="External"/><Relationship Id="rId129" Type="http://schemas.openxmlformats.org/officeDocument/2006/relationships/hyperlink" Target="file:///D:\users\download\%E8%B5%B5%E9%AA%B0%E6%8F%92%E4%BB%B6%E9%80%9F%E6%88%90.%E4%BB%8E%E5%85%A5%E9%97%A8%E5%88%B0%E5%85%A5%E5%9C%9F(2022-3-26).html" TargetMode="External"/><Relationship Id="rId54" Type="http://schemas.openxmlformats.org/officeDocument/2006/relationships/hyperlink" Target="file:///D:\users\download\%E8%B5%B5%E9%AA%B0%E6%8F%92%E4%BB%B6%E9%80%9F%E6%88%90.%E4%BB%8E%E5%85%A5%E9%97%A8%E5%88%B0%E5%85%A5%E5%9C%9F(2022-3-26).html" TargetMode="External"/><Relationship Id="rId70" Type="http://schemas.openxmlformats.org/officeDocument/2006/relationships/hyperlink" Target="file:///D:\users\download\%E8%B5%B5%E9%AA%B0%E6%8F%92%E4%BB%B6%E9%80%9F%E6%88%90.%E4%BB%8E%E5%85%A5%E9%97%A8%E5%88%B0%E5%85%A5%E5%9C%9F(2022-3-26).html" TargetMode="External"/><Relationship Id="rId75" Type="http://schemas.openxmlformats.org/officeDocument/2006/relationships/hyperlink" Target="file:///D:\users\download\%E8%B5%B5%E9%AA%B0%E6%8F%92%E4%BB%B6%E9%80%9F%E6%88%90.%E4%BB%8E%E5%85%A5%E9%97%A8%E5%88%B0%E5%85%A5%E5%9C%9F(2022-3-26).html" TargetMode="External"/><Relationship Id="rId91" Type="http://schemas.openxmlformats.org/officeDocument/2006/relationships/hyperlink" Target="file:///D:\users\download\%E8%B5%B5%E9%AA%B0%E6%8F%92%E4%BB%B6%E9%80%9F%E6%88%90.%E4%BB%8E%E5%85%A5%E9%97%A8%E5%88%B0%E5%85%A5%E5%9C%9F(2022-3-26).html" TargetMode="External"/><Relationship Id="rId96" Type="http://schemas.openxmlformats.org/officeDocument/2006/relationships/hyperlink" Target="file:///D:\users\download\%E8%B5%B5%E9%AA%B0%E6%8F%92%E4%BB%B6%E9%80%9F%E6%88%90.%E4%BB%8E%E5%85%A5%E9%97%A8%E5%88%B0%E5%85%A5%E5%9C%9F(2022-3-26).html" TargetMode="External"/><Relationship Id="rId140" Type="http://schemas.openxmlformats.org/officeDocument/2006/relationships/image" Target="media/image1.png"/><Relationship Id="rId145" Type="http://schemas.openxmlformats.org/officeDocument/2006/relationships/hyperlink" Target="https://www.runoob.com/js/js-comparisons.html" TargetMode="External"/><Relationship Id="rId161" Type="http://schemas.openxmlformats.org/officeDocument/2006/relationships/image" Target="media/image3.jpeg"/><Relationship Id="rId166" Type="http://schemas.openxmlformats.org/officeDocument/2006/relationships/hyperlink" Target="https://convertio.co/zh/" TargetMode="External"/><Relationship Id="rId1" Type="http://schemas.openxmlformats.org/officeDocument/2006/relationships/numbering" Target="numbering.xml"/><Relationship Id="rId6" Type="http://schemas.openxmlformats.org/officeDocument/2006/relationships/hyperlink" Target="file:///D:\users\download\%E8%B5%B5%E9%AA%B0%E6%8F%92%E4%BB%B6%E9%80%9F%E6%88%90.%E4%BB%8E%E5%85%A5%E9%97%A8%E5%88%B0%E5%85%A5%E5%9C%9F(2022-3-26).html" TargetMode="External"/><Relationship Id="rId23" Type="http://schemas.openxmlformats.org/officeDocument/2006/relationships/hyperlink" Target="file:///D:\users\download\%E8%B5%B5%E9%AA%B0%E6%8F%92%E4%BB%B6%E9%80%9F%E6%88%90.%E4%BB%8E%E5%85%A5%E9%97%A8%E5%88%B0%E5%85%A5%E5%9C%9F(2022-3-26).html" TargetMode="External"/><Relationship Id="rId28" Type="http://schemas.openxmlformats.org/officeDocument/2006/relationships/hyperlink" Target="file:///D:\users\download\%E8%B5%B5%E9%AA%B0%E6%8F%92%E4%BB%B6%E9%80%9F%E6%88%90.%E4%BB%8E%E5%85%A5%E9%97%A8%E5%88%B0%E5%85%A5%E5%9C%9F(2022-3-26).html" TargetMode="External"/><Relationship Id="rId49" Type="http://schemas.openxmlformats.org/officeDocument/2006/relationships/hyperlink" Target="file:///D:\users\download\%E8%B5%B5%E9%AA%B0%E6%8F%92%E4%BB%B6%E9%80%9F%E6%88%90.%E4%BB%8E%E5%85%A5%E9%97%A8%E5%88%B0%E5%85%A5%E5%9C%9F(2022-3-26).html" TargetMode="External"/><Relationship Id="rId114" Type="http://schemas.openxmlformats.org/officeDocument/2006/relationships/hyperlink" Target="file:///D:\users\download\%E8%B5%B5%E9%AA%B0%E6%8F%92%E4%BB%B6%E9%80%9F%E6%88%90.%E4%BB%8E%E5%85%A5%E9%97%A8%E5%88%B0%E5%85%A5%E5%9C%9F(2022-3-26).html" TargetMode="External"/><Relationship Id="rId119" Type="http://schemas.openxmlformats.org/officeDocument/2006/relationships/hyperlink" Target="file:///D:\users\download\%E8%B5%B5%E9%AA%B0%E6%8F%92%E4%BB%B6%E9%80%9F%E6%88%90.%E4%BB%8E%E5%85%A5%E9%97%A8%E5%88%B0%E5%85%A5%E5%9C%9F(2022-3-26).html" TargetMode="External"/><Relationship Id="rId44" Type="http://schemas.openxmlformats.org/officeDocument/2006/relationships/hyperlink" Target="file:///D:\users\download\%E8%B5%B5%E9%AA%B0%E6%8F%92%E4%BB%B6%E9%80%9F%E6%88%90.%E4%BB%8E%E5%85%A5%E9%97%A8%E5%88%B0%E5%85%A5%E5%9C%9F(2022-3-26).html" TargetMode="External"/><Relationship Id="rId60" Type="http://schemas.openxmlformats.org/officeDocument/2006/relationships/hyperlink" Target="file:///D:\users\download\%E8%B5%B5%E9%AA%B0%E6%8F%92%E4%BB%B6%E9%80%9F%E6%88%90.%E4%BB%8E%E5%85%A5%E9%97%A8%E5%88%B0%E5%85%A5%E5%9C%9F(2022-3-26).html" TargetMode="External"/><Relationship Id="rId65" Type="http://schemas.openxmlformats.org/officeDocument/2006/relationships/hyperlink" Target="file:///D:\users\download\%E8%B5%B5%E9%AA%B0%E6%8F%92%E4%BB%B6%E9%80%9F%E6%88%90.%E4%BB%8E%E5%85%A5%E9%97%A8%E5%88%B0%E5%85%A5%E5%9C%9F(2022-3-26).html" TargetMode="External"/><Relationship Id="rId81" Type="http://schemas.openxmlformats.org/officeDocument/2006/relationships/hyperlink" Target="file:///D:\users\download\%E8%B5%B5%E9%AA%B0%E6%8F%92%E4%BB%B6%E9%80%9F%E6%88%90.%E4%BB%8E%E5%85%A5%E9%97%A8%E5%88%B0%E5%85%A5%E5%9C%9F(2022-3-26).html" TargetMode="External"/><Relationship Id="rId86" Type="http://schemas.openxmlformats.org/officeDocument/2006/relationships/hyperlink" Target="file:///D:\users\download\%E8%B5%B5%E9%AA%B0%E6%8F%92%E4%BB%B6%E9%80%9F%E6%88%90.%E4%BB%8E%E5%85%A5%E9%97%A8%E5%88%B0%E5%85%A5%E5%9C%9F(2022-3-26).html" TargetMode="External"/><Relationship Id="rId130" Type="http://schemas.openxmlformats.org/officeDocument/2006/relationships/hyperlink" Target="file:///D:\users\download\%E8%B5%B5%E9%AA%B0%E6%8F%92%E4%BB%B6%E9%80%9F%E6%88%90.%E4%BB%8E%E5%85%A5%E9%97%A8%E5%88%B0%E5%85%A5%E5%9C%9F(2022-3-26).html" TargetMode="External"/><Relationship Id="rId135" Type="http://schemas.openxmlformats.org/officeDocument/2006/relationships/hyperlink" Target="file:///D:\users\download\%E8%B5%B5%E9%AA%B0%E6%8F%92%E4%BB%B6%E9%80%9F%E6%88%90.%E4%BB%8E%E5%85%A5%E9%97%A8%E5%88%B0%E5%85%A5%E5%9C%9F(2022-3-26).html" TargetMode="External"/><Relationship Id="rId151" Type="http://schemas.openxmlformats.org/officeDocument/2006/relationships/hyperlink" Target="https://www.runoob.com/js/js-json.html" TargetMode="External"/><Relationship Id="rId156" Type="http://schemas.openxmlformats.org/officeDocument/2006/relationships/hyperlink" Target="https://github.com/mamoe/mirai/blob/dev/mirai-console/docs/BuiltInCommands.md" TargetMode="External"/><Relationship Id="rId172" Type="http://schemas.openxmlformats.org/officeDocument/2006/relationships/theme" Target="theme/theme1.xml"/><Relationship Id="rId13" Type="http://schemas.openxmlformats.org/officeDocument/2006/relationships/hyperlink" Target="file:///D:\users\download\%E8%B5%B5%E9%AA%B0%E6%8F%92%E4%BB%B6%E9%80%9F%E6%88%90.%E4%BB%8E%E5%85%A5%E9%97%A8%E5%88%B0%E5%85%A5%E5%9C%9F(2022-3-26).html" TargetMode="External"/><Relationship Id="rId18" Type="http://schemas.openxmlformats.org/officeDocument/2006/relationships/hyperlink" Target="file:///D:\users\download\%E8%B5%B5%E9%AA%B0%E6%8F%92%E4%BB%B6%E9%80%9F%E6%88%90.%E4%BB%8E%E5%85%A5%E9%97%A8%E5%88%B0%E5%85%A5%E5%9C%9F(2022-3-26).html" TargetMode="External"/><Relationship Id="rId39" Type="http://schemas.openxmlformats.org/officeDocument/2006/relationships/hyperlink" Target="file:///D:\users\download\%E8%B5%B5%E9%AA%B0%E6%8F%92%E4%BB%B6%E9%80%9F%E6%88%90.%E4%BB%8E%E5%85%A5%E9%97%A8%E5%88%B0%E5%85%A5%E5%9C%9F(2022-3-26).html" TargetMode="External"/><Relationship Id="rId109" Type="http://schemas.openxmlformats.org/officeDocument/2006/relationships/hyperlink" Target="file:///D:\users\download\%E8%B5%B5%E9%AA%B0%E6%8F%92%E4%BB%B6%E9%80%9F%E6%88%90.%E4%BB%8E%E5%85%A5%E9%97%A8%E5%88%B0%E5%85%A5%E5%9C%9F(2022-3-26).html" TargetMode="External"/><Relationship Id="rId34" Type="http://schemas.openxmlformats.org/officeDocument/2006/relationships/hyperlink" Target="file:///D:\users\download\%E8%B5%B5%E9%AA%B0%E6%8F%92%E4%BB%B6%E9%80%9F%E6%88%90.%E4%BB%8E%E5%85%A5%E9%97%A8%E5%88%B0%E5%85%A5%E5%9C%9F(2022-3-26).html" TargetMode="External"/><Relationship Id="rId50" Type="http://schemas.openxmlformats.org/officeDocument/2006/relationships/hyperlink" Target="file:///D:\users\download\%E8%B5%B5%E9%AA%B0%E6%8F%92%E4%BB%B6%E9%80%9F%E6%88%90.%E4%BB%8E%E5%85%A5%E9%97%A8%E5%88%B0%E5%85%A5%E5%9C%9F(2022-3-26).html" TargetMode="External"/><Relationship Id="rId55" Type="http://schemas.openxmlformats.org/officeDocument/2006/relationships/hyperlink" Target="file:///D:\users\download\%E8%B5%B5%E9%AA%B0%E6%8F%92%E4%BB%B6%E9%80%9F%E6%88%90.%E4%BB%8E%E5%85%A5%E9%97%A8%E5%88%B0%E5%85%A5%E5%9C%9F(2022-3-26).html" TargetMode="External"/><Relationship Id="rId76" Type="http://schemas.openxmlformats.org/officeDocument/2006/relationships/hyperlink" Target="file:///D:\users\download\%E8%B5%B5%E9%AA%B0%E6%8F%92%E4%BB%B6%E9%80%9F%E6%88%90.%E4%BB%8E%E5%85%A5%E9%97%A8%E5%88%B0%E5%85%A5%E5%9C%9F(2022-3-26).html" TargetMode="External"/><Relationship Id="rId97" Type="http://schemas.openxmlformats.org/officeDocument/2006/relationships/hyperlink" Target="file:///D:\users\download\%E8%B5%B5%E9%AA%B0%E6%8F%92%E4%BB%B6%E9%80%9F%E6%88%90.%E4%BB%8E%E5%85%A5%E9%97%A8%E5%88%B0%E5%85%A5%E5%9C%9F(2022-3-26).html" TargetMode="External"/><Relationship Id="rId104" Type="http://schemas.openxmlformats.org/officeDocument/2006/relationships/hyperlink" Target="file:///D:\users\download\%E8%B5%B5%E9%AA%B0%E6%8F%92%E4%BB%B6%E9%80%9F%E6%88%90.%E4%BB%8E%E5%85%A5%E9%97%A8%E5%88%B0%E5%85%A5%E5%9C%9F(2022-3-26).html" TargetMode="External"/><Relationship Id="rId120" Type="http://schemas.openxmlformats.org/officeDocument/2006/relationships/hyperlink" Target="file:///D:\users\download\%E8%B5%B5%E9%AA%B0%E6%8F%92%E4%BB%B6%E9%80%9F%E6%88%90.%E4%BB%8E%E5%85%A5%E9%97%A8%E5%88%B0%E5%85%A5%E5%9C%9F(2022-3-26).html" TargetMode="External"/><Relationship Id="rId125" Type="http://schemas.openxmlformats.org/officeDocument/2006/relationships/hyperlink" Target="file:///D:\users\download\%E8%B5%B5%E9%AA%B0%E6%8F%92%E4%BB%B6%E9%80%9F%E6%88%90.%E4%BB%8E%E5%85%A5%E9%97%A8%E5%88%B0%E5%85%A5%E5%9C%9F(2022-3-26).html" TargetMode="External"/><Relationship Id="rId141" Type="http://schemas.openxmlformats.org/officeDocument/2006/relationships/hyperlink" Target="https://trpgbot.com/specialCodes" TargetMode="External"/><Relationship Id="rId146" Type="http://schemas.openxmlformats.org/officeDocument/2006/relationships/hyperlink" Target="https://www.runoob.com/js/js-if-else.html" TargetMode="External"/><Relationship Id="rId167" Type="http://schemas.openxmlformats.org/officeDocument/2006/relationships/hyperlink" Target="https://www.emojiall.com/zh-hans" TargetMode="External"/><Relationship Id="rId7" Type="http://schemas.openxmlformats.org/officeDocument/2006/relationships/hyperlink" Target="file:///D:\users\download\%E8%B5%B5%E9%AA%B0%E6%8F%92%E4%BB%B6%E9%80%9F%E6%88%90.%E4%BB%8E%E5%85%A5%E9%97%A8%E5%88%B0%E5%85%A5%E5%9C%9F(2022-3-26).html" TargetMode="External"/><Relationship Id="rId71" Type="http://schemas.openxmlformats.org/officeDocument/2006/relationships/hyperlink" Target="file:///D:\users\download\%E8%B5%B5%E9%AA%B0%E6%8F%92%E4%BB%B6%E9%80%9F%E6%88%90.%E4%BB%8E%E5%85%A5%E9%97%A8%E5%88%B0%E5%85%A5%E5%9C%9F(2022-3-26).html" TargetMode="External"/><Relationship Id="rId92" Type="http://schemas.openxmlformats.org/officeDocument/2006/relationships/hyperlink" Target="file:///D:\users\download\%E8%B5%B5%E9%AA%B0%E6%8F%92%E4%BB%B6%E9%80%9F%E6%88%90.%E4%BB%8E%E5%85%A5%E9%97%A8%E5%88%B0%E5%85%A5%E5%9C%9F(2022-3-26).html" TargetMode="External"/><Relationship Id="rId162" Type="http://schemas.openxmlformats.org/officeDocument/2006/relationships/image" Target="media/image4.png"/><Relationship Id="rId2" Type="http://schemas.openxmlformats.org/officeDocument/2006/relationships/styles" Target="styles.xml"/><Relationship Id="rId29" Type="http://schemas.openxmlformats.org/officeDocument/2006/relationships/hyperlink" Target="file:///D:\users\download\%E8%B5%B5%E9%AA%B0%E6%8F%92%E4%BB%B6%E9%80%9F%E6%88%90.%E4%BB%8E%E5%85%A5%E9%97%A8%E5%88%B0%E5%85%A5%E5%9C%9F(2022-3-26).html" TargetMode="External"/><Relationship Id="rId24" Type="http://schemas.openxmlformats.org/officeDocument/2006/relationships/hyperlink" Target="file:///D:\users\download\%E8%B5%B5%E9%AA%B0%E6%8F%92%E4%BB%B6%E9%80%9F%E6%88%90.%E4%BB%8E%E5%85%A5%E9%97%A8%E5%88%B0%E5%85%A5%E5%9C%9F(2022-3-26).html" TargetMode="External"/><Relationship Id="rId40" Type="http://schemas.openxmlformats.org/officeDocument/2006/relationships/hyperlink" Target="file:///D:\users\download\%E8%B5%B5%E9%AA%B0%E6%8F%92%E4%BB%B6%E9%80%9F%E6%88%90.%E4%BB%8E%E5%85%A5%E9%97%A8%E5%88%B0%E5%85%A5%E5%9C%9F(2022-3-26).html" TargetMode="External"/><Relationship Id="rId45" Type="http://schemas.openxmlformats.org/officeDocument/2006/relationships/hyperlink" Target="file:///D:\users\download\%E8%B5%B5%E9%AA%B0%E6%8F%92%E4%BB%B6%E9%80%9F%E6%88%90.%E4%BB%8E%E5%85%A5%E9%97%A8%E5%88%B0%E5%85%A5%E5%9C%9F(2022-3-26).html" TargetMode="External"/><Relationship Id="rId66" Type="http://schemas.openxmlformats.org/officeDocument/2006/relationships/hyperlink" Target="file:///D:\users\download\%E8%B5%B5%E9%AA%B0%E6%8F%92%E4%BB%B6%E9%80%9F%E6%88%90.%E4%BB%8E%E5%85%A5%E9%97%A8%E5%88%B0%E5%85%A5%E5%9C%9F(2022-3-26).html" TargetMode="External"/><Relationship Id="rId87" Type="http://schemas.openxmlformats.org/officeDocument/2006/relationships/hyperlink" Target="file:///D:\users\download\%E8%B5%B5%E9%AA%B0%E6%8F%92%E4%BB%B6%E9%80%9F%E6%88%90.%E4%BB%8E%E5%85%A5%E9%97%A8%E5%88%B0%E5%85%A5%E5%9C%9F(2022-3-26).html" TargetMode="External"/><Relationship Id="rId110" Type="http://schemas.openxmlformats.org/officeDocument/2006/relationships/hyperlink" Target="file:///D:\users\download\%E8%B5%B5%E9%AA%B0%E6%8F%92%E4%BB%B6%E9%80%9F%E6%88%90.%E4%BB%8E%E5%85%A5%E9%97%A8%E5%88%B0%E5%85%A5%E5%9C%9F(2022-3-26).html" TargetMode="External"/><Relationship Id="rId115" Type="http://schemas.openxmlformats.org/officeDocument/2006/relationships/hyperlink" Target="file:///D:\users\download\%E8%B5%B5%E9%AA%B0%E6%8F%92%E4%BB%B6%E9%80%9F%E6%88%90.%E4%BB%8E%E5%85%A5%E9%97%A8%E5%88%B0%E5%85%A5%E5%9C%9F(2022-3-26).html" TargetMode="External"/><Relationship Id="rId131" Type="http://schemas.openxmlformats.org/officeDocument/2006/relationships/hyperlink" Target="file:///D:\users\download\%E8%B5%B5%E9%AA%B0%E6%8F%92%E4%BB%B6%E9%80%9F%E6%88%90.%E4%BB%8E%E5%85%A5%E9%97%A8%E5%88%B0%E5%85%A5%E5%9C%9F(2022-3-26).html" TargetMode="External"/><Relationship Id="rId136" Type="http://schemas.openxmlformats.org/officeDocument/2006/relationships/hyperlink" Target="file:///D:\users\download\275807554@qq.com" TargetMode="External"/><Relationship Id="rId157" Type="http://schemas.openxmlformats.org/officeDocument/2006/relationships/hyperlink" Target="https://github.com/iTXTech/mirai-native" TargetMode="External"/><Relationship Id="rId61" Type="http://schemas.openxmlformats.org/officeDocument/2006/relationships/hyperlink" Target="file:///D:\users\download\%E8%B5%B5%E9%AA%B0%E6%8F%92%E4%BB%B6%E9%80%9F%E6%88%90.%E4%BB%8E%E5%85%A5%E9%97%A8%E5%88%B0%E5%85%A5%E5%9C%9F(2022-3-26).html" TargetMode="External"/><Relationship Id="rId82" Type="http://schemas.openxmlformats.org/officeDocument/2006/relationships/hyperlink" Target="file:///D:\users\download\%E8%B5%B5%E9%AA%B0%E6%8F%92%E4%BB%B6%E9%80%9F%E6%88%90.%E4%BB%8E%E5%85%A5%E9%97%A8%E5%88%B0%E5%85%A5%E5%9C%9F(2022-3-26).html" TargetMode="External"/><Relationship Id="rId152" Type="http://schemas.openxmlformats.org/officeDocument/2006/relationships/hyperlink" Target="https://mirai.mamoe.net/" TargetMode="External"/><Relationship Id="rId19" Type="http://schemas.openxmlformats.org/officeDocument/2006/relationships/hyperlink" Target="file:///D:\users\download\%E8%B5%B5%E9%AA%B0%E6%8F%92%E4%BB%B6%E9%80%9F%E6%88%90.%E4%BB%8E%E5%85%A5%E9%97%A8%E5%88%B0%E5%85%A5%E5%9C%9F(2022-3-26).html" TargetMode="External"/><Relationship Id="rId14" Type="http://schemas.openxmlformats.org/officeDocument/2006/relationships/hyperlink" Target="file:///D:\users\download\%E8%B5%B5%E9%AA%B0%E6%8F%92%E4%BB%B6%E9%80%9F%E6%88%90.%E4%BB%8E%E5%85%A5%E9%97%A8%E5%88%B0%E5%85%A5%E5%9C%9F(2022-3-26).html" TargetMode="External"/><Relationship Id="rId30" Type="http://schemas.openxmlformats.org/officeDocument/2006/relationships/hyperlink" Target="file:///D:\users\download\%E8%B5%B5%E9%AA%B0%E6%8F%92%E4%BB%B6%E9%80%9F%E6%88%90.%E4%BB%8E%E5%85%A5%E9%97%A8%E5%88%B0%E5%85%A5%E5%9C%9F(2022-3-26).html" TargetMode="External"/><Relationship Id="rId35" Type="http://schemas.openxmlformats.org/officeDocument/2006/relationships/hyperlink" Target="file:///D:\users\download\%E8%B5%B5%E9%AA%B0%E6%8F%92%E4%BB%B6%E9%80%9F%E6%88%90.%E4%BB%8E%E5%85%A5%E9%97%A8%E5%88%B0%E5%85%A5%E5%9C%9F(2022-3-26).html" TargetMode="External"/><Relationship Id="rId56" Type="http://schemas.openxmlformats.org/officeDocument/2006/relationships/hyperlink" Target="file:///D:\users\download\%E8%B5%B5%E9%AA%B0%E6%8F%92%E4%BB%B6%E9%80%9F%E6%88%90.%E4%BB%8E%E5%85%A5%E9%97%A8%E5%88%B0%E5%85%A5%E5%9C%9F(2022-3-26).html" TargetMode="External"/><Relationship Id="rId77" Type="http://schemas.openxmlformats.org/officeDocument/2006/relationships/hyperlink" Target="file:///D:\users\download\%E8%B5%B5%E9%AA%B0%E6%8F%92%E4%BB%B6%E9%80%9F%E6%88%90.%E4%BB%8E%E5%85%A5%E9%97%A8%E5%88%B0%E5%85%A5%E5%9C%9F(2022-3-26).html" TargetMode="External"/><Relationship Id="rId100" Type="http://schemas.openxmlformats.org/officeDocument/2006/relationships/hyperlink" Target="file:///D:\users\download\%E8%B5%B5%E9%AA%B0%E6%8F%92%E4%BB%B6%E9%80%9F%E6%88%90.%E4%BB%8E%E5%85%A5%E9%97%A8%E5%88%B0%E5%85%A5%E5%9C%9F(2022-3-26).html" TargetMode="External"/><Relationship Id="rId105" Type="http://schemas.openxmlformats.org/officeDocument/2006/relationships/hyperlink" Target="file:///D:\users\download\%E8%B5%B5%E9%AA%B0%E6%8F%92%E4%BB%B6%E9%80%9F%E6%88%90.%E4%BB%8E%E5%85%A5%E9%97%A8%E5%88%B0%E5%85%A5%E5%9C%9F(2022-3-26).html" TargetMode="External"/><Relationship Id="rId126" Type="http://schemas.openxmlformats.org/officeDocument/2006/relationships/hyperlink" Target="file:///D:\users\download\%E8%B5%B5%E9%AA%B0%E6%8F%92%E4%BB%B6%E9%80%9F%E6%88%90.%E4%BB%8E%E5%85%A5%E9%97%A8%E5%88%B0%E5%85%A5%E5%9C%9F(2022-3-26).html" TargetMode="External"/><Relationship Id="rId147" Type="http://schemas.openxmlformats.org/officeDocument/2006/relationships/hyperlink" Target="https://www.runoob.com/js/js-switch.html" TargetMode="External"/><Relationship Id="rId168" Type="http://schemas.openxmlformats.org/officeDocument/2006/relationships/hyperlink" Target="https://cron.qqe2.com/" TargetMode="External"/><Relationship Id="rId8" Type="http://schemas.openxmlformats.org/officeDocument/2006/relationships/hyperlink" Target="file:///D:\users\download\%E8%B5%B5%E9%AA%B0%E6%8F%92%E4%BB%B6%E9%80%9F%E6%88%90.%E4%BB%8E%E5%85%A5%E9%97%A8%E5%88%B0%E5%85%A5%E5%9C%9F(2022-3-26).html" TargetMode="External"/><Relationship Id="rId51" Type="http://schemas.openxmlformats.org/officeDocument/2006/relationships/hyperlink" Target="file:///D:\users\download\%E8%B5%B5%E9%AA%B0%E6%8F%92%E4%BB%B6%E9%80%9F%E6%88%90.%E4%BB%8E%E5%85%A5%E9%97%A8%E5%88%B0%E5%85%A5%E5%9C%9F(2022-3-26).html" TargetMode="External"/><Relationship Id="rId72" Type="http://schemas.openxmlformats.org/officeDocument/2006/relationships/hyperlink" Target="file:///D:\users\download\%E8%B5%B5%E9%AA%B0%E6%8F%92%E4%BB%B6%E9%80%9F%E6%88%90.%E4%BB%8E%E5%85%A5%E9%97%A8%E5%88%B0%E5%85%A5%E5%9C%9F(2022-3-26).html" TargetMode="External"/><Relationship Id="rId93" Type="http://schemas.openxmlformats.org/officeDocument/2006/relationships/hyperlink" Target="file:///D:\users\download\%E8%B5%B5%E9%AA%B0%E6%8F%92%E4%BB%B6%E9%80%9F%E6%88%90.%E4%BB%8E%E5%85%A5%E9%97%A8%E5%88%B0%E5%85%A5%E5%9C%9F(2022-3-26).html" TargetMode="External"/><Relationship Id="rId98" Type="http://schemas.openxmlformats.org/officeDocument/2006/relationships/hyperlink" Target="file:///D:\users\download\%E8%B5%B5%E9%AA%B0%E6%8F%92%E4%BB%B6%E9%80%9F%E6%88%90.%E4%BB%8E%E5%85%A5%E9%97%A8%E5%88%B0%E5%85%A5%E5%9C%9F(2022-3-26).html" TargetMode="External"/><Relationship Id="rId121" Type="http://schemas.openxmlformats.org/officeDocument/2006/relationships/hyperlink" Target="file:///D:\users\download\%E8%B5%B5%E9%AA%B0%E6%8F%92%E4%BB%B6%E9%80%9F%E6%88%90.%E4%BB%8E%E5%85%A5%E9%97%A8%E5%88%B0%E5%85%A5%E5%9C%9F(2022-3-26).html" TargetMode="External"/><Relationship Id="rId142" Type="http://schemas.openxmlformats.org/officeDocument/2006/relationships/hyperlink" Target="https://www.runoob.com/js/js-variables.html" TargetMode="External"/><Relationship Id="rId163" Type="http://schemas.openxmlformats.org/officeDocument/2006/relationships/image" Target="media/image5.png"/><Relationship Id="rId3" Type="http://schemas.openxmlformats.org/officeDocument/2006/relationships/settings" Target="settings.xml"/><Relationship Id="rId25" Type="http://schemas.openxmlformats.org/officeDocument/2006/relationships/hyperlink" Target="file:///D:\users\download\%E8%B5%B5%E9%AA%B0%E6%8F%92%E4%BB%B6%E9%80%9F%E6%88%90.%E4%BB%8E%E5%85%A5%E9%97%A8%E5%88%B0%E5%85%A5%E5%9C%9F(2022-3-26).html" TargetMode="External"/><Relationship Id="rId46" Type="http://schemas.openxmlformats.org/officeDocument/2006/relationships/hyperlink" Target="file:///D:\users\download\%E8%B5%B5%E9%AA%B0%E6%8F%92%E4%BB%B6%E9%80%9F%E6%88%90.%E4%BB%8E%E5%85%A5%E9%97%A8%E5%88%B0%E5%85%A5%E5%9C%9F(2022-3-26).html" TargetMode="External"/><Relationship Id="rId67" Type="http://schemas.openxmlformats.org/officeDocument/2006/relationships/hyperlink" Target="file:///D:\users\download\%E8%B5%B5%E9%AA%B0%E6%8F%92%E4%BB%B6%E9%80%9F%E6%88%90.%E4%BB%8E%E5%85%A5%E9%97%A8%E5%88%B0%E5%85%A5%E5%9C%9F(2022-3-26).html" TargetMode="External"/><Relationship Id="rId116" Type="http://schemas.openxmlformats.org/officeDocument/2006/relationships/hyperlink" Target="file:///D:\users\download\%E8%B5%B5%E9%AA%B0%E6%8F%92%E4%BB%B6%E9%80%9F%E6%88%90.%E4%BB%8E%E5%85%A5%E9%97%A8%E5%88%B0%E5%85%A5%E5%9C%9F(2022-3-26).html" TargetMode="External"/><Relationship Id="rId137" Type="http://schemas.openxmlformats.org/officeDocument/2006/relationships/hyperlink" Target="https://www.runoob.com/regexp/regexp-syntax.html" TargetMode="External"/><Relationship Id="rId158" Type="http://schemas.openxmlformats.org/officeDocument/2006/relationships/hyperlink" Target="https://ooooonly.gitee.io/lua-mirai-doc/" TargetMode="External"/><Relationship Id="rId20" Type="http://schemas.openxmlformats.org/officeDocument/2006/relationships/hyperlink" Target="file:///D:\users\download\%E8%B5%B5%E9%AA%B0%E6%8F%92%E4%BB%B6%E9%80%9F%E6%88%90.%E4%BB%8E%E5%85%A5%E9%97%A8%E5%88%B0%E5%85%A5%E5%9C%9F(2022-3-26).html" TargetMode="External"/><Relationship Id="rId41" Type="http://schemas.openxmlformats.org/officeDocument/2006/relationships/hyperlink" Target="file:///D:\users\download\%E8%B5%B5%E9%AA%B0%E6%8F%92%E4%BB%B6%E9%80%9F%E6%88%90.%E4%BB%8E%E5%85%A5%E9%97%A8%E5%88%B0%E5%85%A5%E5%9C%9F(2022-3-26).html" TargetMode="External"/><Relationship Id="rId62" Type="http://schemas.openxmlformats.org/officeDocument/2006/relationships/hyperlink" Target="file:///D:\users\download\%E8%B5%B5%E9%AA%B0%E6%8F%92%E4%BB%B6%E9%80%9F%E6%88%90.%E4%BB%8E%E5%85%A5%E9%97%A8%E5%88%B0%E5%85%A5%E5%9C%9F(2022-3-26).html" TargetMode="External"/><Relationship Id="rId83" Type="http://schemas.openxmlformats.org/officeDocument/2006/relationships/hyperlink" Target="file:///D:\users\download\%E8%B5%B5%E9%AA%B0%E6%8F%92%E4%BB%B6%E9%80%9F%E6%88%90.%E4%BB%8E%E5%85%A5%E9%97%A8%E5%88%B0%E5%85%A5%E5%9C%9F(2022-3-26).html" TargetMode="External"/><Relationship Id="rId88" Type="http://schemas.openxmlformats.org/officeDocument/2006/relationships/hyperlink" Target="file:///D:\users\download\%E8%B5%B5%E9%AA%B0%E6%8F%92%E4%BB%B6%E9%80%9F%E6%88%90.%E4%BB%8E%E5%85%A5%E9%97%A8%E5%88%B0%E5%85%A5%E5%9C%9F(2022-3-26).html" TargetMode="External"/><Relationship Id="rId111" Type="http://schemas.openxmlformats.org/officeDocument/2006/relationships/hyperlink" Target="file:///D:\users\download\%E8%B5%B5%E9%AA%B0%E6%8F%92%E4%BB%B6%E9%80%9F%E6%88%90.%E4%BB%8E%E5%85%A5%E9%97%A8%E5%88%B0%E5%85%A5%E5%9C%9F(2022-3-26).html" TargetMode="External"/><Relationship Id="rId132" Type="http://schemas.openxmlformats.org/officeDocument/2006/relationships/hyperlink" Target="file:///D:\users\download\%E8%B5%B5%E9%AA%B0%E6%8F%92%E4%BB%B6%E9%80%9F%E6%88%90.%E4%BB%8E%E5%85%A5%E9%97%A8%E5%88%B0%E5%85%A5%E5%9C%9F(2022-3-26).html" TargetMode="External"/><Relationship Id="rId153" Type="http://schemas.openxmlformats.org/officeDocument/2006/relationships/hyperlink" Target="https://docs.mirai.mamoe.net/" TargetMode="External"/><Relationship Id="rId15" Type="http://schemas.openxmlformats.org/officeDocument/2006/relationships/hyperlink" Target="file:///D:\users\download\%E8%B5%B5%E9%AA%B0%E6%8F%92%E4%BB%B6%E9%80%9F%E6%88%90.%E4%BB%8E%E5%85%A5%E9%97%A8%E5%88%B0%E5%85%A5%E5%9C%9F(2022-3-26).html" TargetMode="External"/><Relationship Id="rId36" Type="http://schemas.openxmlformats.org/officeDocument/2006/relationships/hyperlink" Target="file:///D:\users\download\%E8%B5%B5%E9%AA%B0%E6%8F%92%E4%BB%B6%E9%80%9F%E6%88%90.%E4%BB%8E%E5%85%A5%E9%97%A8%E5%88%B0%E5%85%A5%E5%9C%9F(2022-3-26).html" TargetMode="External"/><Relationship Id="rId57" Type="http://schemas.openxmlformats.org/officeDocument/2006/relationships/hyperlink" Target="file:///D:\users\download\%E8%B5%B5%E9%AA%B0%E6%8F%92%E4%BB%B6%E9%80%9F%E6%88%90.%E4%BB%8E%E5%85%A5%E9%97%A8%E5%88%B0%E5%85%A5%E5%9C%9F(2022-3-26).html" TargetMode="External"/><Relationship Id="rId106" Type="http://schemas.openxmlformats.org/officeDocument/2006/relationships/hyperlink" Target="file:///D:\users\download\%E8%B5%B5%E9%AA%B0%E6%8F%92%E4%BB%B6%E9%80%9F%E6%88%90.%E4%BB%8E%E5%85%A5%E9%97%A8%E5%88%B0%E5%85%A5%E5%9C%9F(2022-3-26).html" TargetMode="External"/><Relationship Id="rId127" Type="http://schemas.openxmlformats.org/officeDocument/2006/relationships/hyperlink" Target="file:///D:\users\download\%E8%B5%B5%E9%AA%B0%E6%8F%92%E4%BB%B6%E9%80%9F%E6%88%90.%E4%BB%8E%E5%85%A5%E9%97%A8%E5%88%B0%E5%85%A5%E5%9C%9F(2022-3-26).html" TargetMode="External"/><Relationship Id="rId10" Type="http://schemas.openxmlformats.org/officeDocument/2006/relationships/hyperlink" Target="file:///D:\users\download\%E8%B5%B5%E9%AA%B0%E6%8F%92%E4%BB%B6%E9%80%9F%E6%88%90.%E4%BB%8E%E5%85%A5%E9%97%A8%E5%88%B0%E5%85%A5%E5%9C%9F(2022-3-26).html" TargetMode="External"/><Relationship Id="rId31" Type="http://schemas.openxmlformats.org/officeDocument/2006/relationships/hyperlink" Target="file:///D:\users\download\%E8%B5%B5%E9%AA%B0%E6%8F%92%E4%BB%B6%E9%80%9F%E6%88%90.%E4%BB%8E%E5%85%A5%E9%97%A8%E5%88%B0%E5%85%A5%E5%9C%9F(2022-3-26).html" TargetMode="External"/><Relationship Id="rId52" Type="http://schemas.openxmlformats.org/officeDocument/2006/relationships/hyperlink" Target="file:///D:\users\download\%E8%B5%B5%E9%AA%B0%E6%8F%92%E4%BB%B6%E9%80%9F%E6%88%90.%E4%BB%8E%E5%85%A5%E9%97%A8%E5%88%B0%E5%85%A5%E5%9C%9F(2022-3-26).html" TargetMode="External"/><Relationship Id="rId73" Type="http://schemas.openxmlformats.org/officeDocument/2006/relationships/hyperlink" Target="file:///D:\users\download\%E8%B5%B5%E9%AA%B0%E6%8F%92%E4%BB%B6%E9%80%9F%E6%88%90.%E4%BB%8E%E5%85%A5%E9%97%A8%E5%88%B0%E5%85%A5%E5%9C%9F(2022-3-26).html" TargetMode="External"/><Relationship Id="rId78" Type="http://schemas.openxmlformats.org/officeDocument/2006/relationships/hyperlink" Target="file:///D:\users\download\%E8%B5%B5%E9%AA%B0%E6%8F%92%E4%BB%B6%E9%80%9F%E6%88%90.%E4%BB%8E%E5%85%A5%E9%97%A8%E5%88%B0%E5%85%A5%E5%9C%9F(2022-3-26).html" TargetMode="External"/><Relationship Id="rId94" Type="http://schemas.openxmlformats.org/officeDocument/2006/relationships/hyperlink" Target="file:///D:\users\download\%E8%B5%B5%E9%AA%B0%E6%8F%92%E4%BB%B6%E9%80%9F%E6%88%90.%E4%BB%8E%E5%85%A5%E9%97%A8%E5%88%B0%E5%85%A5%E5%9C%9F(2022-3-26).html" TargetMode="External"/><Relationship Id="rId99" Type="http://schemas.openxmlformats.org/officeDocument/2006/relationships/hyperlink" Target="file:///D:\users\download\%E8%B5%B5%E9%AA%B0%E6%8F%92%E4%BB%B6%E9%80%9F%E6%88%90.%E4%BB%8E%E5%85%A5%E9%97%A8%E5%88%B0%E5%85%A5%E5%9C%9F(2022-3-26).html" TargetMode="External"/><Relationship Id="rId101" Type="http://schemas.openxmlformats.org/officeDocument/2006/relationships/hyperlink" Target="file:///D:\users\download\%E8%B5%B5%E9%AA%B0%E6%8F%92%E4%BB%B6%E9%80%9F%E6%88%90.%E4%BB%8E%E5%85%A5%E9%97%A8%E5%88%B0%E5%85%A5%E5%9C%9F(2022-3-26).html" TargetMode="External"/><Relationship Id="rId122" Type="http://schemas.openxmlformats.org/officeDocument/2006/relationships/hyperlink" Target="file:///D:\users\download\%E8%B5%B5%E9%AA%B0%E6%8F%92%E4%BB%B6%E9%80%9F%E6%88%90.%E4%BB%8E%E5%85%A5%E9%97%A8%E5%88%B0%E5%85%A5%E5%9C%9F(2022-3-26).html" TargetMode="External"/><Relationship Id="rId143" Type="http://schemas.openxmlformats.org/officeDocument/2006/relationships/hyperlink" Target="https://www.runoob.com/js/js-tutorial.html" TargetMode="External"/><Relationship Id="rId148" Type="http://schemas.openxmlformats.org/officeDocument/2006/relationships/hyperlink" Target="https://www.runoob.com/js/js-loop-for.html" TargetMode="External"/><Relationship Id="rId164" Type="http://schemas.openxmlformats.org/officeDocument/2006/relationships/hyperlink" Target="http://myepk.club/variable.html" TargetMode="External"/><Relationship Id="rId169" Type="http://schemas.openxmlformats.org/officeDocument/2006/relationships/hyperlink" Target="https://mirai.mamoe.net/category/11" TargetMode="External"/><Relationship Id="rId4" Type="http://schemas.openxmlformats.org/officeDocument/2006/relationships/webSettings" Target="webSettings.xml"/><Relationship Id="rId9" Type="http://schemas.openxmlformats.org/officeDocument/2006/relationships/hyperlink" Target="file:///D:\users\download\%E8%B5%B5%E9%AA%B0%E6%8F%92%E4%BB%B6%E9%80%9F%E6%88%90.%E4%BB%8E%E5%85%A5%E9%97%A8%E5%88%B0%E5%85%A5%E5%9C%9F(2022-3-26).html" TargetMode="External"/><Relationship Id="rId26" Type="http://schemas.openxmlformats.org/officeDocument/2006/relationships/hyperlink" Target="file:///D:\users\download\%E8%B5%B5%E9%AA%B0%E6%8F%92%E4%BB%B6%E9%80%9F%E6%88%90.%E4%BB%8E%E5%85%A5%E9%97%A8%E5%88%B0%E5%85%A5%E5%9C%9F(2022-3-26).html" TargetMode="External"/><Relationship Id="rId47" Type="http://schemas.openxmlformats.org/officeDocument/2006/relationships/hyperlink" Target="file:///D:\users\download\%E8%B5%B5%E9%AA%B0%E6%8F%92%E4%BB%B6%E9%80%9F%E6%88%90.%E4%BB%8E%E5%85%A5%E9%97%A8%E5%88%B0%E5%85%A5%E5%9C%9F(2022-3-26).html" TargetMode="External"/><Relationship Id="rId68" Type="http://schemas.openxmlformats.org/officeDocument/2006/relationships/hyperlink" Target="file:///D:\users\download\%E8%B5%B5%E9%AA%B0%E6%8F%92%E4%BB%B6%E9%80%9F%E6%88%90.%E4%BB%8E%E5%85%A5%E9%97%A8%E5%88%B0%E5%85%A5%E5%9C%9F(2022-3-26).html" TargetMode="External"/><Relationship Id="rId89" Type="http://schemas.openxmlformats.org/officeDocument/2006/relationships/hyperlink" Target="file:///D:\users\download\%E8%B5%B5%E9%AA%B0%E6%8F%92%E4%BB%B6%E9%80%9F%E6%88%90.%E4%BB%8E%E5%85%A5%E9%97%A8%E5%88%B0%E5%85%A5%E5%9C%9F(2022-3-26).html" TargetMode="External"/><Relationship Id="rId112" Type="http://schemas.openxmlformats.org/officeDocument/2006/relationships/hyperlink" Target="file:///D:\users\download\%E8%B5%B5%E9%AA%B0%E6%8F%92%E4%BB%B6%E9%80%9F%E6%88%90.%E4%BB%8E%E5%85%A5%E9%97%A8%E5%88%B0%E5%85%A5%E5%9C%9F(2022-3-26).html" TargetMode="External"/><Relationship Id="rId133" Type="http://schemas.openxmlformats.org/officeDocument/2006/relationships/hyperlink" Target="file:///D:\users\download\%E8%B5%B5%E9%AA%B0%E6%8F%92%E4%BB%B6%E9%80%9F%E6%88%90.%E4%BB%8E%E5%85%A5%E9%97%A8%E5%88%B0%E5%85%A5%E5%9C%9F(2022-3-26).html" TargetMode="External"/><Relationship Id="rId154" Type="http://schemas.openxmlformats.org/officeDocument/2006/relationships/hyperlink" Target="https://docs.mirai.mamoe.net/UserManual.html" TargetMode="External"/><Relationship Id="rId16" Type="http://schemas.openxmlformats.org/officeDocument/2006/relationships/hyperlink" Target="file:///D:\users\download\%E8%B5%B5%E9%AA%B0%E6%8F%92%E4%BB%B6%E9%80%9F%E6%88%90.%E4%BB%8E%E5%85%A5%E9%97%A8%E5%88%B0%E5%85%A5%E5%9C%9F(2022-3-26).html" TargetMode="External"/><Relationship Id="rId37" Type="http://schemas.openxmlformats.org/officeDocument/2006/relationships/hyperlink" Target="file:///D:\users\download\%E8%B5%B5%E9%AA%B0%E6%8F%92%E4%BB%B6%E9%80%9F%E6%88%90.%E4%BB%8E%E5%85%A5%E9%97%A8%E5%88%B0%E5%85%A5%E5%9C%9F(2022-3-26).html" TargetMode="External"/><Relationship Id="rId58" Type="http://schemas.openxmlformats.org/officeDocument/2006/relationships/hyperlink" Target="file:///D:\users\download\%E8%B5%B5%E9%AA%B0%E6%8F%92%E4%BB%B6%E9%80%9F%E6%88%90.%E4%BB%8E%E5%85%A5%E9%97%A8%E5%88%B0%E5%85%A5%E5%9C%9F(2022-3-26).html" TargetMode="External"/><Relationship Id="rId79" Type="http://schemas.openxmlformats.org/officeDocument/2006/relationships/hyperlink" Target="file:///D:\users\download\%E8%B5%B5%E9%AA%B0%E6%8F%92%E4%BB%B6%E9%80%9F%E6%88%90.%E4%BB%8E%E5%85%A5%E9%97%A8%E5%88%B0%E5%85%A5%E5%9C%9F(2022-3-26).html" TargetMode="External"/><Relationship Id="rId102" Type="http://schemas.openxmlformats.org/officeDocument/2006/relationships/hyperlink" Target="file:///D:\users\download\%E8%B5%B5%E9%AA%B0%E6%8F%92%E4%BB%B6%E9%80%9F%E6%88%90.%E4%BB%8E%E5%85%A5%E9%97%A8%E5%88%B0%E5%85%A5%E5%9C%9F(2022-3-26).html" TargetMode="External"/><Relationship Id="rId123" Type="http://schemas.openxmlformats.org/officeDocument/2006/relationships/hyperlink" Target="file:///D:\users\download\%E8%B5%B5%E9%AA%B0%E6%8F%92%E4%BB%B6%E9%80%9F%E6%88%90.%E4%BB%8E%E5%85%A5%E9%97%A8%E5%88%B0%E5%85%A5%E5%9C%9F(2022-3-26).html" TargetMode="External"/><Relationship Id="rId144" Type="http://schemas.openxmlformats.org/officeDocument/2006/relationships/hyperlink" Target="https://www.runoob.com/js/js-operators.html" TargetMode="External"/><Relationship Id="rId90" Type="http://schemas.openxmlformats.org/officeDocument/2006/relationships/hyperlink" Target="file:///D:\users\download\%E8%B5%B5%E9%AA%B0%E6%8F%92%E4%BB%B6%E9%80%9F%E6%88%90.%E4%BB%8E%E5%85%A5%E9%97%A8%E5%88%B0%E5%85%A5%E5%9C%9F(2022-3-26).html" TargetMode="External"/><Relationship Id="rId165" Type="http://schemas.openxmlformats.org/officeDocument/2006/relationships/hyperlink" Target="https://regexr.com/" TargetMode="External"/><Relationship Id="rId27" Type="http://schemas.openxmlformats.org/officeDocument/2006/relationships/hyperlink" Target="file:///D:\users\download\%E8%B5%B5%E9%AA%B0%E6%8F%92%E4%BB%B6%E9%80%9F%E6%88%90.%E4%BB%8E%E5%85%A5%E9%97%A8%E5%88%B0%E5%85%A5%E5%9C%9F(2022-3-26).html" TargetMode="External"/><Relationship Id="rId48" Type="http://schemas.openxmlformats.org/officeDocument/2006/relationships/hyperlink" Target="file:///D:\users\download\%E8%B5%B5%E9%AA%B0%E6%8F%92%E4%BB%B6%E9%80%9F%E6%88%90.%E4%BB%8E%E5%85%A5%E9%97%A8%E5%88%B0%E5%85%A5%E5%9C%9F(2022-3-26).html" TargetMode="External"/><Relationship Id="rId69" Type="http://schemas.openxmlformats.org/officeDocument/2006/relationships/hyperlink" Target="file:///D:\users\download\%E8%B5%B5%E9%AA%B0%E6%8F%92%E4%BB%B6%E9%80%9F%E6%88%90.%E4%BB%8E%E5%85%A5%E9%97%A8%E5%88%B0%E5%85%A5%E5%9C%9F(2022-3-26).html" TargetMode="External"/><Relationship Id="rId113" Type="http://schemas.openxmlformats.org/officeDocument/2006/relationships/hyperlink" Target="file:///D:\users\download\%E8%B5%B5%E9%AA%B0%E6%8F%92%E4%BB%B6%E9%80%9F%E6%88%90.%E4%BB%8E%E5%85%A5%E9%97%A8%E5%88%B0%E5%85%A5%E5%9C%9F(2022-3-26).html" TargetMode="External"/><Relationship Id="rId134" Type="http://schemas.openxmlformats.org/officeDocument/2006/relationships/hyperlink" Target="file:///D:\users\download\%E8%B5%B5%E9%AA%B0%E6%8F%92%E4%BB%B6%E9%80%9F%E6%88%90.%E4%BB%8E%E5%85%A5%E9%97%A8%E5%88%B0%E5%85%A5%E5%9C%9F(2022-3-26).html" TargetMode="External"/><Relationship Id="rId80" Type="http://schemas.openxmlformats.org/officeDocument/2006/relationships/hyperlink" Target="file:///D:\users\download\%E8%B5%B5%E9%AA%B0%E6%8F%92%E4%BB%B6%E9%80%9F%E6%88%90.%E4%BB%8E%E5%85%A5%E9%97%A8%E5%88%B0%E5%85%A5%E5%9C%9F(2022-3-26).html" TargetMode="External"/><Relationship Id="rId155" Type="http://schemas.openxmlformats.org/officeDocument/2006/relationships/hyperlink" Target="https://github.com/mamoe/mirai/blob/dev/docs/UserManual.md" TargetMode="External"/><Relationship Id="rId17" Type="http://schemas.openxmlformats.org/officeDocument/2006/relationships/hyperlink" Target="file:///D:\users\download\%E8%B5%B5%E9%AA%B0%E6%8F%92%E4%BB%B6%E9%80%9F%E6%88%90.%E4%BB%8E%E5%85%A5%E9%97%A8%E5%88%B0%E5%85%A5%E5%9C%9F(2022-3-26).html" TargetMode="External"/><Relationship Id="rId38" Type="http://schemas.openxmlformats.org/officeDocument/2006/relationships/hyperlink" Target="file:///D:\users\download\%E8%B5%B5%E9%AA%B0%E6%8F%92%E4%BB%B6%E9%80%9F%E6%88%90.%E4%BB%8E%E5%85%A5%E9%97%A8%E5%88%B0%E5%85%A5%E5%9C%9F(2022-3-26).html" TargetMode="External"/><Relationship Id="rId59" Type="http://schemas.openxmlformats.org/officeDocument/2006/relationships/hyperlink" Target="file:///D:\users\download\%E8%B5%B5%E9%AA%B0%E6%8F%92%E4%BB%B6%E9%80%9F%E6%88%90.%E4%BB%8E%E5%85%A5%E9%97%A8%E5%88%B0%E5%85%A5%E5%9C%9F(2022-3-26).html" TargetMode="External"/><Relationship Id="rId103" Type="http://schemas.openxmlformats.org/officeDocument/2006/relationships/hyperlink" Target="file:///D:\users\download\%E8%B5%B5%E9%AA%B0%E6%8F%92%E4%BB%B6%E9%80%9F%E6%88%90.%E4%BB%8E%E5%85%A5%E9%97%A8%E5%88%B0%E5%85%A5%E5%9C%9F(2022-3-26).html" TargetMode="External"/><Relationship Id="rId124" Type="http://schemas.openxmlformats.org/officeDocument/2006/relationships/hyperlink" Target="file:///D:\users\download\%E8%B5%B5%E9%AA%B0%E6%8F%92%E4%BB%B6%E9%80%9F%E6%88%90.%E4%BB%8E%E5%85%A5%E9%97%A8%E5%88%B0%E5%85%A5%E5%9C%9F(2022-3-26).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71</Pages>
  <Words>10755</Words>
  <Characters>61305</Characters>
  <Application>Microsoft Office Word</Application>
  <DocSecurity>0</DocSecurity>
  <Lines>510</Lines>
  <Paragraphs>143</Paragraphs>
  <ScaleCrop>false</ScaleCrop>
  <Company/>
  <LinksUpToDate>false</LinksUpToDate>
  <CharactersWithSpaces>71917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雨岚之忆 .</dc:creator>
  <cp:keywords/>
  <dc:description/>
  <cp:lastModifiedBy>雨岚之忆 .</cp:lastModifiedBy>
  <cp:revision>2</cp:revision>
  <dcterms:created xsi:type="dcterms:W3CDTF">2024-04-25T14:41:00Z</dcterms:created>
  <dcterms:modified xsi:type="dcterms:W3CDTF">2024-04-25T14:41:00Z</dcterms:modified>
</cp:coreProperties>
</file>